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4680" w14:textId="7C276CCD" w:rsidR="008B3397" w:rsidRPr="008B3397" w:rsidRDefault="000A6778">
      <w:pPr>
        <w:pStyle w:val="Heading1"/>
        <w:jc w:val="center"/>
        <w:rPr>
          <w:ins w:id="0" w:author="Mariia Petryk" w:date="2023-08-01T12:26:00Z"/>
          <w:rPrChange w:id="1" w:author="Mariia Petryk" w:date="2023-08-01T12:26:00Z">
            <w:rPr>
              <w:ins w:id="2" w:author="Mariia Petryk" w:date="2023-08-01T12:26:00Z"/>
              <w:rFonts w:ascii="Segoe UI" w:hAnsi="Segoe UI" w:cs="Segoe UI"/>
              <w:color w:val="333333"/>
              <w:spacing w:val="5"/>
            </w:rPr>
          </w:rPrChange>
        </w:rPr>
        <w:pPrChange w:id="3" w:author="Mariia Petryk" w:date="2023-08-01T12:26:00Z">
          <w:pPr>
            <w:pStyle w:val="Heading1"/>
            <w:pBdr>
              <w:bottom w:val="single" w:sz="6" w:space="4" w:color="EEEEEE"/>
            </w:pBdr>
            <w:shd w:val="clear" w:color="auto" w:fill="FFFFFF"/>
            <w:spacing w:before="360" w:after="240"/>
          </w:pPr>
        </w:pPrChange>
      </w:pPr>
      <w:ins w:id="4" w:author="Jiasun Li" w:date="2023-08-03T11:18:00Z">
        <w:r>
          <w:t>“</w:t>
        </w:r>
      </w:ins>
      <w:ins w:id="5" w:author="Mariia Petryk" w:date="2023-08-01T12:26:00Z">
        <w:r w:rsidR="005328AC">
          <w:t>Mining</w:t>
        </w:r>
      </w:ins>
      <w:ins w:id="6" w:author="Jiasun Li" w:date="2023-08-03T11:18:00Z">
        <w:r>
          <w:t>”</w:t>
        </w:r>
      </w:ins>
      <w:ins w:id="7" w:author="Mariia Petryk" w:date="2023-08-01T12:26:00Z">
        <w:r w:rsidR="005328AC">
          <w:t xml:space="preserve"> Ethereum: </w:t>
        </w:r>
        <w:r w:rsidR="008B3397" w:rsidRPr="008B3397">
          <w:rPr>
            <w:rPrChange w:id="8" w:author="Mariia Petryk" w:date="2023-08-01T12:26:00Z">
              <w:rPr>
                <w:rFonts w:ascii="Segoe UI" w:hAnsi="Segoe UI" w:cs="Segoe UI"/>
                <w:color w:val="333333"/>
                <w:spacing w:val="5"/>
              </w:rPr>
            </w:rPrChange>
          </w:rPr>
          <w:t>Open-Source Software Development and</w:t>
        </w:r>
        <w:r w:rsidR="005328AC" w:rsidRPr="005328AC">
          <w:t xml:space="preserve"> </w:t>
        </w:r>
        <w:r w:rsidR="005328AC">
          <w:t>Community</w:t>
        </w:r>
        <w:r w:rsidR="008B3397" w:rsidRPr="008B3397">
          <w:rPr>
            <w:rPrChange w:id="9" w:author="Mariia Petryk" w:date="2023-08-01T12:26:00Z">
              <w:rPr>
                <w:rFonts w:ascii="Segoe UI" w:hAnsi="Segoe UI" w:cs="Segoe UI"/>
                <w:color w:val="333333"/>
                <w:spacing w:val="5"/>
              </w:rPr>
            </w:rPrChange>
          </w:rPr>
          <w:t xml:space="preserve"> Dynamics</w:t>
        </w:r>
      </w:ins>
    </w:p>
    <w:p w14:paraId="2F7A6A71" w14:textId="77777777" w:rsidR="008A5B62" w:rsidRDefault="008A5B62" w:rsidP="00126D76">
      <w:pPr>
        <w:pStyle w:val="Heading1"/>
        <w:rPr>
          <w:ins w:id="10" w:author="Jiasun Li" w:date="2023-08-05T13:26:00Z"/>
        </w:rPr>
      </w:pPr>
    </w:p>
    <w:p w14:paraId="6CAED87C" w14:textId="77777777" w:rsidR="008A5B62" w:rsidRDefault="008A5B62" w:rsidP="008A5B62">
      <w:pPr>
        <w:rPr>
          <w:ins w:id="11" w:author="Jiasun Li" w:date="2023-08-05T13:26:00Z"/>
        </w:rPr>
      </w:pPr>
    </w:p>
    <w:p w14:paraId="679151E9" w14:textId="77777777" w:rsidR="008A5B62" w:rsidRPr="008A5B62" w:rsidRDefault="008A5B62">
      <w:pPr>
        <w:rPr>
          <w:ins w:id="12" w:author="Jiasun Li" w:date="2023-08-05T13:26:00Z"/>
        </w:rPr>
        <w:pPrChange w:id="13" w:author="Jiasun Li" w:date="2023-08-05T13:26:00Z">
          <w:pPr>
            <w:pStyle w:val="Heading1"/>
          </w:pPr>
        </w:pPrChange>
      </w:pPr>
    </w:p>
    <w:p w14:paraId="244AD5F3" w14:textId="77777777" w:rsidR="008A5B62" w:rsidRDefault="008A5B62" w:rsidP="00126D76">
      <w:pPr>
        <w:pStyle w:val="Heading1"/>
        <w:rPr>
          <w:ins w:id="14" w:author="Jiasun Li" w:date="2023-08-05T13:26:00Z"/>
        </w:rPr>
      </w:pPr>
    </w:p>
    <w:p w14:paraId="279A34F3" w14:textId="746365F1" w:rsidR="00126D76" w:rsidRDefault="00126D76" w:rsidP="008A5B62">
      <w:pPr>
        <w:pStyle w:val="Heading1"/>
        <w:jc w:val="center"/>
        <w:rPr>
          <w:ins w:id="15" w:author="Jiasun Li" w:date="2023-08-05T13:26:00Z"/>
        </w:rPr>
      </w:pPr>
      <w:r>
        <w:t>Abstract</w:t>
      </w:r>
    </w:p>
    <w:p w14:paraId="40C6A2A0" w14:textId="77777777" w:rsidR="008A5B62" w:rsidRPr="008A5B62" w:rsidRDefault="008A5B62">
      <w:pPr>
        <w:pPrChange w:id="16" w:author="Jiasun Li" w:date="2023-08-05T13:26:00Z">
          <w:pPr>
            <w:pStyle w:val="Heading1"/>
          </w:pPr>
        </w:pPrChange>
      </w:pPr>
    </w:p>
    <w:p w14:paraId="61EE1C6D" w14:textId="7AB880A4" w:rsidR="00126D76" w:rsidDel="00BF2B15" w:rsidRDefault="00AC36CE">
      <w:pPr>
        <w:jc w:val="both"/>
        <w:rPr>
          <w:del w:id="17" w:author="Mariia Petryk" w:date="2023-08-01T11:54:00Z"/>
        </w:rPr>
        <w:pPrChange w:id="18" w:author="Jiasun Li" w:date="2023-08-03T11:07:00Z">
          <w:pPr>
            <w:pStyle w:val="Heading1"/>
          </w:pPr>
        </w:pPrChange>
      </w:pPr>
      <w:ins w:id="19" w:author="Jiasun Li" w:date="2023-08-02T10:16:00Z">
        <w:r w:rsidRPr="007A6CEF">
          <w:t xml:space="preserve">With over 152,000 developers, the </w:t>
        </w:r>
      </w:ins>
      <w:moveToRangeStart w:id="20" w:author="Jiasun Li" w:date="2023-08-02T10:15:00Z" w:name="move141863720"/>
      <w:moveTo w:id="21" w:author="Jiasun Li" w:date="2023-08-02T10:15:00Z">
        <w:r w:rsidR="002F61D5" w:rsidRPr="007A6CEF">
          <w:t xml:space="preserve">Ethereum blockchain has one of the largest </w:t>
        </w:r>
      </w:moveTo>
      <w:ins w:id="22" w:author="Jiasun Li" w:date="2023-08-02T10:16:00Z">
        <w:r w:rsidRPr="007A6CEF">
          <w:t>open-source software (</w:t>
        </w:r>
      </w:ins>
      <w:moveTo w:id="23" w:author="Jiasun Li" w:date="2023-08-02T10:15:00Z">
        <w:r w:rsidR="002F61D5" w:rsidRPr="007A6CEF">
          <w:t>OSS</w:t>
        </w:r>
      </w:moveTo>
      <w:ins w:id="24" w:author="Jiasun Li" w:date="2023-08-02T10:16:00Z">
        <w:r w:rsidRPr="007A6CEF">
          <w:t>)</w:t>
        </w:r>
      </w:ins>
      <w:moveTo w:id="25" w:author="Jiasun Li" w:date="2023-08-02T10:15:00Z">
        <w:r w:rsidR="002F61D5" w:rsidRPr="007A6CEF">
          <w:t xml:space="preserve"> communities</w:t>
        </w:r>
      </w:moveTo>
      <w:ins w:id="26" w:author="Jiasun Li" w:date="2023-08-02T10:16:00Z">
        <w:r w:rsidRPr="007A6CEF">
          <w:t xml:space="preserve"> in</w:t>
        </w:r>
      </w:ins>
      <w:ins w:id="27" w:author="Jiasun Li" w:date="2023-08-02T10:17:00Z">
        <w:r w:rsidRPr="007A6CEF">
          <w:t xml:space="preserve"> the world</w:t>
        </w:r>
      </w:ins>
      <w:moveTo w:id="28" w:author="Jiasun Li" w:date="2023-08-02T10:15:00Z">
        <w:del w:id="29" w:author="Jiasun Li" w:date="2023-08-02T10:16:00Z">
          <w:r w:rsidR="002F61D5" w:rsidRPr="007A6CEF" w:rsidDel="00AC36CE">
            <w:delText xml:space="preserve"> with over 152,000 developers</w:delText>
          </w:r>
        </w:del>
        <w:r w:rsidR="002F61D5" w:rsidRPr="007A6CEF">
          <w:t xml:space="preserve">. </w:t>
        </w:r>
      </w:moveTo>
      <w:moveToRangeEnd w:id="20"/>
      <w:ins w:id="30" w:author="Jiasun Li" w:date="2023-08-02T10:19:00Z">
        <w:r w:rsidR="009323CE" w:rsidRPr="007A6CEF">
          <w:t xml:space="preserve">How does such a large OSS community acquire and retain development talent to </w:t>
        </w:r>
      </w:ins>
      <w:moveToRangeStart w:id="31" w:author="Jiasun Li" w:date="2023-08-02T10:19:00Z" w:name="move141863957"/>
      <w:moveTo w:id="32" w:author="Jiasun Li" w:date="2023-08-02T10:19:00Z">
        <w:del w:id="33" w:author="Jiasun Li" w:date="2023-08-02T10:19:00Z">
          <w:r w:rsidR="009323CE" w:rsidRPr="007A6CEF" w:rsidDel="009323CE">
            <w:delText xml:space="preserve">To </w:delText>
          </w:r>
        </w:del>
        <w:r w:rsidR="009323CE" w:rsidRPr="007A6CEF">
          <w:t xml:space="preserve">maintain </w:t>
        </w:r>
      </w:moveTo>
      <w:ins w:id="34" w:author="Jiasun Li" w:date="2023-08-02T10:19:00Z">
        <w:r w:rsidR="009323CE" w:rsidRPr="007A6CEF">
          <w:t xml:space="preserve">its </w:t>
        </w:r>
      </w:ins>
      <w:moveTo w:id="35" w:author="Jiasun Li" w:date="2023-08-02T10:19:00Z">
        <w:r w:rsidR="009323CE" w:rsidRPr="007A6CEF">
          <w:t>long-run development</w:t>
        </w:r>
        <w:del w:id="36" w:author="Jiasun Li" w:date="2023-08-02T10:19:00Z">
          <w:r w:rsidR="009323CE" w:rsidRPr="007A6CEF" w:rsidDel="009323CE">
            <w:delText>,</w:delText>
          </w:r>
        </w:del>
      </w:moveTo>
      <w:ins w:id="37" w:author="Jiasun Li" w:date="2023-08-02T10:19:00Z">
        <w:r w:rsidR="009323CE" w:rsidRPr="007A6CEF">
          <w:t>?</w:t>
        </w:r>
      </w:ins>
      <w:moveTo w:id="38" w:author="Jiasun Li" w:date="2023-08-02T10:19:00Z">
        <w:del w:id="39" w:author="Jiasun Li" w:date="2023-08-02T10:25:00Z">
          <w:r w:rsidR="009323CE" w:rsidRPr="007A6CEF" w:rsidDel="00C37860">
            <w:delText xml:space="preserve"> </w:delText>
          </w:r>
        </w:del>
        <w:del w:id="40" w:author="Jiasun Li" w:date="2023-08-02T10:20:00Z">
          <w:r w:rsidR="009323CE" w:rsidRPr="007A6CEF" w:rsidDel="009323CE">
            <w:delText>the</w:delText>
          </w:r>
        </w:del>
        <w:del w:id="41" w:author="Jiasun Li" w:date="2023-08-02T10:19:00Z">
          <w:r w:rsidR="009323CE" w:rsidRPr="007A6CEF" w:rsidDel="009323CE">
            <w:delText xml:space="preserve"> OSS community has to be able to acquire and retain development talent</w:delText>
          </w:r>
        </w:del>
        <w:del w:id="42" w:author="Jiasun Li" w:date="2023-08-02T10:20:00Z">
          <w:r w:rsidR="009323CE" w:rsidRPr="007A6CEF" w:rsidDel="009323CE">
            <w:delText>.</w:delText>
          </w:r>
        </w:del>
      </w:moveTo>
      <w:moveToRangeEnd w:id="31"/>
      <w:ins w:id="43" w:author="Jiasun Li" w:date="2023-08-02T10:25:00Z">
        <w:r w:rsidR="00C37860" w:rsidRPr="007A6CEF">
          <w:t xml:space="preserve"> </w:t>
        </w:r>
      </w:ins>
      <w:ins w:id="44" w:author="Mariia Petryk" w:date="2023-08-01T11:54:00Z">
        <w:del w:id="45" w:author="Jiasun Li" w:date="2023-08-02T10:20:00Z">
          <w:r w:rsidR="00BF2B15" w:rsidRPr="007A6CEF" w:rsidDel="009323CE">
            <w:delText xml:space="preserve">Our </w:delText>
          </w:r>
        </w:del>
      </w:ins>
      <w:ins w:id="46" w:author="Jiasun Li" w:date="2023-08-02T10:20:00Z">
        <w:r w:rsidR="009323CE" w:rsidRPr="007A6CEF">
          <w:t xml:space="preserve">This </w:t>
        </w:r>
      </w:ins>
      <w:ins w:id="47" w:author="Mariia Petryk" w:date="2023-08-01T11:54:00Z">
        <w:r w:rsidR="00BF2B15" w:rsidRPr="007A6CEF">
          <w:t>study aims to better understand</w:t>
        </w:r>
        <w:r w:rsidR="00BF2B15" w:rsidRPr="00281752">
          <w:rPr>
            <w:bCs/>
          </w:rPr>
          <w:t xml:space="preserve"> Ethereum’s open-source ecosystem based on </w:t>
        </w:r>
      </w:ins>
      <w:ins w:id="48" w:author="Jiasun Li" w:date="2023-08-02T10:13:00Z">
        <w:r w:rsidR="0070466F" w:rsidRPr="00281752">
          <w:rPr>
            <w:bCs/>
          </w:rPr>
          <w:t>both</w:t>
        </w:r>
        <w:r w:rsidR="0070466F" w:rsidRPr="00C37860">
          <w:rPr>
            <w:b/>
            <w:bCs/>
            <w:rPrChange w:id="49" w:author="Jiasun Li" w:date="2023-08-02T10:25:00Z">
              <w:rPr>
                <w:b w:val="0"/>
              </w:rPr>
            </w:rPrChange>
          </w:rPr>
          <w:t xml:space="preserve"> </w:t>
        </w:r>
      </w:ins>
      <w:ins w:id="50" w:author="Mariia Petryk" w:date="2023-08-01T11:54:00Z">
        <w:del w:id="51" w:author="Jiasun Li" w:date="2023-08-02T10:13:00Z">
          <w:r w:rsidR="00BF2B15" w:rsidRPr="001E0C28" w:rsidDel="0070466F">
            <w:rPr>
              <w:b/>
            </w:rPr>
            <w:delText xml:space="preserve">the </w:delText>
          </w:r>
        </w:del>
      </w:ins>
      <w:ins w:id="52" w:author="Mariia Petryk" w:date="2023-08-01T22:13:00Z">
        <w:del w:id="53" w:author="Jiasun Li" w:date="2023-08-02T10:25:00Z">
          <w:r w:rsidR="0064682D" w:rsidRPr="001E0C28" w:rsidDel="00C37860">
            <w:rPr>
              <w:rFonts w:eastAsiaTheme="majorEastAsia" w:cstheme="majorBidi"/>
              <w:b/>
              <w:color w:val="000000" w:themeColor="text1"/>
              <w:kern w:val="2"/>
              <w:sz w:val="28"/>
              <w:szCs w:val="32"/>
              <w14:ligatures w14:val="standardContextual"/>
            </w:rPr>
            <w:delText>open-source software (</w:delText>
          </w:r>
        </w:del>
        <w:r w:rsidR="0064682D" w:rsidRPr="001E0C28">
          <w:rPr>
            <w:rFonts w:eastAsiaTheme="majorEastAsia" w:cstheme="majorBidi"/>
            <w:b/>
            <w:color w:val="000000" w:themeColor="text1"/>
            <w:kern w:val="2"/>
            <w:sz w:val="28"/>
            <w:szCs w:val="32"/>
            <w14:ligatures w14:val="standardContextual"/>
          </w:rPr>
          <w:t>OSS</w:t>
        </w:r>
        <w:del w:id="54" w:author="Jiasun Li" w:date="2023-08-02T10:25:00Z">
          <w:r w:rsidR="0064682D" w:rsidRPr="001E0C28" w:rsidDel="00C37860">
            <w:rPr>
              <w:rFonts w:eastAsiaTheme="majorEastAsia" w:cstheme="majorBidi"/>
              <w:b/>
              <w:color w:val="000000" w:themeColor="text1"/>
              <w:kern w:val="2"/>
              <w:sz w:val="28"/>
              <w:szCs w:val="32"/>
              <w14:ligatures w14:val="standardContextual"/>
            </w:rPr>
            <w:delText>)</w:delText>
          </w:r>
        </w:del>
      </w:ins>
      <w:ins w:id="55" w:author="Mariia Petryk" w:date="2023-08-01T11:54:00Z">
        <w:del w:id="56" w:author="Jiasun Li" w:date="2023-08-02T10:25:00Z">
          <w:r w:rsidR="00BF2B15" w:rsidRPr="001E0C28" w:rsidDel="00C37860">
            <w:rPr>
              <w:b/>
            </w:rPr>
            <w:delText xml:space="preserve"> </w:delText>
          </w:r>
        </w:del>
      </w:ins>
      <w:ins w:id="57" w:author="Jiasun Li" w:date="2023-08-02T10:25:00Z">
        <w:r w:rsidR="00C37860" w:rsidRPr="001E0C28">
          <w:rPr>
            <w:rFonts w:eastAsiaTheme="majorEastAsia" w:cstheme="majorBidi"/>
            <w:b/>
            <w:color w:val="000000" w:themeColor="text1"/>
            <w:kern w:val="2"/>
            <w:sz w:val="28"/>
            <w:szCs w:val="32"/>
            <w14:ligatures w14:val="standardContextual"/>
          </w:rPr>
          <w:t xml:space="preserve"> </w:t>
        </w:r>
      </w:ins>
      <w:ins w:id="58" w:author="Mariia Petryk" w:date="2023-08-01T11:54:00Z">
        <w:r w:rsidR="00BF2B15" w:rsidRPr="001E0C28">
          <w:rPr>
            <w:b/>
          </w:rPr>
          <w:t>theory</w:t>
        </w:r>
        <w:r w:rsidR="00BF2B15" w:rsidRPr="00C37860">
          <w:rPr>
            <w:bCs/>
          </w:rPr>
          <w:t xml:space="preserve"> and </w:t>
        </w:r>
        <w:del w:id="59" w:author="Jiasun Li" w:date="2023-08-02T10:13:00Z">
          <w:r w:rsidR="00BF2B15" w:rsidRPr="001E0C28" w:rsidDel="0070466F">
            <w:rPr>
              <w:b/>
            </w:rPr>
            <w:delText xml:space="preserve">using </w:delText>
          </w:r>
        </w:del>
      </w:ins>
      <w:ins w:id="60" w:author="Jiasun Li" w:date="2023-08-02T10:17:00Z">
        <w:r w:rsidR="004F60DC" w:rsidRPr="00C37860">
          <w:t>la</w:t>
        </w:r>
      </w:ins>
      <w:ins w:id="61" w:author="Jiasun Li" w:date="2023-08-02T10:18:00Z">
        <w:r w:rsidR="004F60DC" w:rsidRPr="00C37860">
          <w:t xml:space="preserve">rge-scale </w:t>
        </w:r>
      </w:ins>
      <w:ins w:id="62" w:author="Mariia Petryk" w:date="2023-08-01T11:54:00Z">
        <w:r w:rsidR="00BF2B15" w:rsidRPr="001E0C28">
          <w:rPr>
            <w:b/>
          </w:rPr>
          <w:t>data</w:t>
        </w:r>
        <w:del w:id="63" w:author="Jiasun Li" w:date="2023-08-02T10:18:00Z">
          <w:r w:rsidR="00BF2B15" w:rsidRPr="001E0C28" w:rsidDel="004F60DC">
            <w:rPr>
              <w:b/>
            </w:rPr>
            <w:delText xml:space="preserve">-driven </w:delText>
          </w:r>
        </w:del>
      </w:ins>
      <w:ins w:id="64" w:author="Jiasun Li" w:date="2023-08-02T10:18:00Z">
        <w:r w:rsidR="004F60DC" w:rsidRPr="001E0C28">
          <w:rPr>
            <w:b/>
          </w:rPr>
          <w:t xml:space="preserve"> </w:t>
        </w:r>
      </w:ins>
      <w:ins w:id="65" w:author="Mariia Petryk" w:date="2023-08-01T11:54:00Z">
        <w:r w:rsidR="00BF2B15" w:rsidRPr="001E0C28">
          <w:rPr>
            <w:b/>
          </w:rPr>
          <w:t>analysis</w:t>
        </w:r>
        <w:r w:rsidR="00BF2B15" w:rsidRPr="00C37860">
          <w:rPr>
            <w:bCs/>
          </w:rPr>
          <w:t xml:space="preserve">. </w:t>
        </w:r>
      </w:ins>
      <w:moveFromRangeStart w:id="66" w:author="Jiasun Li" w:date="2023-08-02T10:15:00Z" w:name="move141863720"/>
      <w:moveFrom w:id="67" w:author="Jiasun Li" w:date="2023-08-02T10:15:00Z">
        <w:ins w:id="68" w:author="Mariia Petryk" w:date="2023-08-01T11:54:00Z">
          <w:r w:rsidR="00BF2B15" w:rsidRPr="00D9576D" w:rsidDel="002F61D5">
            <w:rPr>
              <w:bCs/>
            </w:rPr>
            <w:t xml:space="preserve">Ethereum blockchain has one of the largest OSS communities with over 152,000 developers. </w:t>
          </w:r>
        </w:ins>
      </w:moveFrom>
      <w:moveFromRangeStart w:id="69" w:author="Jiasun Li" w:date="2023-08-02T10:19:00Z" w:name="move141863957"/>
      <w:moveFromRangeEnd w:id="66"/>
      <w:moveFrom w:id="70" w:author="Jiasun Li" w:date="2023-08-02T10:19:00Z">
        <w:ins w:id="71" w:author="Mariia Petryk" w:date="2023-08-01T11:54:00Z">
          <w:r w:rsidR="00BF2B15" w:rsidRPr="00D9576D" w:rsidDel="009323CE">
            <w:rPr>
              <w:bCs/>
            </w:rPr>
            <w:t xml:space="preserve">To maintain long-run development, the OSS community has to be able to acquire and retain development talent. </w:t>
          </w:r>
        </w:ins>
      </w:moveFrom>
      <w:moveFromRangeEnd w:id="69"/>
      <w:ins w:id="72" w:author="Jiasun Li" w:date="2023-08-02T10:22:00Z">
        <w:r w:rsidR="00E562C6" w:rsidRPr="00D9576D">
          <w:rPr>
            <w:bCs/>
          </w:rPr>
          <w:t xml:space="preserve">Parsing </w:t>
        </w:r>
      </w:ins>
      <w:ins w:id="73" w:author="Jiasun Li" w:date="2023-08-02T10:26:00Z">
        <w:r w:rsidR="00AD728D" w:rsidRPr="00D9576D">
          <w:rPr>
            <w:bCs/>
          </w:rPr>
          <w:t xml:space="preserve">through </w:t>
        </w:r>
      </w:ins>
      <w:ins w:id="74" w:author="Jiasun Li" w:date="2023-08-02T10:22:00Z">
        <w:r w:rsidR="00E562C6" w:rsidRPr="00D9576D">
          <w:rPr>
            <w:bCs/>
          </w:rPr>
          <w:t xml:space="preserve">over 19 TB of </w:t>
        </w:r>
      </w:ins>
      <w:ins w:id="75" w:author="Jiasun Li" w:date="2023-08-02T10:26:00Z">
        <w:r w:rsidR="00430C95" w:rsidRPr="00D9576D">
          <w:rPr>
            <w:bCs/>
          </w:rPr>
          <w:t xml:space="preserve">GitHub </w:t>
        </w:r>
      </w:ins>
      <w:ins w:id="76" w:author="Jiasun Li" w:date="2023-08-02T10:22:00Z">
        <w:r w:rsidR="00E562C6" w:rsidRPr="00D9576D">
          <w:rPr>
            <w:bCs/>
          </w:rPr>
          <w:t>data, w</w:t>
        </w:r>
      </w:ins>
      <w:ins w:id="77" w:author="Jiasun Li" w:date="2023-08-02T10:20:00Z">
        <w:r w:rsidR="009323CE" w:rsidRPr="00D9576D">
          <w:rPr>
            <w:bCs/>
          </w:rPr>
          <w:t xml:space="preserve">e construct </w:t>
        </w:r>
      </w:ins>
      <w:ins w:id="78" w:author="Jiasun Li" w:date="2023-08-02T10:26:00Z">
        <w:r w:rsidR="00430C95" w:rsidRPr="00D9576D">
          <w:rPr>
            <w:bCs/>
          </w:rPr>
          <w:t>collaboration</w:t>
        </w:r>
      </w:ins>
      <w:ins w:id="79" w:author="Jiasun Li" w:date="2023-08-02T10:20:00Z">
        <w:r w:rsidR="009323CE" w:rsidRPr="00D9576D">
          <w:rPr>
            <w:bCs/>
          </w:rPr>
          <w:t xml:space="preserve"> network</w:t>
        </w:r>
      </w:ins>
      <w:ins w:id="80" w:author="Jiasun Li" w:date="2023-08-02T10:26:00Z">
        <w:r w:rsidR="00430C95" w:rsidRPr="00D9576D">
          <w:rPr>
            <w:bCs/>
          </w:rPr>
          <w:t>s</w:t>
        </w:r>
      </w:ins>
      <w:ins w:id="81" w:author="Jiasun Li" w:date="2023-08-02T10:20:00Z">
        <w:r w:rsidR="009323CE" w:rsidRPr="00D9576D">
          <w:rPr>
            <w:bCs/>
          </w:rPr>
          <w:t xml:space="preserve"> among </w:t>
        </w:r>
      </w:ins>
      <w:ins w:id="82" w:author="Jiasun Li" w:date="2023-08-02T10:22:00Z">
        <w:r w:rsidR="00E562C6" w:rsidRPr="00D9576D">
          <w:rPr>
            <w:bCs/>
          </w:rPr>
          <w:t xml:space="preserve">Ethereum </w:t>
        </w:r>
      </w:ins>
      <w:ins w:id="83" w:author="Jiasun Li" w:date="2023-08-02T10:20:00Z">
        <w:r w:rsidR="009323CE" w:rsidRPr="00D9576D">
          <w:rPr>
            <w:bCs/>
          </w:rPr>
          <w:t xml:space="preserve">developers, </w:t>
        </w:r>
      </w:ins>
      <w:ins w:id="84" w:author="Jiasun Li" w:date="2023-08-02T10:22:00Z">
        <w:r w:rsidR="00E562C6" w:rsidRPr="00D9576D">
          <w:rPr>
            <w:bCs/>
          </w:rPr>
          <w:t xml:space="preserve">and then </w:t>
        </w:r>
      </w:ins>
      <w:ins w:id="85" w:author="Mariia Petryk" w:date="2023-08-01T11:54:00Z">
        <w:del w:id="86" w:author="Jiasun Li" w:date="2023-08-02T10:22:00Z">
          <w:r w:rsidR="00BF2B15" w:rsidRPr="00D9576D" w:rsidDel="00E562C6">
            <w:rPr>
              <w:bCs/>
            </w:rPr>
            <w:delText>L</w:delText>
          </w:r>
        </w:del>
      </w:ins>
      <w:ins w:id="87" w:author="Jiasun Li" w:date="2023-08-02T10:22:00Z">
        <w:r w:rsidR="00E562C6" w:rsidRPr="00D9576D">
          <w:rPr>
            <w:bCs/>
          </w:rPr>
          <w:t>l</w:t>
        </w:r>
      </w:ins>
      <w:ins w:id="88" w:author="Mariia Petryk" w:date="2023-08-01T11:54:00Z">
        <w:r w:rsidR="00BF2B15" w:rsidRPr="00D9576D">
          <w:rPr>
            <w:bCs/>
          </w:rPr>
          <w:t>everag</w:t>
        </w:r>
      </w:ins>
      <w:ins w:id="89" w:author="Jiasun Li" w:date="2023-08-02T10:23:00Z">
        <w:r w:rsidR="00E562C6" w:rsidRPr="00D9576D">
          <w:rPr>
            <w:bCs/>
          </w:rPr>
          <w:t>e</w:t>
        </w:r>
      </w:ins>
      <w:ins w:id="90" w:author="Mariia Petryk" w:date="2023-08-01T11:54:00Z">
        <w:del w:id="91" w:author="Jiasun Li" w:date="2023-08-02T10:22:00Z">
          <w:r w:rsidR="00BF2B15" w:rsidRPr="00D9576D" w:rsidDel="00E562C6">
            <w:rPr>
              <w:bCs/>
            </w:rPr>
            <w:delText xml:space="preserve">ing </w:delText>
          </w:r>
        </w:del>
      </w:ins>
      <w:ins w:id="92" w:author="Jiasun Li" w:date="2023-08-02T10:26:00Z">
        <w:r w:rsidR="00430C95" w:rsidRPr="00D9576D">
          <w:rPr>
            <w:bCs/>
          </w:rPr>
          <w:t xml:space="preserve"> </w:t>
        </w:r>
      </w:ins>
      <w:ins w:id="93" w:author="Mariia Petryk" w:date="2023-08-01T11:54:00Z">
        <w:del w:id="94" w:author="Jiasun Li" w:date="2023-08-02T10:23:00Z">
          <w:r w:rsidR="00BF2B15" w:rsidRPr="00D9576D" w:rsidDel="00E562C6">
            <w:rPr>
              <w:bCs/>
            </w:rPr>
            <w:delText xml:space="preserve">existing </w:delText>
          </w:r>
        </w:del>
      </w:ins>
      <w:ins w:id="95" w:author="Jiasun Li" w:date="2023-08-02T10:23:00Z">
        <w:r w:rsidR="00E562C6" w:rsidRPr="00D9576D">
          <w:rPr>
            <w:bCs/>
          </w:rPr>
          <w:t xml:space="preserve">theories in </w:t>
        </w:r>
      </w:ins>
      <w:ins w:id="96" w:author="Mariia Petryk" w:date="2023-08-01T11:54:00Z">
        <w:r w:rsidR="00BF2B15" w:rsidRPr="00D9576D">
          <w:rPr>
            <w:bCs/>
          </w:rPr>
          <w:t>open-source software research</w:t>
        </w:r>
        <w:del w:id="97" w:author="Jiasun Li" w:date="2023-08-02T10:23:00Z">
          <w:r w:rsidR="00BF2B15" w:rsidRPr="00D9576D" w:rsidDel="00E562C6">
            <w:rPr>
              <w:bCs/>
            </w:rPr>
            <w:delText xml:space="preserve">, we </w:delText>
          </w:r>
        </w:del>
      </w:ins>
      <w:ins w:id="98" w:author="Jiasun Li" w:date="2023-08-02T10:23:00Z">
        <w:r w:rsidR="00E562C6" w:rsidRPr="00D9576D">
          <w:rPr>
            <w:bCs/>
          </w:rPr>
          <w:t xml:space="preserve"> to </w:t>
        </w:r>
      </w:ins>
      <w:ins w:id="99" w:author="Mariia Petryk" w:date="2023-08-01T11:54:00Z">
        <w:r w:rsidR="00BF2B15" w:rsidRPr="00D9576D">
          <w:rPr>
            <w:bCs/>
          </w:rPr>
          <w:t xml:space="preserve">test several hypotheses </w:t>
        </w:r>
      </w:ins>
      <w:ins w:id="100" w:author="Jiasun Li" w:date="2023-08-02T10:23:00Z">
        <w:r w:rsidR="00E562C6" w:rsidRPr="00D9576D">
          <w:rPr>
            <w:bCs/>
          </w:rPr>
          <w:t xml:space="preserve">regarding </w:t>
        </w:r>
      </w:ins>
      <w:ins w:id="101" w:author="Jiasun Li" w:date="2023-08-02T10:27:00Z">
        <w:r w:rsidR="00430C95" w:rsidRPr="00D9576D">
          <w:rPr>
            <w:bCs/>
          </w:rPr>
          <w:t xml:space="preserve">how </w:t>
        </w:r>
      </w:ins>
      <w:ins w:id="102" w:author="Mariia Petryk" w:date="2023-08-01T11:54:00Z">
        <w:del w:id="103" w:author="Jiasun Li" w:date="2023-08-02T10:24:00Z">
          <w:r w:rsidR="00BF2B15" w:rsidRPr="00D9576D" w:rsidDel="00E562C6">
            <w:rPr>
              <w:bCs/>
            </w:rPr>
            <w:delText xml:space="preserve">that allow us to identify how development and </w:delText>
          </w:r>
        </w:del>
        <w:r w:rsidR="00BF2B15" w:rsidRPr="00D9576D">
          <w:rPr>
            <w:bCs/>
          </w:rPr>
          <w:t xml:space="preserve">community dynamics </w:t>
        </w:r>
        <w:del w:id="104" w:author="Jiasun Li" w:date="2023-08-02T10:24:00Z">
          <w:r w:rsidR="00BF2B15" w:rsidRPr="00D9576D" w:rsidDel="00E562C6">
            <w:rPr>
              <w:bCs/>
            </w:rPr>
            <w:delText xml:space="preserve">affect </w:delText>
          </w:r>
        </w:del>
      </w:ins>
      <w:ins w:id="105" w:author="Jiasun Li" w:date="2023-08-02T10:24:00Z">
        <w:r w:rsidR="00E562C6" w:rsidRPr="00D9576D">
          <w:rPr>
            <w:bCs/>
          </w:rPr>
          <w:t xml:space="preserve">interact with </w:t>
        </w:r>
      </w:ins>
      <w:ins w:id="106" w:author="Mariia Petryk" w:date="2023-08-01T11:54:00Z">
        <w:r w:rsidR="00BF2B15" w:rsidRPr="00D9576D">
          <w:rPr>
            <w:bCs/>
          </w:rPr>
          <w:t xml:space="preserve">project development. </w:t>
        </w:r>
      </w:ins>
      <w:ins w:id="107" w:author="Jiasun Li" w:date="2023-08-03T10:58:00Z">
        <w:r w:rsidR="009A7106">
          <w:rPr>
            <w:bCs/>
          </w:rPr>
          <w:t xml:space="preserve">As repository levels, </w:t>
        </w:r>
      </w:ins>
      <w:ins w:id="108" w:author="Mariia Petryk" w:date="2023-08-01T11:54:00Z">
        <w:del w:id="109" w:author="Jiasun Li" w:date="2023-08-03T10:58:00Z">
          <w:r w:rsidR="00BF2B15" w:rsidRPr="00D9576D" w:rsidDel="009A7106">
            <w:rPr>
              <w:bCs/>
            </w:rPr>
            <w:delText>W</w:delText>
          </w:r>
        </w:del>
      </w:ins>
      <w:ins w:id="110" w:author="Jiasun Li" w:date="2023-08-03T10:58:00Z">
        <w:r w:rsidR="009A7106">
          <w:rPr>
            <w:bCs/>
          </w:rPr>
          <w:t>w</w:t>
        </w:r>
      </w:ins>
      <w:ins w:id="111" w:author="Mariia Petryk" w:date="2023-08-01T11:54:00Z">
        <w:r w:rsidR="00BF2B15" w:rsidRPr="00D9576D">
          <w:rPr>
            <w:bCs/>
          </w:rPr>
          <w:t xml:space="preserve">e find that project awareness </w:t>
        </w:r>
      </w:ins>
      <w:ins w:id="112" w:author="Jiasun Li" w:date="2023-08-03T10:55:00Z">
        <w:r w:rsidR="00BD1655">
          <w:rPr>
            <w:bCs/>
          </w:rPr>
          <w:t xml:space="preserve">is </w:t>
        </w:r>
      </w:ins>
      <w:ins w:id="113" w:author="Mariia Petryk" w:date="2023-08-01T11:54:00Z">
        <w:r w:rsidR="00BF2B15" w:rsidRPr="00D9576D">
          <w:rPr>
            <w:bCs/>
          </w:rPr>
          <w:t xml:space="preserve">positively </w:t>
        </w:r>
      </w:ins>
      <w:ins w:id="114" w:author="Jiasun Li" w:date="2023-08-03T10:56:00Z">
        <w:r w:rsidR="00BD1655">
          <w:rPr>
            <w:bCs/>
          </w:rPr>
          <w:t xml:space="preserve">(negatively) </w:t>
        </w:r>
      </w:ins>
      <w:ins w:id="115" w:author="Mariia Petryk" w:date="2023-08-01T11:54:00Z">
        <w:del w:id="116" w:author="Jiasun Li" w:date="2023-08-03T10:56:00Z">
          <w:r w:rsidR="00BF2B15" w:rsidRPr="00D9576D" w:rsidDel="00BD1655">
            <w:rPr>
              <w:bCs/>
            </w:rPr>
            <w:delText xml:space="preserve">depends on </w:delText>
          </w:r>
        </w:del>
      </w:ins>
      <w:ins w:id="117" w:author="Jiasun Li" w:date="2023-08-03T10:56:00Z">
        <w:r w:rsidR="00BD1655">
          <w:rPr>
            <w:bCs/>
          </w:rPr>
          <w:t xml:space="preserve">associated with </w:t>
        </w:r>
      </w:ins>
      <w:ins w:id="118" w:author="Mariia Petryk" w:date="2023-08-01T11:54:00Z">
        <w:r w:rsidR="00BF2B15" w:rsidRPr="00D9576D">
          <w:rPr>
            <w:bCs/>
          </w:rPr>
          <w:t xml:space="preserve">the participation of peripheral </w:t>
        </w:r>
      </w:ins>
      <w:ins w:id="119" w:author="Jiasun Li" w:date="2023-08-03T10:56:00Z">
        <w:r w:rsidR="00BD1655">
          <w:rPr>
            <w:bCs/>
          </w:rPr>
          <w:t xml:space="preserve">(core) </w:t>
        </w:r>
      </w:ins>
      <w:ins w:id="120" w:author="Mariia Petryk" w:date="2023-08-01T11:54:00Z">
        <w:r w:rsidR="00BF2B15" w:rsidRPr="00D9576D">
          <w:rPr>
            <w:bCs/>
          </w:rPr>
          <w:t>developers</w:t>
        </w:r>
        <w:del w:id="121" w:author="Jiasun Li" w:date="2023-08-03T10:56:00Z">
          <w:r w:rsidR="00BF2B15" w:rsidRPr="00D9576D" w:rsidDel="00BD1655">
            <w:rPr>
              <w:bCs/>
            </w:rPr>
            <w:delText>, negatively – on the participation of core developers</w:delText>
          </w:r>
        </w:del>
        <w:r w:rsidR="00BF2B15" w:rsidRPr="00D9576D">
          <w:rPr>
            <w:bCs/>
          </w:rPr>
          <w:t>,</w:t>
        </w:r>
        <w:del w:id="122" w:author="Jiasun Li" w:date="2023-08-03T10:56:00Z">
          <w:r w:rsidR="00BF2B15" w:rsidRPr="00D9576D" w:rsidDel="00BD1655">
            <w:rPr>
              <w:bCs/>
            </w:rPr>
            <w:delText xml:space="preserve"> </w:delText>
          </w:r>
        </w:del>
      </w:ins>
      <w:ins w:id="123" w:author="Jiasun Li" w:date="2023-08-03T10:56:00Z">
        <w:r w:rsidR="00BD1655">
          <w:rPr>
            <w:bCs/>
          </w:rPr>
          <w:t xml:space="preserve"> </w:t>
        </w:r>
      </w:ins>
      <w:ins w:id="124" w:author="Mariia Petryk" w:date="2023-08-01T11:54:00Z">
        <w:r w:rsidR="00BF2B15" w:rsidRPr="00D9576D">
          <w:rPr>
            <w:bCs/>
          </w:rPr>
          <w:t xml:space="preserve">and </w:t>
        </w:r>
      </w:ins>
      <w:ins w:id="125" w:author="Jiasun Li" w:date="2023-08-03T10:57:00Z">
        <w:r w:rsidR="004506FE">
          <w:rPr>
            <w:bCs/>
          </w:rPr>
          <w:t xml:space="preserve">has a hump-shaped </w:t>
        </w:r>
        <w:r w:rsidR="009A7106">
          <w:rPr>
            <w:bCs/>
          </w:rPr>
          <w:t xml:space="preserve">association with </w:t>
        </w:r>
      </w:ins>
      <w:ins w:id="126" w:author="Jiasun Li" w:date="2023-08-03T10:58:00Z">
        <w:r w:rsidR="009A7106">
          <w:rPr>
            <w:bCs/>
          </w:rPr>
          <w:t xml:space="preserve">project </w:t>
        </w:r>
        <w:r w:rsidR="0027733C" w:rsidRPr="00C37860">
          <w:rPr>
            <w:bCs/>
          </w:rPr>
          <w:t>superposition</w:t>
        </w:r>
        <w:r w:rsidR="0027733C">
          <w:rPr>
            <w:bCs/>
          </w:rPr>
          <w:t xml:space="preserve"> </w:t>
        </w:r>
      </w:ins>
      <w:ins w:id="127" w:author="Jiasun Li" w:date="2023-08-03T10:59:00Z">
        <w:r w:rsidR="0027733C">
          <w:rPr>
            <w:bCs/>
          </w:rPr>
          <w:t>(the average number of new releases per new commit</w:t>
        </w:r>
      </w:ins>
      <w:ins w:id="128" w:author="Jiasun Li" w:date="2023-08-03T11:00:00Z">
        <w:r w:rsidR="0027733C">
          <w:rPr>
            <w:bCs/>
          </w:rPr>
          <w:t xml:space="preserve">). </w:t>
        </w:r>
      </w:ins>
      <w:ins w:id="129" w:author="Mariia Petryk" w:date="2023-08-01T11:54:00Z">
        <w:del w:id="130" w:author="Jiasun Li" w:date="2023-08-03T11:00:00Z">
          <w:r w:rsidR="00BF2B15" w:rsidRPr="00D9576D" w:rsidDel="0027733C">
            <w:rPr>
              <w:bCs/>
            </w:rPr>
            <w:delText>nonlinearly</w:delText>
          </w:r>
          <w:r w:rsidR="00BF2B15" w:rsidRPr="00C37860" w:rsidDel="0027733C">
            <w:rPr>
              <w:bCs/>
            </w:rPr>
            <w:delText xml:space="preserve"> on the participation superposition of the development between</w:delText>
          </w:r>
          <w:r w:rsidR="00BF2B15" w:rsidRPr="00BF2B15" w:rsidDel="0027733C">
            <w:delText xml:space="preserve"> project releases. </w:delText>
          </w:r>
        </w:del>
        <w:r w:rsidR="00BF2B15" w:rsidRPr="00BF2B15">
          <w:t xml:space="preserve">In addition, </w:t>
        </w:r>
      </w:ins>
      <w:ins w:id="131" w:author="Jiasun Li" w:date="2023-08-03T11:00:00Z">
        <w:r w:rsidR="00525ED2" w:rsidRPr="00BF2B15">
          <w:t>contribution</w:t>
        </w:r>
      </w:ins>
      <w:ins w:id="132" w:author="Jiasun Li" w:date="2023-08-03T11:01:00Z">
        <w:r w:rsidR="00220B2C">
          <w:t xml:space="preserve"> </w:t>
        </w:r>
      </w:ins>
      <w:ins w:id="133" w:author="Jiasun Li" w:date="2023-08-03T11:00:00Z">
        <w:r w:rsidR="00525ED2">
          <w:t xml:space="preserve">to </w:t>
        </w:r>
      </w:ins>
      <w:ins w:id="134" w:author="Jiasun Li" w:date="2023-08-03T11:01:00Z">
        <w:r w:rsidR="00220B2C">
          <w:t xml:space="preserve">a </w:t>
        </w:r>
      </w:ins>
      <w:ins w:id="135" w:author="Mariia Petryk" w:date="2023-08-01T11:54:00Z">
        <w:del w:id="136" w:author="Jiasun Li" w:date="2023-08-03T11:00:00Z">
          <w:r w:rsidR="00BF2B15" w:rsidRPr="00BF2B15" w:rsidDel="00525ED2">
            <w:delText xml:space="preserve">the </w:delText>
          </w:r>
        </w:del>
        <w:r w:rsidR="00BF2B15" w:rsidRPr="00BF2B15">
          <w:t>project</w:t>
        </w:r>
      </w:ins>
      <w:ins w:id="137" w:author="Jiasun Li" w:date="2023-08-03T11:01:00Z">
        <w:r w:rsidR="00220B2C">
          <w:t xml:space="preserve"> </w:t>
        </w:r>
      </w:ins>
      <w:ins w:id="138" w:author="Mariia Petryk" w:date="2023-08-01T11:54:00Z">
        <w:del w:id="139" w:author="Jiasun Li" w:date="2023-08-03T11:01:00Z">
          <w:r w:rsidR="00BF2B15" w:rsidRPr="00BF2B15" w:rsidDel="00220B2C">
            <w:delText xml:space="preserve"> </w:delText>
          </w:r>
        </w:del>
      </w:ins>
      <w:ins w:id="140" w:author="Jiasun Li" w:date="2023-08-03T11:01:00Z">
        <w:r w:rsidR="00220B2C">
          <w:t xml:space="preserve">is </w:t>
        </w:r>
      </w:ins>
      <w:ins w:id="141" w:author="Mariia Petryk" w:date="2023-08-01T11:54:00Z">
        <w:del w:id="142" w:author="Jiasun Li" w:date="2023-08-03T11:00:00Z">
          <w:r w:rsidR="00BF2B15" w:rsidRPr="00BF2B15" w:rsidDel="00525ED2">
            <w:delText xml:space="preserve">contribution </w:delText>
          </w:r>
        </w:del>
        <w:r w:rsidR="00BF2B15" w:rsidRPr="00BF2B15">
          <w:t xml:space="preserve">positively </w:t>
        </w:r>
      </w:ins>
      <w:ins w:id="143" w:author="Jiasun Li" w:date="2023-08-03T11:00:00Z">
        <w:r w:rsidR="00525ED2">
          <w:t xml:space="preserve">associated with </w:t>
        </w:r>
      </w:ins>
      <w:ins w:id="144" w:author="Mariia Petryk" w:date="2023-08-01T11:54:00Z">
        <w:del w:id="145" w:author="Jiasun Li" w:date="2023-08-03T11:00:00Z">
          <w:r w:rsidR="00BF2B15" w:rsidRPr="00BF2B15" w:rsidDel="00525ED2">
            <w:delText xml:space="preserve">depends on </w:delText>
          </w:r>
        </w:del>
        <w:r w:rsidR="00BF2B15" w:rsidRPr="00BF2B15">
          <w:t xml:space="preserve">the </w:t>
        </w:r>
      </w:ins>
      <w:ins w:id="146" w:author="Jiasun Li" w:date="2023-08-03T11:01:00Z">
        <w:r w:rsidR="00220B2C">
          <w:t xml:space="preserve">project’s </w:t>
        </w:r>
      </w:ins>
      <w:ins w:id="147" w:author="Mariia Petryk" w:date="2023-08-01T11:54:00Z">
        <w:r w:rsidR="00BF2B15" w:rsidRPr="00BF2B15">
          <w:t xml:space="preserve">degree and </w:t>
        </w:r>
        <w:del w:id="148" w:author="Jiasun Li" w:date="2023-08-03T11:01:00Z">
          <w:r w:rsidR="00BF2B15" w:rsidRPr="00BF2B15" w:rsidDel="00220B2C">
            <w:delText xml:space="preserve">the </w:delText>
          </w:r>
        </w:del>
        <w:r w:rsidR="00BF2B15" w:rsidRPr="00BF2B15">
          <w:t>eigenvector centrality</w:t>
        </w:r>
      </w:ins>
      <w:ins w:id="149" w:author="Jiasun Li" w:date="2023-08-03T11:02:00Z">
        <w:r w:rsidR="00D45BBC">
          <w:t xml:space="preserve"> within the developer </w:t>
        </w:r>
        <w:r w:rsidR="00D45BBC" w:rsidRPr="00D9576D">
          <w:rPr>
            <w:bCs/>
          </w:rPr>
          <w:t>collaboration network</w:t>
        </w:r>
        <w:r w:rsidR="00D45BBC">
          <w:rPr>
            <w:bCs/>
          </w:rPr>
          <w:t>.</w:t>
        </w:r>
      </w:ins>
      <w:ins w:id="150" w:author="Jiasun Li" w:date="2023-08-03T11:04:00Z">
        <w:r w:rsidR="00B163B1">
          <w:t xml:space="preserve"> </w:t>
        </w:r>
      </w:ins>
      <w:ins w:id="151" w:author="Mariia Petryk" w:date="2023-08-01T11:54:00Z">
        <w:del w:id="152" w:author="Jiasun Li" w:date="2023-08-03T11:04:00Z">
          <w:r w:rsidR="00BF2B15" w:rsidRPr="00BF2B15" w:rsidDel="00B163B1">
            <w:delText xml:space="preserve">, while the betweenness centrality negatively affects the project contribution. Our </w:delText>
          </w:r>
        </w:del>
      </w:ins>
      <w:ins w:id="153" w:author="Jiasun Li" w:date="2023-08-03T11:04:00Z">
        <w:r w:rsidR="00B163B1">
          <w:t xml:space="preserve">These </w:t>
        </w:r>
      </w:ins>
      <w:ins w:id="154" w:author="Mariia Petryk" w:date="2023-08-01T11:54:00Z">
        <w:r w:rsidR="00BF2B15" w:rsidRPr="00BF2B15">
          <w:t xml:space="preserve">findings provide </w:t>
        </w:r>
      </w:ins>
      <w:ins w:id="155" w:author="Jiasun Li" w:date="2023-08-03T11:04:00Z">
        <w:r w:rsidR="00B163B1">
          <w:t xml:space="preserve">unique data-based </w:t>
        </w:r>
      </w:ins>
      <w:ins w:id="156" w:author="Mariia Petryk" w:date="2023-08-01T11:54:00Z">
        <w:r w:rsidR="00BF2B15" w:rsidRPr="00BF2B15">
          <w:t xml:space="preserve">insight into </w:t>
        </w:r>
      </w:ins>
      <w:ins w:id="157" w:author="Jiasun Li" w:date="2023-08-03T11:07:00Z">
        <w:r w:rsidR="00B2108D" w:rsidRPr="001E0C28">
          <w:rPr>
            <w:bCs/>
          </w:rPr>
          <w:t>Ethereum</w:t>
        </w:r>
        <w:r w:rsidR="00B2108D">
          <w:rPr>
            <w:bCs/>
          </w:rPr>
          <w:t xml:space="preserve">'s </w:t>
        </w:r>
      </w:ins>
      <w:ins w:id="158" w:author="Jiasun Li" w:date="2023-08-03T11:06:00Z">
        <w:r w:rsidR="00B2108D" w:rsidRPr="00BF2B15">
          <w:t xml:space="preserve">OSS </w:t>
        </w:r>
        <w:r w:rsidR="00B2108D">
          <w:t>development and community dynamics</w:t>
        </w:r>
      </w:ins>
      <w:ins w:id="159" w:author="Mariia Petryk" w:date="2023-08-01T11:54:00Z">
        <w:del w:id="160" w:author="Jiasun Li" w:date="2023-08-03T11:07:00Z">
          <w:r w:rsidR="00BF2B15" w:rsidRPr="00BF2B15" w:rsidDel="00B2108D">
            <w:delText>the mechanisms to maintain the sustainable development of the OSS projects</w:delText>
          </w:r>
        </w:del>
        <w:r w:rsidR="00BF2B15" w:rsidRPr="00BF2B15">
          <w:t>.</w:t>
        </w:r>
      </w:ins>
    </w:p>
    <w:p w14:paraId="6A0F2403" w14:textId="77777777" w:rsidR="00BF2B15" w:rsidRDefault="00BF2B15">
      <w:pPr>
        <w:jc w:val="both"/>
        <w:rPr>
          <w:ins w:id="161" w:author="Jiasun Li" w:date="2023-08-05T13:26:00Z"/>
        </w:rPr>
      </w:pPr>
    </w:p>
    <w:p w14:paraId="1E695733" w14:textId="77777777" w:rsidR="008A5B62" w:rsidRDefault="008A5B62">
      <w:pPr>
        <w:jc w:val="both"/>
        <w:rPr>
          <w:ins w:id="162" w:author="Jiasun Li" w:date="2023-08-05T13:26:00Z"/>
        </w:rPr>
      </w:pPr>
    </w:p>
    <w:p w14:paraId="20958EB7" w14:textId="77777777" w:rsidR="008A5B62" w:rsidRDefault="008A5B62">
      <w:pPr>
        <w:jc w:val="both"/>
        <w:rPr>
          <w:ins w:id="163" w:author="Jiasun Li" w:date="2023-08-05T13:26:00Z"/>
        </w:rPr>
      </w:pPr>
    </w:p>
    <w:p w14:paraId="7282DAE7" w14:textId="77777777" w:rsidR="008A5B62" w:rsidRDefault="008A5B62">
      <w:pPr>
        <w:jc w:val="both"/>
        <w:rPr>
          <w:ins w:id="164" w:author="Jiasun Li" w:date="2023-08-05T13:26:00Z"/>
        </w:rPr>
      </w:pPr>
    </w:p>
    <w:p w14:paraId="74AD1DCF" w14:textId="77777777" w:rsidR="008A5B62" w:rsidRDefault="008A5B62">
      <w:pPr>
        <w:jc w:val="both"/>
        <w:rPr>
          <w:ins w:id="165" w:author="Jiasun Li" w:date="2023-08-05T13:26:00Z"/>
        </w:rPr>
      </w:pPr>
    </w:p>
    <w:p w14:paraId="4004F0DC" w14:textId="77777777" w:rsidR="008A5B62" w:rsidRDefault="008A5B62">
      <w:pPr>
        <w:jc w:val="both"/>
        <w:rPr>
          <w:ins w:id="166" w:author="Jiasun Li" w:date="2023-08-05T13:26:00Z"/>
        </w:rPr>
      </w:pPr>
    </w:p>
    <w:p w14:paraId="54C009B3" w14:textId="77777777" w:rsidR="008A5B62" w:rsidRDefault="008A5B62">
      <w:pPr>
        <w:jc w:val="both"/>
        <w:rPr>
          <w:ins w:id="167" w:author="Jiasun Li" w:date="2023-08-05T13:26:00Z"/>
        </w:rPr>
      </w:pPr>
    </w:p>
    <w:p w14:paraId="554F09C0" w14:textId="77777777" w:rsidR="008A5B62" w:rsidRDefault="008A5B62">
      <w:pPr>
        <w:jc w:val="both"/>
        <w:rPr>
          <w:ins w:id="168" w:author="Jiasun Li" w:date="2023-08-05T13:26:00Z"/>
        </w:rPr>
      </w:pPr>
    </w:p>
    <w:p w14:paraId="760DDE33" w14:textId="77777777" w:rsidR="008A5B62" w:rsidRDefault="008A5B62">
      <w:pPr>
        <w:jc w:val="both"/>
        <w:rPr>
          <w:ins w:id="169" w:author="Jiasun Li" w:date="2023-08-05T13:26:00Z"/>
        </w:rPr>
      </w:pPr>
    </w:p>
    <w:p w14:paraId="5565DFD2" w14:textId="77777777" w:rsidR="008A5B62" w:rsidRDefault="008A5B62">
      <w:pPr>
        <w:jc w:val="both"/>
        <w:rPr>
          <w:ins w:id="170" w:author="Jiasun Li" w:date="2023-08-05T13:26:00Z"/>
        </w:rPr>
      </w:pPr>
    </w:p>
    <w:p w14:paraId="7FD25234" w14:textId="77777777" w:rsidR="008A5B62" w:rsidRDefault="008A5B62">
      <w:pPr>
        <w:jc w:val="both"/>
        <w:rPr>
          <w:ins w:id="171" w:author="Jiasun Li" w:date="2023-08-05T13:26:00Z"/>
        </w:rPr>
      </w:pPr>
    </w:p>
    <w:p w14:paraId="7DA22355" w14:textId="77777777" w:rsidR="008A5B62" w:rsidRDefault="008A5B62">
      <w:pPr>
        <w:jc w:val="both"/>
        <w:rPr>
          <w:ins w:id="172" w:author="Jiasun Li" w:date="2023-08-05T13:26:00Z"/>
        </w:rPr>
      </w:pPr>
    </w:p>
    <w:p w14:paraId="6C1B6814" w14:textId="77777777" w:rsidR="008A5B62" w:rsidRDefault="008A5B62">
      <w:pPr>
        <w:jc w:val="both"/>
        <w:rPr>
          <w:ins w:id="173" w:author="Jiasun Li" w:date="2023-08-05T13:26:00Z"/>
        </w:rPr>
      </w:pPr>
    </w:p>
    <w:p w14:paraId="4DD845FD" w14:textId="77777777" w:rsidR="008A5B62" w:rsidRDefault="008A5B62">
      <w:pPr>
        <w:jc w:val="both"/>
        <w:rPr>
          <w:ins w:id="174" w:author="Jiasun Li" w:date="2023-08-05T13:26:00Z"/>
        </w:rPr>
      </w:pPr>
    </w:p>
    <w:p w14:paraId="75B8ADB1" w14:textId="77777777" w:rsidR="008A5B62" w:rsidRDefault="008A5B62">
      <w:pPr>
        <w:jc w:val="both"/>
        <w:rPr>
          <w:ins w:id="175" w:author="Jiasun Li" w:date="2023-08-05T13:26:00Z"/>
        </w:rPr>
      </w:pPr>
    </w:p>
    <w:p w14:paraId="4A021B34" w14:textId="77777777" w:rsidR="008A5B62" w:rsidRDefault="008A5B62">
      <w:pPr>
        <w:jc w:val="both"/>
        <w:rPr>
          <w:ins w:id="176" w:author="Jiasun Li" w:date="2023-08-05T13:26:00Z"/>
        </w:rPr>
      </w:pPr>
    </w:p>
    <w:p w14:paraId="08025C6D" w14:textId="77777777" w:rsidR="008A5B62" w:rsidRDefault="008A5B62">
      <w:pPr>
        <w:jc w:val="both"/>
        <w:rPr>
          <w:ins w:id="177" w:author="Jiasun Li" w:date="2023-08-05T13:26:00Z"/>
        </w:rPr>
      </w:pPr>
    </w:p>
    <w:p w14:paraId="347DA769" w14:textId="77777777" w:rsidR="008A5B62" w:rsidRDefault="008A5B62">
      <w:pPr>
        <w:jc w:val="both"/>
        <w:rPr>
          <w:ins w:id="178" w:author="Jiasun Li" w:date="2023-08-05T13:26:00Z"/>
        </w:rPr>
      </w:pPr>
    </w:p>
    <w:p w14:paraId="62B77EBC" w14:textId="77777777" w:rsidR="008A5B62" w:rsidRDefault="008A5B62">
      <w:pPr>
        <w:jc w:val="both"/>
        <w:rPr>
          <w:ins w:id="179" w:author="Jiasun Li" w:date="2023-08-05T13:26:00Z"/>
        </w:rPr>
      </w:pPr>
    </w:p>
    <w:p w14:paraId="74A72BE4" w14:textId="77777777" w:rsidR="008A5B62" w:rsidRDefault="008A5B62">
      <w:pPr>
        <w:jc w:val="both"/>
        <w:rPr>
          <w:ins w:id="180" w:author="Jiasun Li" w:date="2023-08-05T13:26:00Z"/>
        </w:rPr>
      </w:pPr>
    </w:p>
    <w:p w14:paraId="5E2FE5CB" w14:textId="44C50373" w:rsidR="008A5B62" w:rsidRPr="00BF2B15" w:rsidRDefault="008A5B62">
      <w:pPr>
        <w:jc w:val="both"/>
        <w:rPr>
          <w:ins w:id="181" w:author="Mariia Petryk" w:date="2023-08-01T11:54:00Z"/>
        </w:rPr>
        <w:pPrChange w:id="182" w:author="Jiasun Li" w:date="2023-08-03T11:07:00Z">
          <w:pPr/>
        </w:pPrChange>
      </w:pPr>
      <w:ins w:id="183" w:author="Jiasun Li" w:date="2023-08-05T13:26:00Z">
        <w:r>
          <w:t xml:space="preserve">Key Words: </w:t>
        </w:r>
        <w:r w:rsidR="008F6F37" w:rsidRPr="004F5234">
          <w:rPr>
            <w:rFonts w:cstheme="majorBidi"/>
            <w:color w:val="000000" w:themeColor="text1"/>
          </w:rPr>
          <w:t>Open-Source Software</w:t>
        </w:r>
        <w:r w:rsidR="008F6F37">
          <w:rPr>
            <w:rFonts w:cstheme="majorBidi"/>
            <w:color w:val="000000" w:themeColor="text1"/>
          </w:rPr>
          <w:t xml:space="preserve">, </w:t>
        </w:r>
      </w:ins>
      <w:ins w:id="184" w:author="Jiasun Li" w:date="2023-08-05T13:27:00Z">
        <w:r w:rsidR="008F6F37">
          <w:rPr>
            <w:rFonts w:cstheme="majorBidi"/>
            <w:color w:val="000000" w:themeColor="text1"/>
          </w:rPr>
          <w:t xml:space="preserve">Networks, </w:t>
        </w:r>
      </w:ins>
    </w:p>
    <w:p w14:paraId="7116BAA3" w14:textId="77777777" w:rsidR="008A5B62" w:rsidRDefault="008A5B62">
      <w:pPr>
        <w:rPr>
          <w:ins w:id="185" w:author="Jiasun Li" w:date="2023-08-05T13:25:00Z"/>
          <w:rFonts w:eastAsiaTheme="majorEastAsia" w:cstheme="majorBidi"/>
          <w:b/>
          <w:color w:val="000000" w:themeColor="text1"/>
          <w:kern w:val="2"/>
          <w:sz w:val="28"/>
          <w:szCs w:val="32"/>
          <w14:ligatures w14:val="standardContextual"/>
        </w:rPr>
      </w:pPr>
      <w:ins w:id="186" w:author="Jiasun Li" w:date="2023-08-05T13:25:00Z">
        <w:r>
          <w:br w:type="page"/>
        </w:r>
      </w:ins>
    </w:p>
    <w:p w14:paraId="06C56CC0" w14:textId="0FD81E7F" w:rsidR="00126D76" w:rsidRPr="009D0F0E" w:rsidRDefault="00126D76" w:rsidP="00126D76">
      <w:pPr>
        <w:pStyle w:val="Heading1"/>
      </w:pPr>
      <w:r>
        <w:lastRenderedPageBreak/>
        <w:t>Introduction</w:t>
      </w:r>
    </w:p>
    <w:p w14:paraId="5EE9AB7C" w14:textId="77777777" w:rsidR="00126D76" w:rsidRDefault="00126D76">
      <w:pPr>
        <w:pStyle w:val="Heading1"/>
        <w:spacing w:before="0"/>
        <w:rPr>
          <w:ins w:id="187" w:author="Mariia Petryk" w:date="2023-08-01T12:06:00Z"/>
        </w:rPr>
        <w:pPrChange w:id="188" w:author="Mariia Petryk" w:date="2023-08-01T12:13:00Z">
          <w:pPr>
            <w:pStyle w:val="Heading1"/>
          </w:pPr>
        </w:pPrChange>
      </w:pPr>
    </w:p>
    <w:p w14:paraId="23228833" w14:textId="76FCEE3C" w:rsidR="00EC3B6B" w:rsidRDefault="000A6778" w:rsidP="00AF6778">
      <w:pPr>
        <w:jc w:val="both"/>
        <w:rPr>
          <w:ins w:id="189" w:author="Jiasun Li" w:date="2023-08-03T12:37:00Z"/>
        </w:rPr>
      </w:pPr>
      <w:ins w:id="190" w:author="Jiasun Li" w:date="2023-08-03T11:17:00Z">
        <w:r>
          <w:t xml:space="preserve">The past decade has witnessed stunning growth of blockchain technologies and relatedly the cryptocurrency market. </w:t>
        </w:r>
      </w:ins>
      <w:ins w:id="191" w:author="Jiasun Li" w:date="2023-08-03T12:56:00Z">
        <w:r w:rsidR="000A11FE">
          <w:t>Besides its technological and financial implications, the rise of blockchains as large</w:t>
        </w:r>
      </w:ins>
      <w:ins w:id="192" w:author="Jiasun Li" w:date="2023-08-03T12:57:00Z">
        <w:r w:rsidR="000A11FE">
          <w:t>-</w:t>
        </w:r>
      </w:ins>
      <w:ins w:id="193" w:author="Jiasun Li" w:date="2023-08-03T12:56:00Z">
        <w:r w:rsidR="000A11FE">
          <w:t xml:space="preserve">scale </w:t>
        </w:r>
        <w:r w:rsidR="000A11FE" w:rsidRPr="007A6CEF">
          <w:t>open-source software (OSS)</w:t>
        </w:r>
      </w:ins>
      <w:ins w:id="194" w:author="Jiasun Li" w:date="2023-08-03T12:57:00Z">
        <w:r w:rsidR="000A11FE">
          <w:t xml:space="preserve"> development efforts also poses new operational and managerial </w:t>
        </w:r>
      </w:ins>
      <w:ins w:id="195" w:author="Jiasun Li" w:date="2023-08-03T12:59:00Z">
        <w:r w:rsidR="00013CDB">
          <w:t>questions</w:t>
        </w:r>
      </w:ins>
      <w:ins w:id="196" w:author="Jiasun Li" w:date="2023-08-03T12:57:00Z">
        <w:r w:rsidR="000A11FE">
          <w:t xml:space="preserve">. </w:t>
        </w:r>
      </w:ins>
      <w:ins w:id="197" w:author="Jiasun Li" w:date="2023-08-03T12:59:00Z">
        <w:r w:rsidR="00013CDB">
          <w:t>It is therefore timely to understand the development proces</w:t>
        </w:r>
      </w:ins>
      <w:ins w:id="198" w:author="Jiasun Li" w:date="2023-08-03T13:00:00Z">
        <w:r w:rsidR="00013CDB">
          <w:t xml:space="preserve">s and community dynamics within these OSS projects based on </w:t>
        </w:r>
      </w:ins>
      <w:ins w:id="199" w:author="Jiasun Li" w:date="2023-08-03T13:01:00Z">
        <w:r w:rsidR="00013CDB">
          <w:t xml:space="preserve">objective data-driven analysis. </w:t>
        </w:r>
      </w:ins>
    </w:p>
    <w:p w14:paraId="357C9C17" w14:textId="77777777" w:rsidR="00EC3B6B" w:rsidRDefault="00EC3B6B" w:rsidP="00AF6778">
      <w:pPr>
        <w:jc w:val="both"/>
        <w:rPr>
          <w:ins w:id="200" w:author="Jiasun Li" w:date="2023-08-03T12:37:00Z"/>
        </w:rPr>
      </w:pPr>
    </w:p>
    <w:p w14:paraId="084D235B" w14:textId="7A21B9B1" w:rsidR="00977F0C" w:rsidRDefault="008942D8" w:rsidP="00977F0C">
      <w:pPr>
        <w:ind w:firstLine="720"/>
        <w:jc w:val="both"/>
        <w:rPr>
          <w:ins w:id="201" w:author="Jiasun Li" w:date="2023-08-03T13:07:00Z"/>
        </w:rPr>
      </w:pPr>
      <w:ins w:id="202" w:author="Jiasun Li" w:date="2023-08-03T12:36:00Z">
        <w:r>
          <w:t xml:space="preserve"> </w:t>
        </w:r>
      </w:ins>
      <w:ins w:id="203" w:author="Jiasun Li" w:date="2023-08-03T12:37:00Z">
        <w:r w:rsidR="00EC3B6B">
          <w:t xml:space="preserve">In this paper, we </w:t>
        </w:r>
      </w:ins>
      <w:ins w:id="204" w:author="Jiasun Li" w:date="2023-08-03T13:01:00Z">
        <w:r w:rsidR="00677BF5">
          <w:t xml:space="preserve">tackle the above question with </w:t>
        </w:r>
      </w:ins>
      <w:ins w:id="205" w:author="Jiasun Li" w:date="2023-08-03T12:38:00Z">
        <w:r w:rsidR="00EC3B6B">
          <w:t>a large-scale data analysis of the develop</w:t>
        </w:r>
      </w:ins>
      <w:ins w:id="206" w:author="Jiasun Li" w:date="2023-08-03T12:39:00Z">
        <w:r w:rsidR="00EC3B6B">
          <w:t xml:space="preserve">ment </w:t>
        </w:r>
      </w:ins>
      <w:ins w:id="207" w:author="Jiasun Li" w:date="2023-08-03T12:38:00Z">
        <w:r w:rsidR="00EC3B6B">
          <w:t xml:space="preserve">dynamics </w:t>
        </w:r>
      </w:ins>
      <w:ins w:id="208" w:author="Jiasun Li" w:date="2023-08-03T12:39:00Z">
        <w:r w:rsidR="00EC3B6B">
          <w:t>within Ethereum</w:t>
        </w:r>
      </w:ins>
      <w:ins w:id="209" w:author="Jiasun Li" w:date="2023-08-03T13:04:00Z">
        <w:r w:rsidR="00394621">
          <w:t>, a smart contract platform c</w:t>
        </w:r>
      </w:ins>
      <w:ins w:id="210" w:author="Jiasun Li" w:date="2023-08-03T13:02:00Z">
        <w:r w:rsidR="00677BF5">
          <w:t>onceived by Vitalik Buterin in 2013</w:t>
        </w:r>
      </w:ins>
      <w:ins w:id="211" w:author="Jiasun Li" w:date="2023-08-03T13:04:00Z">
        <w:r w:rsidR="00394621">
          <w:t xml:space="preserve"> w</w:t>
        </w:r>
      </w:ins>
      <w:ins w:id="212" w:author="Jiasun Li" w:date="2023-08-03T13:05:00Z">
        <w:r w:rsidR="00394621">
          <w:t xml:space="preserve">ith an ambitious goal toward </w:t>
        </w:r>
      </w:ins>
      <w:ins w:id="213" w:author="Jiasun Li" w:date="2023-08-03T13:04:00Z">
        <w:r w:rsidR="00394621">
          <w:t>creat</w:t>
        </w:r>
      </w:ins>
      <w:ins w:id="214" w:author="Jiasun Li" w:date="2023-08-03T13:05:00Z">
        <w:r w:rsidR="00394621">
          <w:t xml:space="preserve">ing </w:t>
        </w:r>
      </w:ins>
      <w:ins w:id="215" w:author="Jiasun Li" w:date="2023-08-03T13:04:00Z">
        <w:r w:rsidR="00394621">
          <w:t xml:space="preserve">a </w:t>
        </w:r>
      </w:ins>
      <w:ins w:id="216" w:author="Jiasun Li" w:date="2023-08-03T13:05:00Z">
        <w:r w:rsidR="00394621">
          <w:t xml:space="preserve">decentralized </w:t>
        </w:r>
      </w:ins>
      <w:ins w:id="217" w:author="Jiasun Li" w:date="2023-08-03T13:04:00Z">
        <w:r w:rsidR="00394621">
          <w:t>“world computer.”</w:t>
        </w:r>
      </w:ins>
      <w:ins w:id="218" w:author="Jiasun Li" w:date="2023-08-03T13:02:00Z">
        <w:r w:rsidR="00677BF5">
          <w:t xml:space="preserve"> </w:t>
        </w:r>
      </w:ins>
      <w:ins w:id="219" w:author="Jiasun Li" w:date="2023-08-03T13:05:00Z">
        <w:r w:rsidR="00977F0C">
          <w:t xml:space="preserve">Formally </w:t>
        </w:r>
      </w:ins>
      <w:ins w:id="220" w:author="Jiasun Li" w:date="2023-08-03T13:02:00Z">
        <w:r w:rsidR="00677BF5">
          <w:t xml:space="preserve">founded </w:t>
        </w:r>
      </w:ins>
      <w:ins w:id="221" w:author="Jiasun Li" w:date="2023-08-03T13:05:00Z">
        <w:r w:rsidR="00977F0C">
          <w:t xml:space="preserve">in </w:t>
        </w:r>
      </w:ins>
      <w:ins w:id="222" w:author="Jiasun Li" w:date="2023-08-03T13:02:00Z">
        <w:r w:rsidR="00677BF5">
          <w:t xml:space="preserve">late </w:t>
        </w:r>
      </w:ins>
      <w:ins w:id="223" w:author="Jiasun Li" w:date="2023-08-03T13:05:00Z">
        <w:r w:rsidR="00977F0C">
          <w:t xml:space="preserve">2013 </w:t>
        </w:r>
      </w:ins>
      <w:ins w:id="224" w:author="Jiasun Li" w:date="2023-08-03T13:02:00Z">
        <w:r w:rsidR="00677BF5">
          <w:t>by eight “cofounders” and a small team of developers</w:t>
        </w:r>
      </w:ins>
      <w:bookmarkStart w:id="225" w:name="_Hlk142321170"/>
      <w:ins w:id="226" w:author="Jiasun Li" w:date="2023-08-07T17:44:00Z">
        <w:r w:rsidR="00D610C1">
          <w:t xml:space="preserve"> </w:t>
        </w:r>
        <w:r w:rsidR="00D610C1" w:rsidRPr="00D610C1">
          <w:t>(</w:t>
        </w:r>
        <w:r w:rsidR="00D610C1" w:rsidRPr="00D610C1">
          <w:rPr>
            <w:rPrChange w:id="227" w:author="Jiasun Li" w:date="2023-08-07T17:45:00Z">
              <w:rPr>
                <w:color w:val="FF0000"/>
              </w:rPr>
            </w:rPrChange>
          </w:rPr>
          <w:t>Shin</w:t>
        </w:r>
      </w:ins>
      <w:ins w:id="228" w:author="Jiasun Li" w:date="2023-08-07T17:45:00Z">
        <w:r w:rsidR="00291291">
          <w:t xml:space="preserve"> </w:t>
        </w:r>
      </w:ins>
      <w:ins w:id="229" w:author="Jiasun Li" w:date="2023-08-07T17:44:00Z">
        <w:r w:rsidR="00D610C1" w:rsidRPr="00D610C1">
          <w:rPr>
            <w:rPrChange w:id="230" w:author="Jiasun Li" w:date="2023-08-07T17:45:00Z">
              <w:rPr>
                <w:color w:val="FF0000"/>
              </w:rPr>
            </w:rPrChange>
          </w:rPr>
          <w:t>2022)</w:t>
        </w:r>
      </w:ins>
      <w:ins w:id="231" w:author="Jiasun Li" w:date="2023-08-03T13:02:00Z">
        <w:r w:rsidR="00677BF5">
          <w:t>, the Ethereum developers’ community has grown to over 150,000 developers in 2023</w:t>
        </w:r>
      </w:ins>
      <w:ins w:id="232" w:author="Jiasun Li" w:date="2023-08-07T17:21:00Z">
        <w:r w:rsidR="00A56DE4">
          <w:t xml:space="preserve"> </w:t>
        </w:r>
      </w:ins>
      <w:ins w:id="233" w:author="Jiasun Li" w:date="2023-08-07T17:22:00Z">
        <w:r w:rsidR="00255035">
          <w:t xml:space="preserve">(based on the authors’ </w:t>
        </w:r>
      </w:ins>
      <w:ins w:id="234" w:author="Jiasun Li" w:date="2023-08-07T17:23:00Z">
        <w:r w:rsidR="00E248C6">
          <w:t>data to be discussed below</w:t>
        </w:r>
      </w:ins>
      <w:ins w:id="235" w:author="Jiasun Li" w:date="2023-08-07T17:22:00Z">
        <w:r w:rsidR="00255035">
          <w:t>)</w:t>
        </w:r>
      </w:ins>
      <w:ins w:id="236" w:author="Jiasun Li" w:date="2023-08-03T13:02:00Z">
        <w:r w:rsidR="00677BF5">
          <w:t xml:space="preserve">. </w:t>
        </w:r>
      </w:ins>
    </w:p>
    <w:p w14:paraId="00F621E5" w14:textId="77777777" w:rsidR="00977F0C" w:rsidRDefault="00977F0C" w:rsidP="00977F0C">
      <w:pPr>
        <w:ind w:firstLine="720"/>
        <w:jc w:val="both"/>
        <w:rPr>
          <w:ins w:id="237" w:author="Jiasun Li" w:date="2023-08-03T13:07:00Z"/>
        </w:rPr>
      </w:pPr>
    </w:p>
    <w:p w14:paraId="214501C6" w14:textId="368C3E73" w:rsidR="008F4D32" w:rsidRDefault="00977F0C" w:rsidP="00852710">
      <w:pPr>
        <w:ind w:firstLine="720"/>
        <w:jc w:val="both"/>
        <w:rPr>
          <w:ins w:id="238" w:author="Jiasun Li" w:date="2023-08-03T16:08:00Z"/>
        </w:rPr>
      </w:pPr>
      <w:ins w:id="239" w:author="Jiasun Li" w:date="2023-08-03T13:06:00Z">
        <w:r>
          <w:t xml:space="preserve">Several features make Ethereum a desirable </w:t>
        </w:r>
      </w:ins>
      <w:ins w:id="240" w:author="Jiasun Li" w:date="2023-08-03T13:07:00Z">
        <w:r>
          <w:t xml:space="preserve">topic of interest for our study. First, </w:t>
        </w:r>
      </w:ins>
      <w:ins w:id="241" w:author="Jiasun Li" w:date="2023-08-03T13:09:00Z">
        <w:r w:rsidR="00D1454A">
          <w:t xml:space="preserve">its </w:t>
        </w:r>
      </w:ins>
      <w:ins w:id="242" w:author="Jiasun Li" w:date="2023-08-03T15:50:00Z">
        <w:r w:rsidR="00136E57">
          <w:t xml:space="preserve">economic </w:t>
        </w:r>
      </w:ins>
      <w:ins w:id="243" w:author="Jiasun Li" w:date="2023-08-03T15:51:00Z">
        <w:r w:rsidR="00136E57">
          <w:t>significance</w:t>
        </w:r>
      </w:ins>
      <w:ins w:id="244" w:author="Jiasun Li" w:date="2023-08-03T13:09:00Z">
        <w:r w:rsidR="00D1454A">
          <w:t xml:space="preserve">. </w:t>
        </w:r>
      </w:ins>
      <w:ins w:id="245" w:author="Jiasun Li" w:date="2023-08-03T15:51:00Z">
        <w:r w:rsidR="00136E57">
          <w:t>As the second largest blockchain by market cap (surpassed only by Bitcoin), Ethereum’s native currency</w:t>
        </w:r>
      </w:ins>
      <w:ins w:id="246" w:author="Jiasun Li" w:date="2023-08-03T15:58:00Z">
        <w:r w:rsidR="00772A1C">
          <w:t xml:space="preserve">, </w:t>
        </w:r>
      </w:ins>
      <w:ins w:id="247" w:author="Jiasun Li" w:date="2023-08-03T15:51:00Z">
        <w:r w:rsidR="00136E57">
          <w:t>either</w:t>
        </w:r>
      </w:ins>
      <w:ins w:id="248" w:author="Jiasun Li" w:date="2023-08-03T15:58:00Z">
        <w:r w:rsidR="00772A1C">
          <w:t xml:space="preserve">, </w:t>
        </w:r>
      </w:ins>
      <w:ins w:id="249" w:author="Jiasun Li" w:date="2023-08-03T15:52:00Z">
        <w:r w:rsidR="003418CE">
          <w:t xml:space="preserve">is </w:t>
        </w:r>
      </w:ins>
      <w:ins w:id="250" w:author="Jiasun Li" w:date="2023-08-03T15:58:00Z">
        <w:r w:rsidR="00772A1C">
          <w:t xml:space="preserve">valued </w:t>
        </w:r>
      </w:ins>
      <w:ins w:id="251" w:author="Jiasun Li" w:date="2023-08-03T15:52:00Z">
        <w:r w:rsidR="003418CE">
          <w:t>more than $</w:t>
        </w:r>
      </w:ins>
      <w:ins w:id="252" w:author="Jiasun Li" w:date="2023-08-03T15:51:00Z">
        <w:r w:rsidR="00136E57" w:rsidRPr="00D01F2E">
          <w:t>22</w:t>
        </w:r>
      </w:ins>
      <w:ins w:id="253" w:author="Jiasun Li" w:date="2023-08-03T15:52:00Z">
        <w:r w:rsidR="003418CE">
          <w:t>0</w:t>
        </w:r>
      </w:ins>
      <w:ins w:id="254" w:author="Jiasun Li" w:date="2023-08-03T15:51:00Z">
        <w:r w:rsidR="00136E57" w:rsidRPr="00D01F2E">
          <w:t>B</w:t>
        </w:r>
      </w:ins>
      <w:ins w:id="255" w:author="Jiasun Li" w:date="2023-08-03T15:52:00Z">
        <w:r w:rsidR="003418CE">
          <w:t xml:space="preserve"> </w:t>
        </w:r>
      </w:ins>
      <w:ins w:id="256" w:author="Jiasun Li" w:date="2023-08-03T15:59:00Z">
        <w:r w:rsidR="00772A1C">
          <w:t xml:space="preserve">in total </w:t>
        </w:r>
      </w:ins>
      <w:ins w:id="257" w:author="Jiasun Li" w:date="2023-08-03T15:52:00Z">
        <w:r w:rsidR="003418CE">
          <w:t xml:space="preserve">as of </w:t>
        </w:r>
      </w:ins>
      <w:ins w:id="258" w:author="Jiasun Li" w:date="2023-08-03T15:53:00Z">
        <w:r w:rsidR="003418CE">
          <w:t xml:space="preserve">2023 summer. </w:t>
        </w:r>
      </w:ins>
      <w:ins w:id="259" w:author="Jiasun Li" w:date="2023-08-03T15:51:00Z">
        <w:r w:rsidR="00136E57">
          <w:t xml:space="preserve"> </w:t>
        </w:r>
      </w:ins>
      <w:ins w:id="260" w:author="Jiasun Li" w:date="2023-08-03T15:59:00Z">
        <w:r w:rsidR="00772A1C">
          <w:t xml:space="preserve">Furthermore, as a smart contract platform, </w:t>
        </w:r>
      </w:ins>
      <w:ins w:id="261" w:author="Jiasun Li" w:date="2023-08-03T16:00:00Z">
        <w:r w:rsidR="00F15766">
          <w:t xml:space="preserve">Ethereum also supports </w:t>
        </w:r>
        <w:r w:rsidR="008F4D32">
          <w:t xml:space="preserve">a variety of </w:t>
        </w:r>
      </w:ins>
      <w:ins w:id="262" w:author="Jiasun Li" w:date="2023-08-03T16:01:00Z">
        <w:r w:rsidR="008F4D32">
          <w:t xml:space="preserve">fungible (ERC-20) or non-fungible (ERC-721) tokens, </w:t>
        </w:r>
      </w:ins>
      <w:ins w:id="263" w:author="Jiasun Li" w:date="2023-08-03T16:07:00Z">
        <w:r w:rsidR="008F4D32">
          <w:t xml:space="preserve">further increasing its economic significance. </w:t>
        </w:r>
      </w:ins>
      <w:ins w:id="264" w:author="Jiasun Li" w:date="2023-08-03T16:08:00Z">
        <w:r w:rsidR="008F4D32">
          <w:t xml:space="preserve">A wide range of applications also run on the Ethereum infrastructure, including OpenSea – </w:t>
        </w:r>
      </w:ins>
      <w:ins w:id="265" w:author="Jiasun Li" w:date="2023-08-03T16:09:00Z">
        <w:r w:rsidR="008F4D32">
          <w:t xml:space="preserve">one of </w:t>
        </w:r>
      </w:ins>
      <w:ins w:id="266" w:author="Jiasun Li" w:date="2023-08-03T16:08:00Z">
        <w:r w:rsidR="008F4D32">
          <w:t>the largest NFT marketplace</w:t>
        </w:r>
      </w:ins>
      <w:ins w:id="267" w:author="Jiasun Li" w:date="2023-08-03T16:10:00Z">
        <w:r w:rsidR="008F4D32">
          <w:t>s</w:t>
        </w:r>
      </w:ins>
      <w:ins w:id="268" w:author="Jiasun Li" w:date="2023-08-03T16:08:00Z">
        <w:r w:rsidR="008F4D32">
          <w:t xml:space="preserve">, Tether </w:t>
        </w:r>
      </w:ins>
      <w:ins w:id="269" w:author="Jiasun Li" w:date="2023-08-03T16:09:00Z">
        <w:r w:rsidR="008F4D32">
          <w:t>and Make</w:t>
        </w:r>
      </w:ins>
      <w:ins w:id="270" w:author="Jiasun Li" w:date="2023-08-03T16:11:00Z">
        <w:r w:rsidR="00DD7A71">
          <w:t>r</w:t>
        </w:r>
      </w:ins>
      <w:ins w:id="271" w:author="Jiasun Li" w:date="2023-08-03T16:09:00Z">
        <w:r w:rsidR="008F4D32">
          <w:t xml:space="preserve">DAO </w:t>
        </w:r>
      </w:ins>
      <w:ins w:id="272" w:author="Jiasun Li" w:date="2023-08-03T16:08:00Z">
        <w:r w:rsidR="008F4D32">
          <w:t xml:space="preserve">– </w:t>
        </w:r>
      </w:ins>
      <w:ins w:id="273" w:author="Jiasun Li" w:date="2023-08-03T16:09:00Z">
        <w:r w:rsidR="008F4D32">
          <w:t xml:space="preserve">one of </w:t>
        </w:r>
      </w:ins>
      <w:ins w:id="274" w:author="Jiasun Li" w:date="2023-08-03T16:08:00Z">
        <w:r w:rsidR="008F4D32">
          <w:t>the largest stablecoin</w:t>
        </w:r>
      </w:ins>
      <w:ins w:id="275" w:author="Jiasun Li" w:date="2023-08-03T16:10:00Z">
        <w:r w:rsidR="008F4D32">
          <w:t>s</w:t>
        </w:r>
      </w:ins>
      <w:ins w:id="276" w:author="Jiasun Li" w:date="2023-08-03T16:08:00Z">
        <w:r w:rsidR="008F4D32">
          <w:t xml:space="preserve">, </w:t>
        </w:r>
      </w:ins>
      <w:ins w:id="277" w:author="Jiasun Li" w:date="2023-08-03T16:09:00Z">
        <w:r w:rsidR="008F4D32">
          <w:t xml:space="preserve">Compound and Aave – the largest </w:t>
        </w:r>
      </w:ins>
      <w:ins w:id="278" w:author="Jiasun Li" w:date="2023-08-03T16:10:00Z">
        <w:r w:rsidR="008F4D32">
          <w:t xml:space="preserve">decentralized lending protocols, </w:t>
        </w:r>
      </w:ins>
      <w:ins w:id="279" w:author="Jiasun Li" w:date="2023-08-03T16:08:00Z">
        <w:r w:rsidR="008F4D32">
          <w:t>and Uniswap – one of the largest decentralized cryptocurrency exchanges.</w:t>
        </w:r>
      </w:ins>
      <w:ins w:id="280" w:author="Jiasun Li" w:date="2023-08-03T16:11:00Z">
        <w:r w:rsidR="00DC29B0">
          <w:t xml:space="preserve"> </w:t>
        </w:r>
      </w:ins>
      <w:ins w:id="281" w:author="Jiasun Li" w:date="2023-08-03T16:12:00Z">
        <w:r w:rsidR="00852710" w:rsidRPr="00852710">
          <w:rPr>
            <w:color w:val="FF0000"/>
            <w:rPrChange w:id="282" w:author="Jiasun Li" w:date="2023-08-03T16:12:00Z">
              <w:rPr/>
            </w:rPrChange>
          </w:rPr>
          <w:t xml:space="preserve">Indeed, in </w:t>
        </w:r>
      </w:ins>
      <w:ins w:id="283" w:author="Jiasun Li" w:date="2023-08-03T15:50:00Z">
        <w:r w:rsidR="00136E57" w:rsidRPr="00852710">
          <w:rPr>
            <w:color w:val="FF0000"/>
            <w:rPrChange w:id="284" w:author="Jiasun Li" w:date="2023-08-03T16:12:00Z">
              <w:rPr/>
            </w:rPrChange>
          </w:rPr>
          <w:t xml:space="preserve">one quarter of 2022, the total number of transactions on the Ethereum blockchain amounted to 105.58 million generating revenue for the transaction validators of 834,874 ETH, or close to $1.68 billion </w:t>
        </w:r>
        <w:r w:rsidR="00136E57">
          <w:t>(</w:t>
        </w:r>
        <w:commentRangeStart w:id="285"/>
        <w:r w:rsidR="00136E57">
          <w:t>Alchemy 2022</w:t>
        </w:r>
        <w:commentRangeEnd w:id="285"/>
        <w:r w:rsidR="00136E57">
          <w:rPr>
            <w:rStyle w:val="CommentReference"/>
            <w:rFonts w:eastAsiaTheme="minorHAnsi" w:cstheme="minorBidi"/>
            <w:kern w:val="2"/>
            <w14:ligatures w14:val="standardContextual"/>
          </w:rPr>
          <w:commentReference w:id="285"/>
        </w:r>
        <w:r w:rsidR="00136E57">
          <w:t>)</w:t>
        </w:r>
        <w:r w:rsidR="00136E57" w:rsidRPr="00D01F2E">
          <w:t>.</w:t>
        </w:r>
        <w:r w:rsidR="00136E57">
          <w:t xml:space="preserve"> In addition, the total value locked (TVL) in DeFi smart contracts running on the Ethereum blockchain </w:t>
        </w:r>
        <w:r w:rsidR="00136E57" w:rsidRPr="00D01F2E">
          <w:t xml:space="preserve">was $89.5 billion in </w:t>
        </w:r>
        <w:commentRangeStart w:id="286"/>
        <w:r w:rsidR="00136E57" w:rsidRPr="00D01F2E">
          <w:t>Q1 2022</w:t>
        </w:r>
      </w:ins>
      <w:commentRangeEnd w:id="286"/>
      <w:ins w:id="287" w:author="Jiasun Li" w:date="2023-08-03T16:14:00Z">
        <w:r w:rsidR="007939A6">
          <w:rPr>
            <w:rStyle w:val="CommentReference"/>
            <w:rFonts w:eastAsiaTheme="minorHAnsi" w:cstheme="minorBidi"/>
            <w:kern w:val="2"/>
            <w14:ligatures w14:val="standardContextual"/>
          </w:rPr>
          <w:commentReference w:id="286"/>
        </w:r>
      </w:ins>
      <w:ins w:id="288" w:author="Jiasun Li" w:date="2023-08-03T15:50:00Z">
        <w:r w:rsidR="00136E57">
          <w:t xml:space="preserve">. </w:t>
        </w:r>
      </w:ins>
    </w:p>
    <w:p w14:paraId="39D92BE0" w14:textId="77777777" w:rsidR="007939A6" w:rsidRDefault="007939A6" w:rsidP="00136E57">
      <w:pPr>
        <w:ind w:firstLine="720"/>
        <w:jc w:val="both"/>
        <w:rPr>
          <w:ins w:id="289" w:author="Jiasun Li" w:date="2023-08-03T16:15:00Z"/>
        </w:rPr>
      </w:pPr>
    </w:p>
    <w:p w14:paraId="6A061F47" w14:textId="0ABBD02D" w:rsidR="00B63122" w:rsidRDefault="007939A6" w:rsidP="00B63122">
      <w:pPr>
        <w:ind w:firstLine="720"/>
        <w:jc w:val="both"/>
        <w:rPr>
          <w:ins w:id="290" w:author="Jiasun Li" w:date="2023-08-03T17:15:00Z"/>
        </w:rPr>
      </w:pPr>
      <w:ins w:id="291" w:author="Jiasun Li" w:date="2023-08-03T16:15:00Z">
        <w:r>
          <w:t>Second, it</w:t>
        </w:r>
      </w:ins>
      <w:ins w:id="292" w:author="Jiasun Li" w:date="2023-08-03T16:25:00Z">
        <w:r w:rsidR="00D074F4">
          <w:t xml:space="preserve">s active development. While Bitcoin, the largest cryptocurrency, </w:t>
        </w:r>
      </w:ins>
      <w:ins w:id="293" w:author="Jiasun Li" w:date="2023-08-03T16:26:00Z">
        <w:r w:rsidR="00D074F4">
          <w:t>has been following a rather stable development</w:t>
        </w:r>
      </w:ins>
      <w:ins w:id="294" w:author="Jiasun Li" w:date="2023-08-03T16:27:00Z">
        <w:r w:rsidR="00D074F4">
          <w:t>/maturity</w:t>
        </w:r>
      </w:ins>
      <w:ins w:id="295" w:author="Jiasun Li" w:date="2023-08-03T16:26:00Z">
        <w:r w:rsidR="00D074F4">
          <w:t xml:space="preserve"> pattern, Ethereum on the other hand follows a </w:t>
        </w:r>
      </w:ins>
      <w:ins w:id="296" w:author="Jiasun Li" w:date="2023-08-03T16:27:00Z">
        <w:r w:rsidR="00D074F4">
          <w:t xml:space="preserve">rather </w:t>
        </w:r>
      </w:ins>
      <w:ins w:id="297" w:author="Jiasun Li" w:date="2023-08-03T16:54:00Z">
        <w:r w:rsidR="00856CD6">
          <w:t xml:space="preserve">active development. For example, in </w:t>
        </w:r>
      </w:ins>
      <w:ins w:id="298" w:author="Jiasun Li" w:date="2023-08-03T16:55:00Z">
        <w:r w:rsidR="00856CD6">
          <w:t xml:space="preserve">August 2021 Ethereum experienced a major change to transaction fee calculations (EIP 1559), while in September 2022 </w:t>
        </w:r>
      </w:ins>
      <w:ins w:id="299" w:author="Jiasun Li" w:date="2023-08-03T16:56:00Z">
        <w:r w:rsidR="00856CD6">
          <w:t>Ethereu</w:t>
        </w:r>
      </w:ins>
      <w:ins w:id="300" w:author="Jiasun Li" w:date="2023-08-03T16:57:00Z">
        <w:r w:rsidR="00856CD6">
          <w:t xml:space="preserve">m changed its consensus protocol from proof-of-work to proof-of-stake (the “Merge”). </w:t>
        </w:r>
      </w:ins>
      <w:ins w:id="301" w:author="Jiasun Li" w:date="2023-08-03T16:58:00Z">
        <w:r w:rsidR="00856CD6">
          <w:t xml:space="preserve">Changes like these fundamentally alter how Ethereum </w:t>
        </w:r>
      </w:ins>
      <w:ins w:id="302" w:author="Jiasun Li" w:date="2023-08-03T17:01:00Z">
        <w:r w:rsidR="00B63122">
          <w:t>functions and</w:t>
        </w:r>
      </w:ins>
      <w:ins w:id="303" w:author="Jiasun Li" w:date="2023-08-03T16:58:00Z">
        <w:r w:rsidR="00856CD6">
          <w:t xml:space="preserve"> </w:t>
        </w:r>
      </w:ins>
      <w:ins w:id="304" w:author="Jiasun Li" w:date="2023-08-03T17:00:00Z">
        <w:r w:rsidR="00B63122">
          <w:t>involve significant development inputs. Such active dev</w:t>
        </w:r>
      </w:ins>
      <w:ins w:id="305" w:author="Jiasun Li" w:date="2023-08-03T17:01:00Z">
        <w:r w:rsidR="00B63122">
          <w:t xml:space="preserve">elopment thus further necessitates the analyses of the </w:t>
        </w:r>
      </w:ins>
      <w:ins w:id="306" w:author="Jiasun Li" w:date="2023-08-03T17:13:00Z">
        <w:r w:rsidR="00426AEF">
          <w:t>open-source</w:t>
        </w:r>
      </w:ins>
      <w:ins w:id="307" w:author="Jiasun Li" w:date="2023-08-03T17:01:00Z">
        <w:r w:rsidR="00B63122">
          <w:t xml:space="preserve"> development dynamic</w:t>
        </w:r>
      </w:ins>
      <w:ins w:id="308" w:author="Jiasun Li" w:date="2023-08-03T17:02:00Z">
        <w:r w:rsidR="00B63122">
          <w:t xml:space="preserve">s as carried out by our research. Indeed, Ethereum Foundation itself has also </w:t>
        </w:r>
      </w:ins>
      <w:ins w:id="309" w:author="Jiasun Li" w:date="2023-08-03T17:13:00Z">
        <w:r w:rsidR="00426AEF">
          <w:t>stated that</w:t>
        </w:r>
      </w:ins>
      <w:ins w:id="310" w:author="Jiasun Li" w:date="2023-08-03T17:02:00Z">
        <w:r w:rsidR="00B63122">
          <w:t xml:space="preserve"> </w:t>
        </w:r>
      </w:ins>
      <w:ins w:id="311" w:author="Jiasun Li" w:date="2023-08-03T17:13:00Z">
        <w:r w:rsidR="00426AEF">
          <w:t>“</w:t>
        </w:r>
      </w:ins>
      <w:ins w:id="312" w:author="Jiasun Li" w:date="2023-08-03T17:02:00Z">
        <w:r w:rsidR="00B63122">
          <w:t xml:space="preserve">understanding the OSS community dynamics as one of the top </w:t>
        </w:r>
        <w:r w:rsidR="00B63122" w:rsidRPr="00CF5CF9">
          <w:t xml:space="preserve">priorities </w:t>
        </w:r>
        <w:r w:rsidR="00B63122" w:rsidRPr="00D01F2E">
          <w:t>to build a long-term foundation for credibly neutral blockchains</w:t>
        </w:r>
      </w:ins>
      <w:ins w:id="313" w:author="Jiasun Li" w:date="2023-08-03T17:14:00Z">
        <w:r w:rsidR="00426AEF">
          <w:t>”</w:t>
        </w:r>
      </w:ins>
      <w:ins w:id="314" w:author="Jiasun Li" w:date="2023-08-03T17:02:00Z">
        <w:r w:rsidR="00B63122">
          <w:t xml:space="preserve"> (</w:t>
        </w:r>
        <w:commentRangeStart w:id="315"/>
        <w:r w:rsidR="00B63122">
          <w:t>Ethereum 2023</w:t>
        </w:r>
        <w:commentRangeEnd w:id="315"/>
        <w:r w:rsidR="00B63122">
          <w:rPr>
            <w:rStyle w:val="CommentReference"/>
            <w:rFonts w:eastAsiaTheme="minorHAnsi" w:cstheme="minorBidi"/>
            <w:kern w:val="2"/>
            <w14:ligatures w14:val="standardContextual"/>
          </w:rPr>
          <w:commentReference w:id="315"/>
        </w:r>
        <w:r w:rsidR="00B63122">
          <w:t>)</w:t>
        </w:r>
        <w:r w:rsidR="00B63122" w:rsidRPr="00D01F2E">
          <w:t>. </w:t>
        </w:r>
      </w:ins>
    </w:p>
    <w:p w14:paraId="5AE7452D" w14:textId="77777777" w:rsidR="00ED2241" w:rsidRDefault="00ED2241" w:rsidP="00B63122">
      <w:pPr>
        <w:ind w:firstLine="720"/>
        <w:jc w:val="both"/>
        <w:rPr>
          <w:ins w:id="316" w:author="Jiasun Li" w:date="2023-08-03T17:18:00Z"/>
          <w:bCs/>
        </w:rPr>
      </w:pPr>
    </w:p>
    <w:p w14:paraId="52026D3D" w14:textId="7E5CFFB1" w:rsidR="00ED2241" w:rsidRPr="00CF5CF9" w:rsidRDefault="004A5518" w:rsidP="00B63122">
      <w:pPr>
        <w:ind w:firstLine="720"/>
        <w:jc w:val="both"/>
        <w:rPr>
          <w:ins w:id="317" w:author="Jiasun Li" w:date="2023-08-03T17:02:00Z"/>
        </w:rPr>
      </w:pPr>
      <w:ins w:id="318" w:author="Jiasun Li" w:date="2023-08-07T17:49:00Z">
        <w:r>
          <w:rPr>
            <w:bCs/>
          </w:rPr>
          <w:t xml:space="preserve">Our data-driven analysis includes both </w:t>
        </w:r>
      </w:ins>
      <w:ins w:id="319" w:author="Jiasun Li" w:date="2023-08-07T17:51:00Z">
        <w:r>
          <w:rPr>
            <w:bCs/>
          </w:rPr>
          <w:t xml:space="preserve">illustrating developer networks </w:t>
        </w:r>
      </w:ins>
      <w:ins w:id="320" w:author="Jiasun Li" w:date="2023-08-07T17:50:00Z">
        <w:r>
          <w:rPr>
            <w:bCs/>
          </w:rPr>
          <w:t>and</w:t>
        </w:r>
      </w:ins>
      <w:ins w:id="321" w:author="Jiasun Li" w:date="2023-08-07T17:51:00Z">
        <w:r>
          <w:rPr>
            <w:bCs/>
          </w:rPr>
          <w:t xml:space="preserve"> </w:t>
        </w:r>
      </w:ins>
      <w:ins w:id="322" w:author="Jiasun Li" w:date="2023-08-07T17:52:00Z">
        <w:r>
          <w:rPr>
            <w:bCs/>
          </w:rPr>
          <w:t xml:space="preserve">testing several hypotheses of </w:t>
        </w:r>
        <w:r w:rsidR="003750D1">
          <w:rPr>
            <w:bCs/>
          </w:rPr>
          <w:t>their relationships with</w:t>
        </w:r>
      </w:ins>
      <w:ins w:id="323" w:author="Jiasun Li" w:date="2023-08-07T17:53:00Z">
        <w:r w:rsidR="003750D1">
          <w:rPr>
            <w:bCs/>
          </w:rPr>
          <w:t xml:space="preserve"> </w:t>
        </w:r>
      </w:ins>
      <w:ins w:id="324" w:author="Jiasun Li" w:date="2023-08-07T17:52:00Z">
        <w:r w:rsidR="003750D1">
          <w:rPr>
            <w:bCs/>
          </w:rPr>
          <w:t>project success</w:t>
        </w:r>
      </w:ins>
      <w:ins w:id="325" w:author="Jiasun Li" w:date="2023-08-07T17:53:00Z">
        <w:r w:rsidR="003750D1">
          <w:rPr>
            <w:bCs/>
          </w:rPr>
          <w:t xml:space="preserve">es. </w:t>
        </w:r>
      </w:ins>
      <w:ins w:id="326" w:author="Jiasun Li" w:date="2023-08-03T17:16:00Z">
        <w:r w:rsidR="00ED2241">
          <w:rPr>
            <w:bCs/>
          </w:rPr>
          <w:t>Specifically, we calculate repositor</w:t>
        </w:r>
      </w:ins>
      <w:ins w:id="327" w:author="Jiasun Li" w:date="2023-08-03T17:17:00Z">
        <w:r w:rsidR="00ED2241">
          <w:rPr>
            <w:bCs/>
          </w:rPr>
          <w:t xml:space="preserve">y </w:t>
        </w:r>
      </w:ins>
      <w:ins w:id="328" w:author="Jiasun Li" w:date="2023-08-03T17:16:00Z">
        <w:r w:rsidR="00ED2241">
          <w:rPr>
            <w:bCs/>
          </w:rPr>
          <w:t xml:space="preserve">statistics </w:t>
        </w:r>
      </w:ins>
      <w:ins w:id="329" w:author="Jiasun Li" w:date="2023-08-03T17:17:00Z">
        <w:r w:rsidR="00ED2241">
          <w:rPr>
            <w:bCs/>
          </w:rPr>
          <w:t xml:space="preserve">for all Ethereum development projects </w:t>
        </w:r>
      </w:ins>
      <w:ins w:id="330" w:author="Jiasun Li" w:date="2023-08-03T17:16:00Z">
        <w:r w:rsidR="00ED2241">
          <w:rPr>
            <w:bCs/>
          </w:rPr>
          <w:t xml:space="preserve">and </w:t>
        </w:r>
        <w:r w:rsidR="00ED2241" w:rsidRPr="00D9576D">
          <w:rPr>
            <w:bCs/>
          </w:rPr>
          <w:t>construct collaboration networks among Ethereum developers</w:t>
        </w:r>
      </w:ins>
      <w:ins w:id="331" w:author="Jiasun Li" w:date="2023-08-03T17:17:00Z">
        <w:r w:rsidR="00ED2241">
          <w:rPr>
            <w:bCs/>
          </w:rPr>
          <w:t xml:space="preserve"> by p</w:t>
        </w:r>
        <w:r w:rsidR="00ED2241" w:rsidRPr="00D9576D">
          <w:rPr>
            <w:bCs/>
          </w:rPr>
          <w:t xml:space="preserve">arsing through over 19 TB of GitHub </w:t>
        </w:r>
        <w:r w:rsidR="00ED2241">
          <w:rPr>
            <w:bCs/>
          </w:rPr>
          <w:t xml:space="preserve">records. </w:t>
        </w:r>
      </w:ins>
      <w:ins w:id="332" w:author="Jiasun Li" w:date="2023-08-03T17:15:00Z">
        <w:r w:rsidR="00ED2241" w:rsidRPr="00D9576D">
          <w:rPr>
            <w:bCs/>
          </w:rPr>
          <w:t>We</w:t>
        </w:r>
      </w:ins>
      <w:ins w:id="333" w:author="Jiasun Li" w:date="2023-08-03T17:17:00Z">
        <w:r w:rsidR="00ED2241">
          <w:rPr>
            <w:bCs/>
          </w:rPr>
          <w:t xml:space="preserve"> </w:t>
        </w:r>
      </w:ins>
      <w:ins w:id="334" w:author="Jiasun Li" w:date="2023-08-03T17:15:00Z">
        <w:r w:rsidR="00ED2241" w:rsidRPr="00D9576D">
          <w:rPr>
            <w:bCs/>
          </w:rPr>
          <w:t xml:space="preserve">then leverage theories in open-source software research to test several hypotheses regarding how community dynamics interact with project development. </w:t>
        </w:r>
        <w:r w:rsidR="00ED2241">
          <w:rPr>
            <w:bCs/>
          </w:rPr>
          <w:t>As repository levels, w</w:t>
        </w:r>
        <w:r w:rsidR="00ED2241" w:rsidRPr="00D9576D">
          <w:rPr>
            <w:bCs/>
          </w:rPr>
          <w:t xml:space="preserve">e find that project awareness </w:t>
        </w:r>
        <w:r w:rsidR="00ED2241">
          <w:rPr>
            <w:bCs/>
          </w:rPr>
          <w:t xml:space="preserve">is </w:t>
        </w:r>
        <w:r w:rsidR="00ED2241" w:rsidRPr="00D9576D">
          <w:rPr>
            <w:bCs/>
          </w:rPr>
          <w:t xml:space="preserve">positively </w:t>
        </w:r>
        <w:r w:rsidR="00ED2241">
          <w:rPr>
            <w:bCs/>
          </w:rPr>
          <w:t xml:space="preserve">(negatively) associated with </w:t>
        </w:r>
        <w:r w:rsidR="00ED2241" w:rsidRPr="00D9576D">
          <w:rPr>
            <w:bCs/>
          </w:rPr>
          <w:t xml:space="preserve">the participation of peripheral </w:t>
        </w:r>
        <w:r w:rsidR="00ED2241">
          <w:rPr>
            <w:bCs/>
          </w:rPr>
          <w:t xml:space="preserve">(core) </w:t>
        </w:r>
      </w:ins>
      <w:ins w:id="335" w:author="Jiasun Li" w:date="2023-08-03T17:18:00Z">
        <w:r w:rsidR="008B399D" w:rsidRPr="00D9576D">
          <w:rPr>
            <w:bCs/>
          </w:rPr>
          <w:t>developers and</w:t>
        </w:r>
      </w:ins>
      <w:ins w:id="336" w:author="Jiasun Li" w:date="2023-08-03T17:15:00Z">
        <w:r w:rsidR="00ED2241" w:rsidRPr="00D9576D">
          <w:rPr>
            <w:bCs/>
          </w:rPr>
          <w:t xml:space="preserve"> </w:t>
        </w:r>
        <w:r w:rsidR="00ED2241">
          <w:rPr>
            <w:bCs/>
          </w:rPr>
          <w:t>has a hump-</w:t>
        </w:r>
        <w:r w:rsidR="00ED2241">
          <w:rPr>
            <w:bCs/>
          </w:rPr>
          <w:lastRenderedPageBreak/>
          <w:t xml:space="preserve">shaped association with project </w:t>
        </w:r>
        <w:r w:rsidR="00ED2241" w:rsidRPr="00C37860">
          <w:rPr>
            <w:bCs/>
          </w:rPr>
          <w:t>superposition</w:t>
        </w:r>
        <w:r w:rsidR="00ED2241">
          <w:rPr>
            <w:bCs/>
          </w:rPr>
          <w:t xml:space="preserve"> (the average number of new releases per new commit). </w:t>
        </w:r>
        <w:r w:rsidR="00ED2241" w:rsidRPr="00BF2B15">
          <w:t>In addition, contribution</w:t>
        </w:r>
        <w:r w:rsidR="00ED2241">
          <w:t xml:space="preserve"> to a </w:t>
        </w:r>
        <w:r w:rsidR="00ED2241" w:rsidRPr="00BF2B15">
          <w:t>project</w:t>
        </w:r>
        <w:r w:rsidR="00ED2241">
          <w:t xml:space="preserve"> is </w:t>
        </w:r>
        <w:r w:rsidR="00ED2241" w:rsidRPr="00BF2B15">
          <w:t xml:space="preserve">positively </w:t>
        </w:r>
        <w:r w:rsidR="00ED2241">
          <w:t xml:space="preserve">associated with </w:t>
        </w:r>
        <w:r w:rsidR="00ED2241" w:rsidRPr="00BF2B15">
          <w:t xml:space="preserve">the </w:t>
        </w:r>
        <w:r w:rsidR="00ED2241">
          <w:t xml:space="preserve">project’s </w:t>
        </w:r>
        <w:r w:rsidR="00ED2241" w:rsidRPr="00BF2B15">
          <w:t>degree and eigenvector centrality</w:t>
        </w:r>
        <w:r w:rsidR="00ED2241">
          <w:t xml:space="preserve"> within the developer </w:t>
        </w:r>
        <w:r w:rsidR="00ED2241" w:rsidRPr="00D9576D">
          <w:rPr>
            <w:bCs/>
          </w:rPr>
          <w:t>collaboration network</w:t>
        </w:r>
        <w:r w:rsidR="00ED2241">
          <w:rPr>
            <w:bCs/>
          </w:rPr>
          <w:t>.</w:t>
        </w:r>
        <w:r w:rsidR="00ED2241">
          <w:t xml:space="preserve"> These </w:t>
        </w:r>
        <w:r w:rsidR="00ED2241" w:rsidRPr="00BF2B15">
          <w:t xml:space="preserve">findings provide </w:t>
        </w:r>
        <w:r w:rsidR="00ED2241">
          <w:t xml:space="preserve">unique data-based </w:t>
        </w:r>
        <w:r w:rsidR="00ED2241" w:rsidRPr="00BF2B15">
          <w:t xml:space="preserve">insight into </w:t>
        </w:r>
        <w:r w:rsidR="00ED2241" w:rsidRPr="001E0C28">
          <w:rPr>
            <w:bCs/>
          </w:rPr>
          <w:t>Ethereum</w:t>
        </w:r>
        <w:r w:rsidR="00ED2241">
          <w:rPr>
            <w:bCs/>
          </w:rPr>
          <w:t xml:space="preserve">'s </w:t>
        </w:r>
        <w:r w:rsidR="00ED2241" w:rsidRPr="00BF2B15">
          <w:t xml:space="preserve">OSS </w:t>
        </w:r>
        <w:r w:rsidR="00ED2241">
          <w:t>development and community dynamics</w:t>
        </w:r>
        <w:r w:rsidR="00ED2241" w:rsidRPr="00BF2B15">
          <w:t>.</w:t>
        </w:r>
      </w:ins>
    </w:p>
    <w:p w14:paraId="137A5432" w14:textId="77777777" w:rsidR="00F43E99" w:rsidRDefault="00F43E99">
      <w:pPr>
        <w:jc w:val="both"/>
        <w:rPr>
          <w:ins w:id="337" w:author="Jiasun Li" w:date="2023-08-03T11:16:00Z"/>
        </w:rPr>
      </w:pPr>
    </w:p>
    <w:p w14:paraId="3DD61543" w14:textId="6F5B98C2" w:rsidR="0056036E" w:rsidDel="00426595" w:rsidRDefault="0056036E">
      <w:pPr>
        <w:jc w:val="both"/>
        <w:rPr>
          <w:ins w:id="338" w:author="Mariia Petryk" w:date="2023-08-01T20:49:00Z"/>
          <w:del w:id="339" w:author="Jiasun Li" w:date="2023-08-03T17:14:00Z"/>
        </w:rPr>
        <w:pPrChange w:id="340" w:author="Jiasun Li" w:date="2023-08-02T10:09:00Z">
          <w:pPr/>
        </w:pPrChange>
      </w:pPr>
      <w:ins w:id="341" w:author="Mariia Petryk" w:date="2023-08-01T20:29:00Z">
        <w:del w:id="342" w:author="Jiasun Li" w:date="2023-08-03T17:14:00Z">
          <w:r w:rsidDel="00426595">
            <w:delText>The blockchain</w:delText>
          </w:r>
        </w:del>
      </w:ins>
      <w:ins w:id="343" w:author="Mariia Petryk" w:date="2023-08-01T20:30:00Z">
        <w:del w:id="344" w:author="Jiasun Li" w:date="2023-08-03T17:14:00Z">
          <w:r w:rsidDel="00426595">
            <w:delText xml:space="preserve"> technology appeared as </w:delText>
          </w:r>
        </w:del>
      </w:ins>
      <w:ins w:id="345" w:author="Mariia Petryk" w:date="2023-08-01T20:32:00Z">
        <w:del w:id="346" w:author="Jiasun Li" w:date="2023-08-03T17:14:00Z">
          <w:r w:rsidDel="00426595">
            <w:delText xml:space="preserve">an open-source phenomenon </w:delText>
          </w:r>
          <w:r w:rsidR="00DB44D0" w:rsidDel="00426595">
            <w:delText xml:space="preserve">and quickly </w:delText>
          </w:r>
        </w:del>
      </w:ins>
      <w:ins w:id="347" w:author="Mariia Petryk" w:date="2023-08-01T20:34:00Z">
        <w:del w:id="348" w:author="Jiasun Li" w:date="2023-08-03T17:14:00Z">
          <w:r w:rsidR="00DB44D0" w:rsidDel="00426595">
            <w:delText xml:space="preserve">developed into a major technological innovation. </w:delText>
          </w:r>
        </w:del>
      </w:ins>
      <w:ins w:id="349" w:author="Mariia Petryk" w:date="2023-08-01T20:36:00Z">
        <w:del w:id="350" w:author="Jiasun Li" w:date="2023-08-03T17:14:00Z">
          <w:r w:rsidR="00DB44D0" w:rsidDel="00426595">
            <w:delText xml:space="preserve">Among the blockchain projects the Ethereum </w:delText>
          </w:r>
        </w:del>
      </w:ins>
      <w:ins w:id="351" w:author="Mariia Petryk" w:date="2023-08-01T20:37:00Z">
        <w:del w:id="352" w:author="Jiasun Li" w:date="2023-08-03T17:14:00Z">
          <w:r w:rsidR="00DB44D0" w:rsidDel="00426595">
            <w:delText xml:space="preserve">blockchain </w:delText>
          </w:r>
        </w:del>
      </w:ins>
      <w:ins w:id="353" w:author="Mariia Petryk" w:date="2023-08-01T20:38:00Z">
        <w:del w:id="354" w:author="Jiasun Li" w:date="2023-08-03T17:14:00Z">
          <w:r w:rsidR="00DB44D0" w:rsidDel="00426595">
            <w:delText xml:space="preserve">became one of the influential projects that transformed the whole </w:delText>
          </w:r>
        </w:del>
      </w:ins>
      <w:ins w:id="355" w:author="Mariia Petryk" w:date="2023-08-01T20:39:00Z">
        <w:del w:id="356" w:author="Jiasun Li" w:date="2023-08-03T17:14:00Z">
          <w:r w:rsidR="00DB44D0" w:rsidDel="00426595">
            <w:delText xml:space="preserve">cryptocurrency industry. </w:delText>
          </w:r>
        </w:del>
        <w:del w:id="357" w:author="Jiasun Li" w:date="2023-08-03T11:13:00Z">
          <w:r w:rsidR="00DB44D0" w:rsidDel="007A6CEF">
            <w:delText>F</w:delText>
          </w:r>
        </w:del>
        <w:del w:id="358" w:author="Jiasun Li" w:date="2023-08-03T13:02:00Z">
          <w:r w:rsidR="00DB44D0" w:rsidDel="00677BF5">
            <w:delText xml:space="preserve">ounded </w:delText>
          </w:r>
        </w:del>
        <w:del w:id="359" w:author="Jiasun Li" w:date="2023-08-03T11:13:00Z">
          <w:r w:rsidR="00DB44D0" w:rsidDel="007A6CEF">
            <w:delText>in 2013</w:delText>
          </w:r>
        </w:del>
      </w:ins>
      <w:ins w:id="360" w:author="Mariia Petryk" w:date="2023-08-01T20:40:00Z">
        <w:del w:id="361" w:author="Jiasun Li" w:date="2023-08-03T11:13:00Z">
          <w:r w:rsidR="00DB44D0" w:rsidDel="007A6CEF">
            <w:delText xml:space="preserve"> </w:delText>
          </w:r>
        </w:del>
        <w:del w:id="362" w:author="Jiasun Li" w:date="2023-08-03T13:02:00Z">
          <w:r w:rsidR="00DB44D0" w:rsidDel="00677BF5">
            <w:delText xml:space="preserve">by </w:delText>
          </w:r>
        </w:del>
        <w:del w:id="363" w:author="Jiasun Li" w:date="2023-08-03T11:07:00Z">
          <w:r w:rsidR="00DB44D0" w:rsidDel="007A6CEF">
            <w:delText>couple</w:delText>
          </w:r>
        </w:del>
        <w:del w:id="364" w:author="Jiasun Li" w:date="2023-08-03T11:13:00Z">
          <w:r w:rsidR="00DB44D0" w:rsidDel="007A6CEF">
            <w:delText xml:space="preserve"> </w:delText>
          </w:r>
        </w:del>
        <w:del w:id="365" w:author="Jiasun Li" w:date="2023-08-03T13:02:00Z">
          <w:r w:rsidR="00DB44D0" w:rsidDel="00677BF5">
            <w:delText>of developer</w:delText>
          </w:r>
        </w:del>
      </w:ins>
      <w:ins w:id="366" w:author="Mariia Petryk" w:date="2023-08-01T20:43:00Z">
        <w:del w:id="367" w:author="Jiasun Li" w:date="2023-08-03T13:02:00Z">
          <w:r w:rsidR="00DB44D0" w:rsidDel="00677BF5">
            <w:delText>s</w:delText>
          </w:r>
        </w:del>
        <w:del w:id="368" w:author="Jiasun Li" w:date="2023-08-03T11:13:00Z">
          <w:r w:rsidR="00967837" w:rsidDel="007A6CEF">
            <w:delText xml:space="preserve"> and prominent minds</w:delText>
          </w:r>
        </w:del>
        <w:del w:id="369" w:author="Jiasun Li" w:date="2023-08-03T13:02:00Z">
          <w:r w:rsidR="00DB44D0" w:rsidDel="00677BF5">
            <w:delText>,</w:delText>
          </w:r>
        </w:del>
        <w:del w:id="370" w:author="Jiasun Li" w:date="2023-08-03T11:13:00Z">
          <w:r w:rsidR="00DB44D0" w:rsidDel="007A6CEF">
            <w:delText xml:space="preserve"> </w:delText>
          </w:r>
        </w:del>
        <w:del w:id="371" w:author="Jiasun Li" w:date="2023-08-03T13:02:00Z">
          <w:r w:rsidR="00967837" w:rsidDel="00677BF5">
            <w:delText>the Ethereum develop</w:delText>
          </w:r>
        </w:del>
      </w:ins>
      <w:ins w:id="372" w:author="Mariia Petryk" w:date="2023-08-01T20:44:00Z">
        <w:del w:id="373" w:author="Jiasun Li" w:date="2023-08-03T13:02:00Z">
          <w:r w:rsidR="00967837" w:rsidDel="00677BF5">
            <w:delText>ers’ community gr</w:delText>
          </w:r>
        </w:del>
        <w:del w:id="374" w:author="Jiasun Li" w:date="2023-08-03T11:13:00Z">
          <w:r w:rsidR="00967837" w:rsidDel="007A6CEF">
            <w:delText xml:space="preserve">ew </w:delText>
          </w:r>
        </w:del>
        <w:del w:id="375" w:author="Jiasun Li" w:date="2023-08-03T13:02:00Z">
          <w:r w:rsidR="00967837" w:rsidDel="00677BF5">
            <w:delText>to over 150,000</w:delText>
          </w:r>
        </w:del>
      </w:ins>
      <w:ins w:id="376" w:author="Mariia Petryk" w:date="2023-08-01T20:43:00Z">
        <w:del w:id="377" w:author="Jiasun Li" w:date="2023-08-03T13:02:00Z">
          <w:r w:rsidR="00967837" w:rsidDel="00677BF5">
            <w:delText xml:space="preserve"> </w:delText>
          </w:r>
        </w:del>
      </w:ins>
      <w:ins w:id="378" w:author="Mariia Petryk" w:date="2023-08-01T20:44:00Z">
        <w:del w:id="379" w:author="Jiasun Li" w:date="2023-08-03T13:02:00Z">
          <w:r w:rsidR="00967837" w:rsidDel="00677BF5">
            <w:delText>deve</w:delText>
          </w:r>
        </w:del>
      </w:ins>
      <w:ins w:id="380" w:author="Mariia Petryk" w:date="2023-08-01T20:45:00Z">
        <w:del w:id="381" w:author="Jiasun Li" w:date="2023-08-03T13:02:00Z">
          <w:r w:rsidR="00967837" w:rsidDel="00677BF5">
            <w:delText xml:space="preserve">lopers in 2023. </w:delText>
          </w:r>
        </w:del>
      </w:ins>
    </w:p>
    <w:p w14:paraId="739BB055" w14:textId="1A894D88" w:rsidR="002F26AC" w:rsidRPr="00CF5CF9" w:rsidDel="00136E57" w:rsidRDefault="00967837">
      <w:pPr>
        <w:ind w:firstLine="720"/>
        <w:jc w:val="both"/>
        <w:rPr>
          <w:ins w:id="382" w:author="Mariia Petryk" w:date="2023-08-01T22:08:00Z"/>
          <w:del w:id="383" w:author="Jiasun Li" w:date="2023-08-03T15:50:00Z"/>
        </w:rPr>
        <w:pPrChange w:id="384" w:author="Jiasun Li" w:date="2023-08-02T10:09:00Z">
          <w:pPr>
            <w:ind w:firstLine="720"/>
          </w:pPr>
        </w:pPrChange>
      </w:pPr>
      <w:ins w:id="385" w:author="Mariia Petryk" w:date="2023-08-01T20:49:00Z">
        <w:del w:id="386" w:author="Jiasun Li" w:date="2023-08-03T15:50:00Z">
          <w:r w:rsidDel="00136E57">
            <w:delText xml:space="preserve">In </w:delText>
          </w:r>
        </w:del>
      </w:ins>
      <w:ins w:id="387" w:author="Mariia Petryk" w:date="2023-08-01T21:20:00Z">
        <w:del w:id="388" w:author="Jiasun Li" w:date="2023-08-03T15:50:00Z">
          <w:r w:rsidR="00425DAC" w:rsidDel="00136E57">
            <w:delText>one</w:delText>
          </w:r>
        </w:del>
      </w:ins>
      <w:ins w:id="389" w:author="Mariia Petryk" w:date="2023-08-01T20:53:00Z">
        <w:del w:id="390" w:author="Jiasun Li" w:date="2023-08-03T15:50:00Z">
          <w:r w:rsidDel="00136E57">
            <w:delText xml:space="preserve"> quarter </w:delText>
          </w:r>
          <w:r w:rsidRPr="002F26AC" w:rsidDel="00136E57">
            <w:delText xml:space="preserve">of </w:delText>
          </w:r>
        </w:del>
      </w:ins>
      <w:ins w:id="391" w:author="Mariia Petryk" w:date="2023-08-01T20:50:00Z">
        <w:del w:id="392" w:author="Jiasun Li" w:date="2023-08-03T15:50:00Z">
          <w:r w:rsidRPr="002F26AC" w:rsidDel="00136E57">
            <w:delText xml:space="preserve">2022, </w:delText>
          </w:r>
        </w:del>
      </w:ins>
      <w:ins w:id="393" w:author="Mariia Petryk" w:date="2023-08-01T20:54:00Z">
        <w:del w:id="394" w:author="Jiasun Li" w:date="2023-08-03T15:50:00Z">
          <w:r w:rsidR="002F26AC" w:rsidRPr="002F26AC" w:rsidDel="00136E57">
            <w:delText xml:space="preserve">the total number of transactions on the Ethereum blockchain amounted to </w:delText>
          </w:r>
          <w:r w:rsidR="002F26AC" w:rsidRPr="002F26AC" w:rsidDel="00136E57">
            <w:rPr>
              <w:rPrChange w:id="395" w:author="Mariia Petryk" w:date="2023-08-01T20:58:00Z">
                <w:rPr>
                  <w:rStyle w:val="Strong"/>
                  <w:rFonts w:ascii="Arial" w:hAnsi="Arial" w:cs="Arial"/>
                  <w:color w:val="0C0C0E"/>
                  <w:shd w:val="clear" w:color="auto" w:fill="FFFFFF"/>
                </w:rPr>
              </w:rPrChange>
            </w:rPr>
            <w:delText>105.58 million</w:delText>
          </w:r>
        </w:del>
      </w:ins>
      <w:ins w:id="396" w:author="Mariia Petryk" w:date="2023-08-01T20:55:00Z">
        <w:del w:id="397" w:author="Jiasun Li" w:date="2023-08-03T15:50:00Z">
          <w:r w:rsidR="002F26AC" w:rsidRPr="002F26AC" w:rsidDel="00136E57">
            <w:rPr>
              <w:rPrChange w:id="398" w:author="Mariia Petryk" w:date="2023-08-01T20:58:00Z">
                <w:rPr>
                  <w:rStyle w:val="Strong"/>
                  <w:rFonts w:ascii="Arial" w:hAnsi="Arial" w:cs="Arial"/>
                  <w:color w:val="0C0C0E"/>
                  <w:shd w:val="clear" w:color="auto" w:fill="FFFFFF"/>
                </w:rPr>
              </w:rPrChange>
            </w:rPr>
            <w:delText xml:space="preserve"> generating revenue for the transaction validators of 834,874 ETH</w:delText>
          </w:r>
        </w:del>
      </w:ins>
      <w:ins w:id="399" w:author="Mariia Petryk" w:date="2023-08-01T20:56:00Z">
        <w:del w:id="400" w:author="Jiasun Li" w:date="2023-08-03T15:50:00Z">
          <w:r w:rsidR="002F26AC" w:rsidRPr="002F26AC" w:rsidDel="00136E57">
            <w:rPr>
              <w:rPrChange w:id="401" w:author="Mariia Petryk" w:date="2023-08-01T20:58:00Z">
                <w:rPr>
                  <w:rStyle w:val="Strong"/>
                  <w:rFonts w:ascii="Arial" w:hAnsi="Arial" w:cs="Arial"/>
                  <w:color w:val="0C0C0E"/>
                  <w:shd w:val="clear" w:color="auto" w:fill="FFFFFF"/>
                </w:rPr>
              </w:rPrChange>
            </w:rPr>
            <w:delText>,</w:delText>
          </w:r>
        </w:del>
      </w:ins>
      <w:ins w:id="402" w:author="Mariia Petryk" w:date="2023-08-01T20:55:00Z">
        <w:del w:id="403" w:author="Jiasun Li" w:date="2023-08-03T15:50:00Z">
          <w:r w:rsidR="002F26AC" w:rsidRPr="002F26AC" w:rsidDel="00136E57">
            <w:rPr>
              <w:rPrChange w:id="404" w:author="Mariia Petryk" w:date="2023-08-01T20:58:00Z">
                <w:rPr>
                  <w:rStyle w:val="Strong"/>
                  <w:rFonts w:ascii="Arial" w:hAnsi="Arial" w:cs="Arial"/>
                  <w:color w:val="0C0C0E"/>
                  <w:shd w:val="clear" w:color="auto" w:fill="FFFFFF"/>
                </w:rPr>
              </w:rPrChange>
            </w:rPr>
            <w:delText xml:space="preserve"> or </w:delText>
          </w:r>
        </w:del>
      </w:ins>
      <w:ins w:id="405" w:author="Mariia Petryk" w:date="2023-08-01T21:19:00Z">
        <w:del w:id="406" w:author="Jiasun Li" w:date="2023-08-03T15:50:00Z">
          <w:r w:rsidR="00797828" w:rsidDel="00136E57">
            <w:delText>close to</w:delText>
          </w:r>
        </w:del>
      </w:ins>
      <w:ins w:id="407" w:author="Mariia Petryk" w:date="2023-08-01T20:55:00Z">
        <w:del w:id="408" w:author="Jiasun Li" w:date="2023-08-03T15:50:00Z">
          <w:r w:rsidR="002F26AC" w:rsidRPr="002F26AC" w:rsidDel="00136E57">
            <w:rPr>
              <w:rPrChange w:id="409" w:author="Mariia Petryk" w:date="2023-08-01T20:58:00Z">
                <w:rPr>
                  <w:rStyle w:val="Strong"/>
                  <w:rFonts w:ascii="Arial" w:hAnsi="Arial" w:cs="Arial"/>
                  <w:color w:val="0C0C0E"/>
                  <w:shd w:val="clear" w:color="auto" w:fill="FFFFFF"/>
                </w:rPr>
              </w:rPrChange>
            </w:rPr>
            <w:delText xml:space="preserve"> </w:delText>
          </w:r>
        </w:del>
      </w:ins>
      <w:ins w:id="410" w:author="Mariia Petryk" w:date="2023-08-01T21:20:00Z">
        <w:del w:id="411" w:author="Jiasun Li" w:date="2023-08-03T15:50:00Z">
          <w:r w:rsidR="00797828" w:rsidDel="00136E57">
            <w:delText>$</w:delText>
          </w:r>
        </w:del>
      </w:ins>
      <w:ins w:id="412" w:author="Mariia Petryk" w:date="2023-08-01T20:55:00Z">
        <w:del w:id="413" w:author="Jiasun Li" w:date="2023-08-03T15:50:00Z">
          <w:r w:rsidR="002F26AC" w:rsidRPr="002F26AC" w:rsidDel="00136E57">
            <w:rPr>
              <w:rPrChange w:id="414" w:author="Mariia Petryk" w:date="2023-08-01T20:58:00Z">
                <w:rPr>
                  <w:rStyle w:val="Strong"/>
                  <w:rFonts w:ascii="Arial" w:hAnsi="Arial" w:cs="Arial"/>
                  <w:color w:val="0C0C0E"/>
                  <w:shd w:val="clear" w:color="auto" w:fill="FFFFFF"/>
                </w:rPr>
              </w:rPrChange>
            </w:rPr>
            <w:delText>1.6</w:delText>
          </w:r>
        </w:del>
      </w:ins>
      <w:ins w:id="415" w:author="Mariia Petryk" w:date="2023-08-01T21:19:00Z">
        <w:del w:id="416" w:author="Jiasun Li" w:date="2023-08-03T15:50:00Z">
          <w:r w:rsidR="00797828" w:rsidDel="00136E57">
            <w:delText>8</w:delText>
          </w:r>
        </w:del>
      </w:ins>
      <w:ins w:id="417" w:author="Mariia Petryk" w:date="2023-08-01T20:55:00Z">
        <w:del w:id="418" w:author="Jiasun Li" w:date="2023-08-03T15:50:00Z">
          <w:r w:rsidR="002F26AC" w:rsidRPr="002F26AC" w:rsidDel="00136E57">
            <w:rPr>
              <w:rPrChange w:id="419" w:author="Mariia Petryk" w:date="2023-08-01T20:58:00Z">
                <w:rPr>
                  <w:rStyle w:val="Strong"/>
                  <w:rFonts w:ascii="Arial" w:hAnsi="Arial" w:cs="Arial"/>
                  <w:color w:val="0C0C0E"/>
                  <w:shd w:val="clear" w:color="auto" w:fill="FFFFFF"/>
                </w:rPr>
              </w:rPrChange>
            </w:rPr>
            <w:delText xml:space="preserve"> billion </w:delText>
          </w:r>
        </w:del>
      </w:ins>
      <w:ins w:id="420" w:author="Mariia Petryk" w:date="2023-08-01T20:58:00Z">
        <w:del w:id="421" w:author="Jiasun Li" w:date="2023-08-03T15:50:00Z">
          <w:r w:rsidR="002F26AC" w:rsidDel="00136E57">
            <w:delText>(</w:delText>
          </w:r>
        </w:del>
      </w:ins>
      <w:commentRangeStart w:id="422"/>
      <w:ins w:id="423" w:author="Mariia Petryk" w:date="2023-08-01T20:59:00Z">
        <w:del w:id="424" w:author="Jiasun Li" w:date="2023-08-03T15:50:00Z">
          <w:r w:rsidR="002F26AC" w:rsidDel="00136E57">
            <w:delText>Alchemy 2022</w:delText>
          </w:r>
          <w:commentRangeEnd w:id="422"/>
          <w:r w:rsidR="002F26AC" w:rsidDel="00136E57">
            <w:rPr>
              <w:rStyle w:val="CommentReference"/>
              <w:rFonts w:eastAsiaTheme="minorHAnsi" w:cstheme="minorBidi"/>
              <w:kern w:val="2"/>
              <w14:ligatures w14:val="standardContextual"/>
            </w:rPr>
            <w:commentReference w:id="422"/>
          </w:r>
          <w:r w:rsidR="002F26AC" w:rsidDel="00136E57">
            <w:delText>)</w:delText>
          </w:r>
        </w:del>
      </w:ins>
      <w:ins w:id="425" w:author="Mariia Petryk" w:date="2023-08-01T20:55:00Z">
        <w:del w:id="426" w:author="Jiasun Li" w:date="2023-08-03T15:50:00Z">
          <w:r w:rsidR="002F26AC" w:rsidRPr="002F26AC" w:rsidDel="00136E57">
            <w:rPr>
              <w:rPrChange w:id="427" w:author="Mariia Petryk" w:date="2023-08-01T20:58:00Z">
                <w:rPr>
                  <w:rStyle w:val="Strong"/>
                  <w:rFonts w:ascii="Arial" w:hAnsi="Arial" w:cs="Arial"/>
                  <w:color w:val="0C0C0E"/>
                  <w:shd w:val="clear" w:color="auto" w:fill="FFFFFF"/>
                </w:rPr>
              </w:rPrChange>
            </w:rPr>
            <w:delText>.</w:delText>
          </w:r>
        </w:del>
      </w:ins>
      <w:ins w:id="428" w:author="Mariia Petryk" w:date="2023-08-01T21:54:00Z">
        <w:del w:id="429" w:author="Jiasun Li" w:date="2023-08-03T15:50:00Z">
          <w:r w:rsidR="001C3C32" w:rsidDel="00136E57">
            <w:delText xml:space="preserve"> In addition, the</w:delText>
          </w:r>
        </w:del>
      </w:ins>
      <w:ins w:id="430" w:author="Mariia Petryk" w:date="2023-08-01T21:55:00Z">
        <w:del w:id="431" w:author="Jiasun Li" w:date="2023-08-03T15:50:00Z">
          <w:r w:rsidR="001C3C32" w:rsidDel="00136E57">
            <w:delText xml:space="preserve"> total value locked (TVL) in DeFi smart contracts running on the Ethereum blockchain </w:delText>
          </w:r>
          <w:r w:rsidR="001C3C32" w:rsidRPr="001C3C32" w:rsidDel="00136E57">
            <w:rPr>
              <w:rPrChange w:id="432" w:author="Mariia Petryk" w:date="2023-08-01T21:55:00Z">
                <w:rPr>
                  <w:rStyle w:val="Strong"/>
                  <w:rFonts w:ascii="Arial" w:hAnsi="Arial" w:cs="Arial"/>
                  <w:color w:val="0C0C0E"/>
                  <w:shd w:val="clear" w:color="auto" w:fill="FFFFFF"/>
                </w:rPr>
              </w:rPrChange>
            </w:rPr>
            <w:delText>was $89.5 billion in Q1 2022</w:delText>
          </w:r>
          <w:r w:rsidR="001C3C32" w:rsidDel="00136E57">
            <w:delText xml:space="preserve">. </w:delText>
          </w:r>
        </w:del>
      </w:ins>
      <w:ins w:id="433" w:author="Mariia Petryk" w:date="2023-08-01T22:01:00Z">
        <w:del w:id="434" w:author="Jiasun Li" w:date="2023-08-03T11:11:00Z">
          <w:r w:rsidR="001C3C32" w:rsidDel="007A6CEF">
            <w:delText>Number</w:delText>
          </w:r>
        </w:del>
        <w:del w:id="435" w:author="Jiasun Li" w:date="2023-08-03T15:50:00Z">
          <w:r w:rsidR="001C3C32" w:rsidDel="00136E57">
            <w:delText xml:space="preserve"> of </w:delText>
          </w:r>
        </w:del>
      </w:ins>
      <w:ins w:id="436" w:author="Mariia Petryk" w:date="2023-08-01T22:04:00Z">
        <w:del w:id="437" w:author="Jiasun Li" w:date="2023-08-03T15:50:00Z">
          <w:r w:rsidR="001C3C32" w:rsidDel="00136E57">
            <w:delText xml:space="preserve">industry </w:delText>
          </w:r>
        </w:del>
      </w:ins>
      <w:ins w:id="438" w:author="Mariia Petryk" w:date="2023-08-01T22:01:00Z">
        <w:del w:id="439" w:author="Jiasun Li" w:date="2023-08-03T15:50:00Z">
          <w:r w:rsidR="001C3C32" w:rsidDel="00136E57">
            <w:delText>applications run on the Ethereum infrastructure, including</w:delText>
          </w:r>
        </w:del>
      </w:ins>
      <w:ins w:id="440" w:author="Mariia Petryk" w:date="2023-08-01T21:56:00Z">
        <w:del w:id="441" w:author="Jiasun Li" w:date="2023-08-03T15:50:00Z">
          <w:r w:rsidR="001C3C32" w:rsidDel="00136E57">
            <w:delText xml:space="preserve"> </w:delText>
          </w:r>
        </w:del>
      </w:ins>
      <w:ins w:id="442" w:author="Mariia Petryk" w:date="2023-08-01T22:02:00Z">
        <w:del w:id="443" w:author="Jiasun Li" w:date="2023-08-03T15:50:00Z">
          <w:r w:rsidR="001C3C32" w:rsidDel="00136E57">
            <w:delText xml:space="preserve">OpenSea – the largest NFT marketplace, Tether – the largest stablecoin, and Uniswap – </w:delText>
          </w:r>
        </w:del>
      </w:ins>
      <w:ins w:id="444" w:author="Mariia Petryk" w:date="2023-08-01T22:03:00Z">
        <w:del w:id="445" w:author="Jiasun Li" w:date="2023-08-03T15:50:00Z">
          <w:r w:rsidR="001C3C32" w:rsidDel="00136E57">
            <w:delText xml:space="preserve">one of the largest decentralized cryptocurrency exchanges. </w:delText>
          </w:r>
        </w:del>
      </w:ins>
      <w:ins w:id="446" w:author="Mariia Petryk" w:date="2023-08-01T22:04:00Z">
        <w:del w:id="447" w:author="Jiasun Li" w:date="2023-08-03T15:50:00Z">
          <w:r w:rsidR="001C3C32" w:rsidDel="00136E57">
            <w:delText xml:space="preserve">Therefore, </w:delText>
          </w:r>
        </w:del>
      </w:ins>
      <w:ins w:id="448" w:author="Mariia Petryk" w:date="2023-08-01T22:05:00Z">
        <w:del w:id="449" w:author="Jiasun Li" w:date="2023-08-03T15:50:00Z">
          <w:r w:rsidR="00A8590A" w:rsidDel="00136E57">
            <w:delText>Ethereum blockchain becomes an important element in the token economy</w:delText>
          </w:r>
        </w:del>
      </w:ins>
      <w:ins w:id="450" w:author="Mariia Petryk" w:date="2023-08-01T22:06:00Z">
        <w:del w:id="451" w:author="Jiasun Li" w:date="2023-08-03T15:50:00Z">
          <w:r w:rsidR="00A8590A" w:rsidDel="00136E57">
            <w:delText xml:space="preserve"> and</w:delText>
          </w:r>
        </w:del>
      </w:ins>
      <w:ins w:id="452" w:author="Mariia Petryk" w:date="2023-08-01T22:05:00Z">
        <w:del w:id="453" w:author="Jiasun Li" w:date="2023-08-03T15:50:00Z">
          <w:r w:rsidR="00A8590A" w:rsidDel="00136E57">
            <w:delText xml:space="preserve"> decentralized finance </w:delText>
          </w:r>
        </w:del>
      </w:ins>
      <w:ins w:id="454" w:author="Mariia Petryk" w:date="2023-08-01T22:06:00Z">
        <w:del w:id="455" w:author="Jiasun Li" w:date="2023-08-03T15:50:00Z">
          <w:r w:rsidR="00A8590A" w:rsidDel="00136E57">
            <w:delText xml:space="preserve">and its maintenance is the important task of the open-source community. </w:delText>
          </w:r>
        </w:del>
      </w:ins>
      <w:ins w:id="456" w:author="Mariia Petryk" w:date="2023-08-01T22:17:00Z">
        <w:del w:id="457" w:author="Jiasun Li" w:date="2023-08-03T15:50:00Z">
          <w:r w:rsidR="00CF5CF9" w:rsidDel="00136E57">
            <w:delText xml:space="preserve">Moreover, the Ethereum Foundation has declared </w:delText>
          </w:r>
        </w:del>
      </w:ins>
      <w:ins w:id="458" w:author="Mariia Petryk" w:date="2023-08-01T22:18:00Z">
        <w:del w:id="459" w:author="Jiasun Li" w:date="2023-08-03T15:50:00Z">
          <w:r w:rsidR="00CF5CF9" w:rsidDel="00136E57">
            <w:delText xml:space="preserve">understanding the OSS community dynamics as one of the top </w:delText>
          </w:r>
          <w:r w:rsidR="00CF5CF9" w:rsidRPr="00CF5CF9" w:rsidDel="00136E57">
            <w:delText xml:space="preserve">priorities </w:delText>
          </w:r>
          <w:r w:rsidR="00CF5CF9" w:rsidRPr="00CF5CF9" w:rsidDel="00136E57">
            <w:rPr>
              <w:rPrChange w:id="460" w:author="Mariia Petryk" w:date="2023-08-01T22:18:00Z">
                <w:rPr>
                  <w:rStyle w:val="Emphasis"/>
                  <w:rFonts w:ascii="Segoe UI" w:hAnsi="Segoe UI" w:cs="Segoe UI"/>
                  <w:color w:val="333333"/>
                  <w:spacing w:val="5"/>
                  <w:shd w:val="clear" w:color="auto" w:fill="FFFFFF"/>
                </w:rPr>
              </w:rPrChange>
            </w:rPr>
            <w:delText>to build a long-term foundation for credibly neutral blockchains</w:delText>
          </w:r>
          <w:r w:rsidR="00CF5CF9" w:rsidDel="00136E57">
            <w:delText xml:space="preserve"> (</w:delText>
          </w:r>
        </w:del>
      </w:ins>
      <w:commentRangeStart w:id="461"/>
      <w:ins w:id="462" w:author="Mariia Petryk" w:date="2023-08-01T22:19:00Z">
        <w:del w:id="463" w:author="Jiasun Li" w:date="2023-08-03T15:50:00Z">
          <w:r w:rsidR="00CF5CF9" w:rsidDel="00136E57">
            <w:delText>Ethereum 2023</w:delText>
          </w:r>
          <w:commentRangeEnd w:id="461"/>
          <w:r w:rsidR="00CF5CF9" w:rsidDel="00136E57">
            <w:rPr>
              <w:rStyle w:val="CommentReference"/>
              <w:rFonts w:eastAsiaTheme="minorHAnsi" w:cstheme="minorBidi"/>
              <w:kern w:val="2"/>
              <w14:ligatures w14:val="standardContextual"/>
            </w:rPr>
            <w:commentReference w:id="461"/>
          </w:r>
          <w:r w:rsidR="00CF5CF9" w:rsidDel="00136E57">
            <w:delText>)</w:delText>
          </w:r>
        </w:del>
      </w:ins>
      <w:ins w:id="464" w:author="Mariia Petryk" w:date="2023-08-01T22:18:00Z">
        <w:del w:id="465" w:author="Jiasun Li" w:date="2023-08-03T15:50:00Z">
          <w:r w:rsidR="00CF5CF9" w:rsidRPr="00CF5CF9" w:rsidDel="00136E57">
            <w:rPr>
              <w:rPrChange w:id="466" w:author="Mariia Petryk" w:date="2023-08-01T22:18:00Z">
                <w:rPr>
                  <w:rStyle w:val="Emphasis"/>
                  <w:rFonts w:ascii="Segoe UI" w:hAnsi="Segoe UI" w:cs="Segoe UI"/>
                  <w:color w:val="333333"/>
                  <w:spacing w:val="5"/>
                  <w:shd w:val="clear" w:color="auto" w:fill="FFFFFF"/>
                </w:rPr>
              </w:rPrChange>
            </w:rPr>
            <w:delText>. </w:delText>
          </w:r>
        </w:del>
      </w:ins>
    </w:p>
    <w:p w14:paraId="04DDB236" w14:textId="1ADBAE42" w:rsidR="005C3E80" w:rsidRDefault="0064682D" w:rsidP="005C3E80">
      <w:pPr>
        <w:ind w:firstLine="720"/>
        <w:jc w:val="both"/>
        <w:rPr>
          <w:ins w:id="467" w:author="Jiasun Li" w:date="2023-08-03T12:51:00Z"/>
        </w:rPr>
      </w:pPr>
      <w:ins w:id="468" w:author="Mariia Petryk" w:date="2023-08-01T22:08:00Z">
        <w:del w:id="469" w:author="Jiasun Li" w:date="2023-08-03T12:51:00Z">
          <w:r w:rsidDel="005C3E80">
            <w:delText xml:space="preserve">The prior </w:delText>
          </w:r>
        </w:del>
      </w:ins>
      <w:ins w:id="470" w:author="Mariia Petryk" w:date="2023-08-01T22:13:00Z">
        <w:del w:id="471" w:author="Jiasun Li" w:date="2023-08-03T12:51:00Z">
          <w:r w:rsidR="00DA4912" w:rsidDel="005C3E80">
            <w:delText>OSS literature</w:delText>
          </w:r>
        </w:del>
      </w:ins>
      <w:ins w:id="472" w:author="Mariia Petryk" w:date="2023-08-01T22:26:00Z">
        <w:del w:id="473" w:author="Jiasun Li" w:date="2023-08-03T12:51:00Z">
          <w:r w:rsidR="00A13C61" w:rsidDel="005C3E80">
            <w:delText xml:space="preserve"> </w:delText>
          </w:r>
        </w:del>
      </w:ins>
      <w:ins w:id="474" w:author="Mariia Petryk" w:date="2023-08-01T22:31:00Z">
        <w:del w:id="475" w:author="Jiasun Li" w:date="2023-08-03T11:12:00Z">
          <w:r w:rsidR="00A13C61" w:rsidDel="007A6CEF">
            <w:delText>-</w:delText>
          </w:r>
        </w:del>
        <w:del w:id="476" w:author="Jiasun Li" w:date="2023-08-03T12:51:00Z">
          <w:r w:rsidR="00A13C61" w:rsidDel="005C3E80">
            <w:delText xml:space="preserve"> TBD</w:delText>
          </w:r>
        </w:del>
      </w:ins>
      <w:ins w:id="477" w:author="Jiasun Li" w:date="2023-08-03T12:49:00Z">
        <w:r w:rsidR="00CD0900">
          <w:t xml:space="preserve">Our contributions are multifold: First, </w:t>
        </w:r>
      </w:ins>
      <w:ins w:id="478" w:author="Jiasun Li" w:date="2023-08-03T12:51:00Z">
        <w:r w:rsidR="005C3E80">
          <w:t xml:space="preserve">our results enrich our existing knowledge of OSS development. </w:t>
        </w:r>
        <w:r w:rsidR="005C3E80" w:rsidRPr="00C90850">
          <w:rPr>
            <w:color w:val="FF0000"/>
            <w:rPrChange w:id="479" w:author="Jiasun Li" w:date="2023-08-05T14:51:00Z">
              <w:rPr/>
            </w:rPrChange>
          </w:rPr>
          <w:t xml:space="preserve">Cite the prior OSS literature and highlight our unique contribution – </w:t>
        </w:r>
        <w:r w:rsidR="005C3E80" w:rsidRPr="005C3E80">
          <w:rPr>
            <w:color w:val="FF0000"/>
            <w:rPrChange w:id="480" w:author="Jiasun Li" w:date="2023-08-03T12:52:00Z">
              <w:rPr/>
            </w:rPrChange>
          </w:rPr>
          <w:t>TBD</w:t>
        </w:r>
      </w:ins>
    </w:p>
    <w:p w14:paraId="30A3195D" w14:textId="77777777" w:rsidR="00827591" w:rsidRDefault="00827591">
      <w:pPr>
        <w:jc w:val="both"/>
        <w:rPr>
          <w:ins w:id="481" w:author="Jiasun Li" w:date="2023-08-03T12:50:00Z"/>
        </w:rPr>
        <w:pPrChange w:id="482" w:author="Jiasun Li" w:date="2023-08-03T12:52:00Z">
          <w:pPr>
            <w:ind w:firstLine="720"/>
            <w:jc w:val="both"/>
          </w:pPr>
        </w:pPrChange>
      </w:pPr>
    </w:p>
    <w:p w14:paraId="228B9139" w14:textId="2B453A30" w:rsidR="00CD0900" w:rsidRDefault="00827591" w:rsidP="00CD0900">
      <w:pPr>
        <w:ind w:firstLine="720"/>
        <w:jc w:val="both"/>
        <w:rPr>
          <w:ins w:id="483" w:author="Jiasun Li" w:date="2023-08-03T12:53:00Z"/>
        </w:rPr>
      </w:pPr>
      <w:ins w:id="484" w:author="Jiasun Li" w:date="2023-08-03T12:50:00Z">
        <w:r>
          <w:t xml:space="preserve">Second, </w:t>
        </w:r>
      </w:ins>
      <w:ins w:id="485" w:author="Jiasun Li" w:date="2023-08-03T12:49:00Z">
        <w:r w:rsidR="00CD0900">
          <w:t xml:space="preserve">our results </w:t>
        </w:r>
      </w:ins>
      <w:ins w:id="486" w:author="Jiasun Li" w:date="2023-08-03T12:50:00Z">
        <w:r w:rsidR="00CD0900">
          <w:t>enrich</w:t>
        </w:r>
      </w:ins>
      <w:ins w:id="487" w:author="Jiasun Li" w:date="2023-08-03T12:49:00Z">
        <w:r w:rsidR="00CD0900">
          <w:t xml:space="preserve"> our understanding of the </w:t>
        </w:r>
      </w:ins>
      <w:ins w:id="488" w:author="Jiasun Li" w:date="2023-08-03T12:50:00Z">
        <w:r w:rsidR="00CD0900">
          <w:t xml:space="preserve">dynamics within decentralized systems. </w:t>
        </w:r>
      </w:ins>
      <w:ins w:id="489" w:author="Jiasun Li" w:date="2023-08-03T12:49:00Z">
        <w:r w:rsidR="00CD0900">
          <w:t xml:space="preserve">Although a big selling point of blockchains is in opening the </w:t>
        </w:r>
        <w:r w:rsidR="00CD0900" w:rsidRPr="00D01F2E">
          <w:rPr>
            <w:i/>
            <w:iCs/>
          </w:rPr>
          <w:t>technological possibilities</w:t>
        </w:r>
        <w:r w:rsidR="00CD0900">
          <w:t xml:space="preserve"> of decentralization, it is an empirical question of whether decentralization can turn out to be an </w:t>
        </w:r>
        <w:r w:rsidR="00CD0900" w:rsidRPr="00D01F2E">
          <w:rPr>
            <w:i/>
            <w:iCs/>
          </w:rPr>
          <w:t>economic reality</w:t>
        </w:r>
        <w:r w:rsidR="00CD0900">
          <w:t xml:space="preserve">. Past research has shown that in many aspects, the blockchain ecosystem features rich dynamics that are far from a homogenous </w:t>
        </w:r>
        <w:r w:rsidR="00CD0900" w:rsidRPr="00D84C34">
          <w:t xml:space="preserve">perfectly competitive market, including the mining market </w:t>
        </w:r>
      </w:ins>
      <w:ins w:id="490" w:author="Jiasun Li" w:date="2023-08-07T17:37:00Z">
        <w:r w:rsidR="002C1F29" w:rsidRPr="00D84C34">
          <w:t>(</w:t>
        </w:r>
        <w:r w:rsidR="002C1F29" w:rsidRPr="00D84C34">
          <w:rPr>
            <w:rPrChange w:id="491" w:author="Jiasun Li" w:date="2023-08-07T17:39:00Z">
              <w:rPr>
                <w:color w:val="FF0000"/>
              </w:rPr>
            </w:rPrChange>
          </w:rPr>
          <w:t>Cong, He, and Li 2021</w:t>
        </w:r>
        <w:r w:rsidR="002C1F29" w:rsidRPr="00D84C34">
          <w:t>, Arnosti and Weinberg 2022</w:t>
        </w:r>
        <w:r w:rsidR="002C1F29" w:rsidRPr="00D84C34">
          <w:t>)</w:t>
        </w:r>
      </w:ins>
      <w:ins w:id="492" w:author="Jiasun Li" w:date="2023-08-03T12:49:00Z">
        <w:r w:rsidR="00CD0900" w:rsidRPr="00D84C34">
          <w:t>, validator market</w:t>
        </w:r>
      </w:ins>
      <w:ins w:id="493" w:author="Jiasun Li" w:date="2023-08-07T17:39:00Z">
        <w:r w:rsidR="00D84C34" w:rsidRPr="00D84C34">
          <w:t xml:space="preserve"> (</w:t>
        </w:r>
        <w:r w:rsidR="00D84C34" w:rsidRPr="00D84C34">
          <w:rPr>
            <w:rPrChange w:id="494" w:author="Jiasun Li" w:date="2023-08-07T17:39:00Z">
              <w:rPr>
                <w:color w:val="FF0000"/>
              </w:rPr>
            </w:rPrChange>
          </w:rPr>
          <w:t>Benhaim, Falk, and Tsoukalas</w:t>
        </w:r>
        <w:r w:rsidR="00D84C34" w:rsidRPr="00D84C34">
          <w:rPr>
            <w:rPrChange w:id="495" w:author="Jiasun Li" w:date="2023-08-07T17:39:00Z">
              <w:rPr>
                <w:color w:val="FF0000"/>
              </w:rPr>
            </w:rPrChange>
          </w:rPr>
          <w:t xml:space="preserve"> 2021</w:t>
        </w:r>
        <w:r w:rsidR="00D84C34" w:rsidRPr="00D84C34">
          <w:t>)</w:t>
        </w:r>
      </w:ins>
      <w:ins w:id="496" w:author="Jiasun Li" w:date="2023-08-03T12:49:00Z">
        <w:r w:rsidR="00CD0900" w:rsidRPr="00D84C34">
          <w:t xml:space="preserve">, block creation market </w:t>
        </w:r>
      </w:ins>
      <w:ins w:id="497" w:author="Jiasun Li" w:date="2023-08-07T17:42:00Z">
        <w:r w:rsidR="00674644">
          <w:t>(e.g</w:t>
        </w:r>
      </w:ins>
      <w:ins w:id="498" w:author="Jiasun Li" w:date="2023-08-07T17:43:00Z">
        <w:r w:rsidR="00674644">
          <w:t xml:space="preserve">., </w:t>
        </w:r>
        <w:r w:rsidR="00674644">
          <w:fldChar w:fldCharType="begin"/>
        </w:r>
        <w:r w:rsidR="00674644">
          <w:instrText>HYPERLINK "https://github.com/flashbots/mev-boost"</w:instrText>
        </w:r>
        <w:r w:rsidR="00674644">
          <w:fldChar w:fldCharType="separate"/>
        </w:r>
        <w:r w:rsidR="00CD0900" w:rsidRPr="00674644">
          <w:rPr>
            <w:rStyle w:val="Hyperlink"/>
          </w:rPr>
          <w:t>MEV Boost</w:t>
        </w:r>
        <w:r w:rsidR="00674644">
          <w:fldChar w:fldCharType="end"/>
        </w:r>
        <w:r w:rsidR="00674644">
          <w:t>)</w:t>
        </w:r>
      </w:ins>
      <w:ins w:id="499" w:author="Jiasun Li" w:date="2023-08-03T12:49:00Z">
        <w:r w:rsidR="00CD0900">
          <w:t>,</w:t>
        </w:r>
      </w:ins>
      <w:ins w:id="500" w:author="Jiasun Li" w:date="2023-08-07T17:43:00Z">
        <w:r w:rsidR="00674644">
          <w:t xml:space="preserve"> </w:t>
        </w:r>
      </w:ins>
      <w:ins w:id="501" w:author="Jiasun Li" w:date="2023-08-03T12:49:00Z">
        <w:r w:rsidR="00CD0900">
          <w:t xml:space="preserve">etc. Despite </w:t>
        </w:r>
      </w:ins>
      <w:ins w:id="502" w:author="Jiasun Li" w:date="2023-08-07T17:30:00Z">
        <w:r w:rsidR="00323D7C">
          <w:t xml:space="preserve">excellent casual </w:t>
        </w:r>
      </w:ins>
      <w:ins w:id="503" w:author="Jiasun Li" w:date="2023-08-03T12:49:00Z">
        <w:r w:rsidR="00CD0900">
          <w:t>discussions of the develop</w:t>
        </w:r>
      </w:ins>
      <w:ins w:id="504" w:author="Jiasun Li" w:date="2023-08-07T17:30:00Z">
        <w:r w:rsidR="00323D7C">
          <w:t>ment</w:t>
        </w:r>
      </w:ins>
      <w:ins w:id="505" w:author="Jiasun Li" w:date="2023-08-03T12:49:00Z">
        <w:r w:rsidR="00CD0900">
          <w:t xml:space="preserve"> </w:t>
        </w:r>
      </w:ins>
      <w:ins w:id="506" w:author="Jiasun Li" w:date="2023-08-07T17:30:00Z">
        <w:r w:rsidR="00323D7C">
          <w:t xml:space="preserve">process of </w:t>
        </w:r>
      </w:ins>
      <w:ins w:id="507" w:author="Jiasun Li" w:date="2023-08-07T17:31:00Z">
        <w:r w:rsidR="00323D7C">
          <w:t xml:space="preserve">blockchain </w:t>
        </w:r>
      </w:ins>
      <w:ins w:id="508" w:author="Jiasun Li" w:date="2023-08-07T17:30:00Z">
        <w:r w:rsidR="00323D7C">
          <w:t xml:space="preserve">projects </w:t>
        </w:r>
      </w:ins>
      <w:ins w:id="509" w:author="Jiasun Li" w:date="2023-08-07T17:29:00Z">
        <w:r w:rsidR="00323D7C">
          <w:t>(</w:t>
        </w:r>
      </w:ins>
      <w:ins w:id="510" w:author="Jiasun Li" w:date="2023-08-03T12:49:00Z">
        <w:r w:rsidR="00CD0900">
          <w:t xml:space="preserve">e.g., </w:t>
        </w:r>
      </w:ins>
      <w:ins w:id="511" w:author="Jiasun Li" w:date="2023-08-07T17:29:00Z">
        <w:r w:rsidR="00323D7C">
          <w:t xml:space="preserve">in </w:t>
        </w:r>
        <w:r w:rsidR="00323D7C" w:rsidRPr="00323D7C">
          <w:rPr>
            <w:rPrChange w:id="512" w:author="Jiasun Li" w:date="2023-08-07T17:30:00Z">
              <w:rPr>
                <w:color w:val="FF0000"/>
              </w:rPr>
            </w:rPrChange>
          </w:rPr>
          <w:t>Narayanan, Bonneau, Felten, Miller, and Goldfeder</w:t>
        </w:r>
      </w:ins>
      <w:ins w:id="513" w:author="Jiasun Li" w:date="2023-08-07T17:37:00Z">
        <w:r w:rsidR="002C1F29">
          <w:t xml:space="preserve"> 2016</w:t>
        </w:r>
      </w:ins>
      <w:ins w:id="514" w:author="Jiasun Li" w:date="2023-08-07T17:29:00Z">
        <w:r w:rsidR="00323D7C">
          <w:t>)</w:t>
        </w:r>
      </w:ins>
      <w:ins w:id="515" w:author="Jiasun Li" w:date="2023-08-03T12:49:00Z">
        <w:r w:rsidR="00CD0900">
          <w:t>,</w:t>
        </w:r>
      </w:ins>
      <w:ins w:id="516" w:author="Jiasun Li" w:date="2023-08-07T17:29:00Z">
        <w:r w:rsidR="00323D7C">
          <w:t xml:space="preserve"> </w:t>
        </w:r>
      </w:ins>
      <w:ins w:id="517" w:author="Jiasun Li" w:date="2023-08-03T12:49:00Z">
        <w:r w:rsidR="00CD0900">
          <w:t xml:space="preserve">however, we are not aware of any systematic </w:t>
        </w:r>
      </w:ins>
      <w:ins w:id="518" w:author="Jiasun Li" w:date="2023-08-07T17:31:00Z">
        <w:r w:rsidR="00323D7C">
          <w:t xml:space="preserve">data-driven </w:t>
        </w:r>
      </w:ins>
      <w:ins w:id="519" w:author="Jiasun Li" w:date="2023-08-03T12:49:00Z">
        <w:r w:rsidR="00CD0900">
          <w:t xml:space="preserve">research into the blockchain </w:t>
        </w:r>
      </w:ins>
      <w:ins w:id="520" w:author="Jiasun Li" w:date="2023-08-07T17:31:00Z">
        <w:r w:rsidR="00323D7C">
          <w:t xml:space="preserve">developer </w:t>
        </w:r>
      </w:ins>
      <w:ins w:id="521" w:author="Jiasun Li" w:date="2023-08-07T17:32:00Z">
        <w:r w:rsidR="006900B0">
          <w:t xml:space="preserve">community </w:t>
        </w:r>
      </w:ins>
      <w:ins w:id="522" w:author="Jiasun Li" w:date="2023-08-03T12:49:00Z">
        <w:r w:rsidR="00CD0900">
          <w:t>dynamics.</w:t>
        </w:r>
      </w:ins>
    </w:p>
    <w:bookmarkEnd w:id="225"/>
    <w:p w14:paraId="4798DAE2" w14:textId="77777777" w:rsidR="00B635B4" w:rsidRDefault="00B635B4">
      <w:pPr>
        <w:ind w:firstLine="720"/>
        <w:jc w:val="both"/>
        <w:rPr>
          <w:ins w:id="523" w:author="Jiasun Li" w:date="2023-08-03T12:49:00Z"/>
        </w:rPr>
        <w:pPrChange w:id="524" w:author="Jiasun Li" w:date="2023-08-03T12:50:00Z">
          <w:pPr>
            <w:jc w:val="both"/>
          </w:pPr>
        </w:pPrChange>
      </w:pPr>
    </w:p>
    <w:p w14:paraId="0C4AA4B4" w14:textId="04A4CABE" w:rsidR="00CD0900" w:rsidRDefault="00B635B4">
      <w:pPr>
        <w:ind w:firstLine="720"/>
        <w:jc w:val="both"/>
        <w:rPr>
          <w:ins w:id="525" w:author="Jiasun Li" w:date="2023-08-03T11:12:00Z"/>
        </w:rPr>
      </w:pPr>
      <w:ins w:id="526" w:author="Jiasun Li" w:date="2023-08-03T12:53:00Z">
        <w:r>
          <w:t xml:space="preserve">Finally, </w:t>
        </w:r>
      </w:ins>
      <w:ins w:id="527" w:author="Jiasun Li" w:date="2023-08-03T12:54:00Z">
        <w:r>
          <w:t>[</w:t>
        </w:r>
        <w:r w:rsidRPr="00EC5B9F">
          <w:rPr>
            <w:color w:val="FF0000"/>
            <w:rPrChange w:id="528" w:author="Jiasun Li" w:date="2023-08-03T17:26:00Z">
              <w:rPr/>
            </w:rPrChange>
          </w:rPr>
          <w:t>need to think of one</w:t>
        </w:r>
      </w:ins>
      <w:ins w:id="529" w:author="Jiasun Li" w:date="2023-08-03T13:08:00Z">
        <w:r w:rsidR="00977F0C" w:rsidRPr="00EC5B9F">
          <w:rPr>
            <w:color w:val="FF0000"/>
            <w:rPrChange w:id="530" w:author="Jiasun Li" w:date="2023-08-03T17:26:00Z">
              <w:rPr/>
            </w:rPrChange>
          </w:rPr>
          <w:t xml:space="preserve"> more angle</w:t>
        </w:r>
      </w:ins>
      <w:ins w:id="531" w:author="Jiasun Li" w:date="2023-08-05T14:51:00Z">
        <w:r w:rsidR="00C90850">
          <w:rPr>
            <w:color w:val="FF0000"/>
          </w:rPr>
          <w:t xml:space="preserve"> – if we can</w:t>
        </w:r>
      </w:ins>
      <w:ins w:id="532" w:author="Jiasun Li" w:date="2023-08-07T17:53:00Z">
        <w:r w:rsidR="00014378">
          <w:rPr>
            <w:color w:val="FF0000"/>
          </w:rPr>
          <w:t>; otherwise we remove this paragraph.</w:t>
        </w:r>
      </w:ins>
      <w:ins w:id="533" w:author="Jiasun Li" w:date="2023-08-03T12:54:00Z">
        <w:r>
          <w:t>]</w:t>
        </w:r>
      </w:ins>
    </w:p>
    <w:p w14:paraId="149798BB" w14:textId="19FE38B2" w:rsidR="007A6CEF" w:rsidDel="00EC3B6B" w:rsidRDefault="007A6CEF">
      <w:pPr>
        <w:ind w:firstLine="720"/>
        <w:jc w:val="both"/>
        <w:rPr>
          <w:ins w:id="534" w:author="Mariia Petryk" w:date="2023-08-01T22:14:00Z"/>
          <w:del w:id="535" w:author="Jiasun Li" w:date="2023-08-03T12:37:00Z"/>
        </w:rPr>
        <w:pPrChange w:id="536" w:author="Jiasun Li" w:date="2023-08-02T10:09:00Z">
          <w:pPr>
            <w:ind w:firstLine="720"/>
          </w:pPr>
        </w:pPrChange>
      </w:pPr>
    </w:p>
    <w:p w14:paraId="33D7F717" w14:textId="03A83123" w:rsidR="00DA4912" w:rsidRPr="002F26AC" w:rsidDel="00B635B4" w:rsidRDefault="00DA4912" w:rsidP="00A13C61">
      <w:pPr>
        <w:rPr>
          <w:ins w:id="537" w:author="Mariia Petryk" w:date="2023-08-01T20:45:00Z"/>
          <w:del w:id="538" w:author="Jiasun Li" w:date="2023-08-03T12:53:00Z"/>
        </w:rPr>
      </w:pPr>
    </w:p>
    <w:p w14:paraId="03B4AC47" w14:textId="3CC1B1D1" w:rsidR="007667B3" w:rsidRPr="00FD2112" w:rsidDel="00B635B4" w:rsidRDefault="007667B3">
      <w:pPr>
        <w:rPr>
          <w:del w:id="539" w:author="Jiasun Li" w:date="2023-08-03T12:53:00Z"/>
        </w:rPr>
        <w:pPrChange w:id="540" w:author="Mariia Petryk" w:date="2023-08-01T12:06:00Z">
          <w:pPr>
            <w:pStyle w:val="Heading1"/>
          </w:pPr>
        </w:pPrChange>
      </w:pPr>
    </w:p>
    <w:p w14:paraId="4564948E" w14:textId="77777777" w:rsidR="00126D76" w:rsidRPr="00E208F0" w:rsidRDefault="00126D76" w:rsidP="00126D76">
      <w:pPr>
        <w:pStyle w:val="Heading1"/>
      </w:pPr>
      <w:r w:rsidRPr="00E208F0">
        <w:t>Data Collection</w:t>
      </w:r>
    </w:p>
    <w:p w14:paraId="3EA3E3A1" w14:textId="77777777" w:rsidR="00126D76" w:rsidRPr="00E208F0" w:rsidRDefault="00126D76" w:rsidP="00126D76">
      <w:pPr>
        <w:rPr>
          <w:b/>
          <w:bCs/>
        </w:rPr>
      </w:pPr>
    </w:p>
    <w:p w14:paraId="06EFDA12" w14:textId="77777777" w:rsidR="00D44477" w:rsidRDefault="00F5132A" w:rsidP="00C93959">
      <w:pPr>
        <w:ind w:firstLine="720"/>
        <w:jc w:val="both"/>
        <w:rPr>
          <w:ins w:id="541" w:author="Jiasun Li" w:date="2023-08-05T14:40:00Z"/>
        </w:rPr>
      </w:pPr>
      <w:ins w:id="542" w:author="Jiasun Li" w:date="2023-08-05T14:10:00Z">
        <w:r>
          <w:t xml:space="preserve">Our open-source software development data comes from </w:t>
        </w:r>
      </w:ins>
      <w:ins w:id="543" w:author="Jiasun Li" w:date="2023-08-05T14:04:00Z">
        <w:r w:rsidR="00A81C32" w:rsidRPr="00E208F0">
          <w:t>GitHub</w:t>
        </w:r>
      </w:ins>
      <w:ins w:id="544" w:author="Jiasun Li" w:date="2023-08-05T14:10:00Z">
        <w:r>
          <w:t xml:space="preserve">, </w:t>
        </w:r>
      </w:ins>
      <w:ins w:id="545" w:author="Jiasun Li" w:date="2023-08-05T14:12:00Z">
        <w:r>
          <w:t xml:space="preserve">one of the most popular </w:t>
        </w:r>
      </w:ins>
      <w:ins w:id="546" w:author="Jiasun Li" w:date="2023-08-05T14:11:00Z">
        <w:r w:rsidRPr="00F5132A">
          <w:rPr>
            <w:rPrChange w:id="547" w:author="Jiasun Li" w:date="2023-08-05T14:11:00Z">
              <w:rPr>
                <w:rFonts w:ascii="Arial" w:hAnsi="Arial" w:cs="Arial"/>
                <w:color w:val="ABA598"/>
                <w:sz w:val="21"/>
                <w:szCs w:val="21"/>
                <w:shd w:val="clear" w:color="auto" w:fill="3C3F41"/>
              </w:rPr>
            </w:rPrChange>
          </w:rPr>
          <w:t>platform</w:t>
        </w:r>
      </w:ins>
      <w:ins w:id="548" w:author="Jiasun Li" w:date="2023-08-05T14:12:00Z">
        <w:r>
          <w:t xml:space="preserve">s </w:t>
        </w:r>
      </w:ins>
      <w:ins w:id="549" w:author="Jiasun Li" w:date="2023-08-05T14:13:00Z">
        <w:r w:rsidR="00664787">
          <w:t xml:space="preserve">among </w:t>
        </w:r>
        <w:r w:rsidR="00664787" w:rsidRPr="004F5234">
          <w:t xml:space="preserve">developers </w:t>
        </w:r>
        <w:r w:rsidR="00664787">
          <w:t xml:space="preserve">across the world </w:t>
        </w:r>
        <w:r w:rsidR="00664787" w:rsidRPr="004F5234">
          <w:t>to store and manage their code</w:t>
        </w:r>
        <w:r w:rsidR="00664787">
          <w:t xml:space="preserve">s </w:t>
        </w:r>
      </w:ins>
      <w:ins w:id="550" w:author="Jiasun Li" w:date="2023-08-05T14:11:00Z">
        <w:r w:rsidRPr="00F5132A">
          <w:rPr>
            <w:rPrChange w:id="551" w:author="Jiasun Li" w:date="2023-08-05T14:11:00Z">
              <w:rPr>
                <w:rFonts w:ascii="Arial" w:hAnsi="Arial" w:cs="Arial"/>
                <w:color w:val="ABA598"/>
                <w:sz w:val="21"/>
                <w:szCs w:val="21"/>
                <w:shd w:val="clear" w:color="auto" w:fill="3C3F41"/>
              </w:rPr>
            </w:rPrChange>
          </w:rPr>
          <w:t>for </w:t>
        </w:r>
        <w:r>
          <w:fldChar w:fldCharType="begin"/>
        </w:r>
        <w:r>
          <w:instrText>HYPERLINK "https://en.wikipedia.org/wiki/Software_development" \o "Software development"</w:instrText>
        </w:r>
        <w:r>
          <w:fldChar w:fldCharType="separate"/>
        </w:r>
        <w:r w:rsidRPr="00F5132A">
          <w:rPr>
            <w:rPrChange w:id="552" w:author="Jiasun Li" w:date="2023-08-05T14:11:00Z">
              <w:rPr>
                <w:rStyle w:val="Hyperlink"/>
                <w:rFonts w:ascii="Arial" w:hAnsi="Arial" w:cs="Arial"/>
                <w:color w:val="5D7A99"/>
                <w:sz w:val="21"/>
                <w:szCs w:val="21"/>
                <w:shd w:val="clear" w:color="auto" w:fill="3C3F41"/>
              </w:rPr>
            </w:rPrChange>
          </w:rPr>
          <w:t>software development</w:t>
        </w:r>
        <w:r>
          <w:fldChar w:fldCharType="end"/>
        </w:r>
        <w:r w:rsidRPr="00F5132A">
          <w:rPr>
            <w:rPrChange w:id="553" w:author="Jiasun Li" w:date="2023-08-05T14:11:00Z">
              <w:rPr>
                <w:rFonts w:ascii="Arial" w:hAnsi="Arial" w:cs="Arial"/>
                <w:color w:val="ABA598"/>
                <w:sz w:val="21"/>
                <w:szCs w:val="21"/>
                <w:shd w:val="clear" w:color="auto" w:fill="3C3F41"/>
              </w:rPr>
            </w:rPrChange>
          </w:rPr>
          <w:t> and </w:t>
        </w:r>
        <w:r>
          <w:fldChar w:fldCharType="begin"/>
        </w:r>
        <w:r>
          <w:instrText>HYPERLINK "https://en.wikipedia.org/wiki/Version_control" \o "Version control"</w:instrText>
        </w:r>
        <w:r>
          <w:fldChar w:fldCharType="separate"/>
        </w:r>
        <w:r w:rsidRPr="00F5132A">
          <w:rPr>
            <w:rPrChange w:id="554" w:author="Jiasun Li" w:date="2023-08-05T14:11:00Z">
              <w:rPr>
                <w:rStyle w:val="Hyperlink"/>
                <w:rFonts w:ascii="Arial" w:hAnsi="Arial" w:cs="Arial"/>
                <w:color w:val="5D7A99"/>
                <w:sz w:val="21"/>
                <w:szCs w:val="21"/>
                <w:shd w:val="clear" w:color="auto" w:fill="3C3F41"/>
              </w:rPr>
            </w:rPrChange>
          </w:rPr>
          <w:t>version control</w:t>
        </w:r>
        <w:r>
          <w:fldChar w:fldCharType="end"/>
        </w:r>
        <w:r w:rsidRPr="00F5132A">
          <w:rPr>
            <w:rPrChange w:id="555" w:author="Jiasun Li" w:date="2023-08-05T14:11:00Z">
              <w:rPr>
                <w:rFonts w:ascii="Arial" w:hAnsi="Arial" w:cs="Arial"/>
                <w:color w:val="ABA598"/>
                <w:sz w:val="21"/>
                <w:szCs w:val="21"/>
                <w:shd w:val="clear" w:color="auto" w:fill="3C3F41"/>
              </w:rPr>
            </w:rPrChange>
          </w:rPr>
          <w:t> using </w:t>
        </w:r>
        <w:r>
          <w:fldChar w:fldCharType="begin"/>
        </w:r>
        <w:r>
          <w:instrText>HYPERLINK "https://en.wikipedia.org/wiki/Git" \o "Git"</w:instrText>
        </w:r>
        <w:r>
          <w:fldChar w:fldCharType="separate"/>
        </w:r>
        <w:r w:rsidRPr="00F5132A">
          <w:rPr>
            <w:rPrChange w:id="556" w:author="Jiasun Li" w:date="2023-08-05T14:11:00Z">
              <w:rPr>
                <w:rStyle w:val="Hyperlink"/>
                <w:rFonts w:ascii="Arial" w:hAnsi="Arial" w:cs="Arial"/>
                <w:color w:val="5D7A99"/>
                <w:sz w:val="21"/>
                <w:szCs w:val="21"/>
                <w:shd w:val="clear" w:color="auto" w:fill="3C3F41"/>
              </w:rPr>
            </w:rPrChange>
          </w:rPr>
          <w:t>Git</w:t>
        </w:r>
        <w:r>
          <w:fldChar w:fldCharType="end"/>
        </w:r>
      </w:ins>
      <w:ins w:id="557" w:author="Jiasun Li" w:date="2023-08-05T14:13:00Z">
        <w:r w:rsidR="00664787">
          <w:t xml:space="preserve">. </w:t>
        </w:r>
        <w:r w:rsidR="00664787" w:rsidRPr="00E208F0">
          <w:t>GitHub</w:t>
        </w:r>
        <w:r w:rsidR="00664787">
          <w:t xml:space="preserve"> </w:t>
        </w:r>
      </w:ins>
      <w:ins w:id="558" w:author="Jiasun Li" w:date="2023-08-05T14:04:00Z">
        <w:r w:rsidR="00A81C32" w:rsidRPr="00E208F0">
          <w:t xml:space="preserve">provides over 20 event types, ranging from new commits and fork events, to opening new issue tickets, commenting, and adding members to a project (GitHub 2023). We focus on activities most commonly used by software developers to assess </w:t>
        </w:r>
        <w:r w:rsidR="00A81C32">
          <w:t xml:space="preserve">project </w:t>
        </w:r>
        <w:r w:rsidR="00A81C32" w:rsidRPr="00E208F0">
          <w:t xml:space="preserve">quality and make decisions </w:t>
        </w:r>
        <w:r w:rsidR="00A81C32">
          <w:t xml:space="preserve">on </w:t>
        </w:r>
        <w:r w:rsidR="00A81C32" w:rsidRPr="00E208F0">
          <w:t>whether to join the open-source project (Dabbish et al. 2012)</w:t>
        </w:r>
        <w:r w:rsidR="00B21ED8">
          <w:t xml:space="preserve">, namely </w:t>
        </w:r>
        <w:r w:rsidR="00A81C32" w:rsidRPr="00E208F0">
          <w:t xml:space="preserve">commits, pull requests, issues, forks, and watches. </w:t>
        </w:r>
      </w:ins>
      <w:ins w:id="559" w:author="Jiasun Li" w:date="2023-08-05T14:14:00Z">
        <w:r w:rsidR="00E81BDF">
          <w:t xml:space="preserve">Specifically, according to </w:t>
        </w:r>
        <w:r w:rsidR="00E81BDF">
          <w:fldChar w:fldCharType="begin"/>
        </w:r>
        <w:r w:rsidR="00E81BDF">
          <w:instrText>HYPERLINK "https://docs.github.com/en/get-started/quickstart/github-glossary" \l "issue"</w:instrText>
        </w:r>
        <w:r w:rsidR="00E81BDF">
          <w:fldChar w:fldCharType="separate"/>
        </w:r>
        <w:r w:rsidR="00E81BDF" w:rsidRPr="00E81BDF">
          <w:rPr>
            <w:rStyle w:val="Hyperlink"/>
          </w:rPr>
          <w:t>GitHub Glossary</w:t>
        </w:r>
        <w:r w:rsidR="00E81BDF">
          <w:fldChar w:fldCharType="end"/>
        </w:r>
        <w:r w:rsidR="00E81BDF">
          <w:t xml:space="preserve">,  </w:t>
        </w:r>
      </w:ins>
      <w:ins w:id="560" w:author="Jiasun Li" w:date="2023-08-05T14:15:00Z">
        <w:r w:rsidR="00E81BDF">
          <w:t xml:space="preserve">a </w:t>
        </w:r>
      </w:ins>
      <w:ins w:id="561" w:author="Jiasun Li" w:date="2023-08-05T14:07:00Z">
        <w:r w:rsidR="00B21ED8" w:rsidRPr="00E17141">
          <w:rPr>
            <w:b/>
            <w:bCs/>
            <w:rPrChange w:id="562" w:author="Jiasun Li" w:date="2023-08-05T14:20:00Z">
              <w:rPr>
                <w:rFonts w:ascii="Segoe UI" w:hAnsi="Segoe UI" w:cs="Segoe UI"/>
                <w:color w:val="E6EDF3"/>
              </w:rPr>
            </w:rPrChange>
          </w:rPr>
          <w:t>commit</w:t>
        </w:r>
        <w:r w:rsidR="00B21ED8" w:rsidRPr="00E81BDF">
          <w:rPr>
            <w:rPrChange w:id="563" w:author="Jiasun Li" w:date="2023-08-05T14:15:00Z">
              <w:rPr>
                <w:rFonts w:ascii="Segoe UI" w:hAnsi="Segoe UI" w:cs="Segoe UI"/>
                <w:color w:val="E6EDF3"/>
              </w:rPr>
            </w:rPrChange>
          </w:rPr>
          <w:t>, or "revision", is an individual change to a file (or set of files)</w:t>
        </w:r>
      </w:ins>
      <w:ins w:id="564" w:author="Jiasun Li" w:date="2023-08-05T14:17:00Z">
        <w:r w:rsidR="00E17141">
          <w:t>;</w:t>
        </w:r>
      </w:ins>
      <w:ins w:id="565" w:author="Jiasun Li" w:date="2023-08-05T14:16:00Z">
        <w:r w:rsidR="00E81BDF">
          <w:rPr>
            <w:rStyle w:val="FootnoteReference"/>
          </w:rPr>
          <w:footnoteReference w:id="1"/>
        </w:r>
      </w:ins>
      <w:ins w:id="572" w:author="Jiasun Li" w:date="2023-08-05T14:19:00Z">
        <w:r w:rsidR="00E17141">
          <w:t xml:space="preserve"> </w:t>
        </w:r>
      </w:ins>
      <w:ins w:id="573" w:author="Jiasun Li" w:date="2023-08-05T14:17:00Z">
        <w:r w:rsidR="00E17141">
          <w:t xml:space="preserve">A </w:t>
        </w:r>
        <w:r w:rsidR="00E17141" w:rsidRPr="00E17141">
          <w:rPr>
            <w:b/>
            <w:bCs/>
            <w:rPrChange w:id="574" w:author="Jiasun Li" w:date="2023-08-05T14:20:00Z">
              <w:rPr/>
            </w:rPrChange>
          </w:rPr>
          <w:t>p</w:t>
        </w:r>
      </w:ins>
      <w:ins w:id="575" w:author="Jiasun Li" w:date="2023-08-05T14:08:00Z">
        <w:r w:rsidR="00B21ED8" w:rsidRPr="00E17141">
          <w:rPr>
            <w:b/>
            <w:bCs/>
            <w:rPrChange w:id="576" w:author="Jiasun Li" w:date="2023-08-05T14:20:00Z">
              <w:rPr>
                <w:rFonts w:ascii="Segoe UI" w:hAnsi="Segoe UI" w:cs="Segoe UI"/>
                <w:color w:val="E6EDF3"/>
              </w:rPr>
            </w:rPrChange>
          </w:rPr>
          <w:t>ull request</w:t>
        </w:r>
      </w:ins>
      <w:ins w:id="577" w:author="Jiasun Li" w:date="2023-08-05T14:17:00Z">
        <w:r w:rsidR="00E17141">
          <w:t xml:space="preserve"> is a </w:t>
        </w:r>
      </w:ins>
      <w:ins w:id="578" w:author="Jiasun Li" w:date="2023-08-05T14:08:00Z">
        <w:r w:rsidR="00B21ED8" w:rsidRPr="00E81BDF">
          <w:rPr>
            <w:rPrChange w:id="579" w:author="Jiasun Li" w:date="2023-08-05T14:15:00Z">
              <w:rPr>
                <w:rFonts w:ascii="Segoe UI" w:hAnsi="Segoe UI" w:cs="Segoe UI"/>
                <w:color w:val="E6EDF3"/>
              </w:rPr>
            </w:rPrChange>
          </w:rPr>
          <w:t xml:space="preserve">proposed change to a repository </w:t>
        </w:r>
      </w:ins>
      <w:ins w:id="580" w:author="Jiasun Li" w:date="2023-08-05T14:29:00Z">
        <w:r w:rsidR="003D234A">
          <w:t xml:space="preserve">(akin to </w:t>
        </w:r>
        <w:r w:rsidR="00F15B16">
          <w:t xml:space="preserve">a </w:t>
        </w:r>
        <w:r w:rsidR="003D234A" w:rsidRPr="00E208F0">
          <w:t>folder</w:t>
        </w:r>
        <w:r w:rsidR="003D234A">
          <w:t xml:space="preserve">) </w:t>
        </w:r>
      </w:ins>
      <w:ins w:id="581" w:author="Jiasun Li" w:date="2023-08-05T14:08:00Z">
        <w:r w:rsidR="00B21ED8" w:rsidRPr="00E81BDF">
          <w:rPr>
            <w:rPrChange w:id="582" w:author="Jiasun Li" w:date="2023-08-05T14:15:00Z">
              <w:rPr>
                <w:rFonts w:ascii="Segoe UI" w:hAnsi="Segoe UI" w:cs="Segoe UI"/>
                <w:color w:val="E6EDF3"/>
              </w:rPr>
            </w:rPrChange>
          </w:rPr>
          <w:t>submitted by a user</w:t>
        </w:r>
      </w:ins>
      <w:ins w:id="583" w:author="Jiasun Li" w:date="2023-08-05T14:19:00Z">
        <w:r w:rsidR="00E17141">
          <w:t xml:space="preserve">, </w:t>
        </w:r>
      </w:ins>
      <w:ins w:id="584" w:author="Jiasun Li" w:date="2023-08-05T14:20:00Z">
        <w:r w:rsidR="00E17141">
          <w:t xml:space="preserve">while </w:t>
        </w:r>
      </w:ins>
      <w:ins w:id="585" w:author="Jiasun Li" w:date="2023-08-05T14:19:00Z">
        <w:r w:rsidR="00E17141">
          <w:t xml:space="preserve">an </w:t>
        </w:r>
        <w:r w:rsidR="00E17141" w:rsidRPr="00E17141">
          <w:rPr>
            <w:b/>
            <w:bCs/>
            <w:rPrChange w:id="586" w:author="Jiasun Li" w:date="2023-08-05T14:20:00Z">
              <w:rPr/>
            </w:rPrChange>
          </w:rPr>
          <w:t>issue</w:t>
        </w:r>
        <w:r w:rsidR="00E17141">
          <w:t xml:space="preserve"> is a </w:t>
        </w:r>
        <w:r w:rsidR="00E17141" w:rsidRPr="004F5234">
          <w:t>suggested improvement, task</w:t>
        </w:r>
        <w:r w:rsidR="00E17141">
          <w:t xml:space="preserve"> </w:t>
        </w:r>
        <w:r w:rsidR="00E17141" w:rsidRPr="004F5234">
          <w:t>or question</w:t>
        </w:r>
        <w:r w:rsidR="00E17141">
          <w:t xml:space="preserve"> </w:t>
        </w:r>
        <w:r w:rsidR="00E17141" w:rsidRPr="004F5234">
          <w:t xml:space="preserve">related to the repository. </w:t>
        </w:r>
      </w:ins>
      <w:ins w:id="587" w:author="Jiasun Li" w:date="2023-08-05T14:20:00Z">
        <w:r w:rsidR="00E17141">
          <w:t>Pull requests and i</w:t>
        </w:r>
        <w:r w:rsidR="00E17141" w:rsidRPr="004F5234">
          <w:t>ssues can be created by anyone (for public repositories</w:t>
        </w:r>
        <w:r w:rsidR="00E17141" w:rsidRPr="00E17141">
          <w:t>) and</w:t>
        </w:r>
        <w:r w:rsidR="00E17141" w:rsidRPr="004F5234">
          <w:t xml:space="preserve"> are moderated by repository collaborators</w:t>
        </w:r>
      </w:ins>
      <w:ins w:id="588" w:author="Jiasun Li" w:date="2023-08-05T14:21:00Z">
        <w:r w:rsidR="00E17141">
          <w:t xml:space="preserve"> (who may a</w:t>
        </w:r>
        <w:r w:rsidR="00E17141" w:rsidRPr="004F5234">
          <w:t>ccept</w:t>
        </w:r>
        <w:r w:rsidR="00E17141">
          <w:t xml:space="preserve"> </w:t>
        </w:r>
        <w:r w:rsidR="00E17141" w:rsidRPr="004F5234">
          <w:t>or reject</w:t>
        </w:r>
        <w:r w:rsidR="00E17141">
          <w:t xml:space="preserve"> </w:t>
        </w:r>
        <w:r w:rsidR="00E17141" w:rsidRPr="004F5234">
          <w:t>a</w:t>
        </w:r>
        <w:r w:rsidR="00E17141">
          <w:t xml:space="preserve"> pull request)</w:t>
        </w:r>
      </w:ins>
      <w:ins w:id="589" w:author="Jiasun Li" w:date="2023-08-05T14:22:00Z">
        <w:r w:rsidR="00E17141">
          <w:t>;</w:t>
        </w:r>
        <w:r w:rsidR="00E17141">
          <w:rPr>
            <w:rStyle w:val="FootnoteReference"/>
          </w:rPr>
          <w:footnoteReference w:id="2"/>
        </w:r>
      </w:ins>
      <w:ins w:id="591" w:author="Jiasun Li" w:date="2023-08-05T14:23:00Z">
        <w:r w:rsidR="00E17141">
          <w:t xml:space="preserve"> </w:t>
        </w:r>
        <w:r w:rsidR="00E17141" w:rsidRPr="004F5234">
          <w:t xml:space="preserve">A </w:t>
        </w:r>
        <w:r w:rsidR="00E17141" w:rsidRPr="00E17141">
          <w:rPr>
            <w:b/>
            <w:bCs/>
            <w:rPrChange w:id="592" w:author="Jiasun Li" w:date="2023-08-05T14:23:00Z">
              <w:rPr/>
            </w:rPrChange>
          </w:rPr>
          <w:t>fork</w:t>
        </w:r>
        <w:r w:rsidR="00E17141" w:rsidRPr="004F5234">
          <w:t xml:space="preserve"> is a </w:t>
        </w:r>
        <w:r w:rsidR="00E17141">
          <w:t xml:space="preserve">user’s </w:t>
        </w:r>
        <w:r w:rsidR="00E17141" w:rsidRPr="004F5234">
          <w:t>personal copy of another user</w:t>
        </w:r>
        <w:r w:rsidR="00E17141">
          <w:t>’</w:t>
        </w:r>
        <w:r w:rsidR="00E17141" w:rsidRPr="004F5234">
          <w:t xml:space="preserve">s repository that lives on </w:t>
        </w:r>
        <w:r w:rsidR="00E17141">
          <w:t xml:space="preserve">the first user’s </w:t>
        </w:r>
        <w:r w:rsidR="00E17141" w:rsidRPr="004F5234">
          <w:t>account</w:t>
        </w:r>
        <w:r w:rsidR="00E17141">
          <w:t xml:space="preserve">, which </w:t>
        </w:r>
        <w:r w:rsidR="00E17141" w:rsidRPr="004F5234">
          <w:t>allow</w:t>
        </w:r>
        <w:r w:rsidR="00E17141">
          <w:t>s</w:t>
        </w:r>
        <w:r w:rsidR="00E17141" w:rsidRPr="004F5234">
          <w:t xml:space="preserve"> </w:t>
        </w:r>
        <w:r w:rsidR="00E17141">
          <w:t xml:space="preserve">one </w:t>
        </w:r>
        <w:r w:rsidR="00E17141" w:rsidRPr="004F5234">
          <w:t>to freely make changes to a project without affecting the original upstream repository</w:t>
        </w:r>
      </w:ins>
      <w:ins w:id="593" w:author="Jiasun Li" w:date="2023-08-05T14:25:00Z">
        <w:r w:rsidR="009D5C4B">
          <w:t>;</w:t>
        </w:r>
      </w:ins>
      <w:ins w:id="594" w:author="Jiasun Li" w:date="2023-08-05T14:24:00Z">
        <w:r w:rsidR="00E17141">
          <w:rPr>
            <w:rStyle w:val="FootnoteReference"/>
          </w:rPr>
          <w:footnoteReference w:id="3"/>
        </w:r>
      </w:ins>
      <w:ins w:id="596" w:author="Jiasun Li" w:date="2023-08-05T14:25:00Z">
        <w:r w:rsidR="009D5C4B">
          <w:t xml:space="preserve"> A </w:t>
        </w:r>
        <w:r w:rsidR="009D5C4B" w:rsidRPr="009D5C4B">
          <w:rPr>
            <w:b/>
            <w:bCs/>
            <w:rPrChange w:id="597" w:author="Jiasun Li" w:date="2023-08-05T14:25:00Z">
              <w:rPr/>
            </w:rPrChange>
          </w:rPr>
          <w:t>watch</w:t>
        </w:r>
        <w:r w:rsidR="009D5C4B">
          <w:t xml:space="preserve"> allows a user to follow </w:t>
        </w:r>
      </w:ins>
      <w:ins w:id="598" w:author="Jiasun Li" w:date="2023-08-05T14:23:00Z">
        <w:r w:rsidR="00E17141" w:rsidRPr="004F5234">
          <w:t>a repository or issue to receive notifications when updates are made to an issue or pull request.</w:t>
        </w:r>
      </w:ins>
      <w:ins w:id="599" w:author="Jiasun Li" w:date="2023-08-05T14:25:00Z">
        <w:r w:rsidR="009D5C4B">
          <w:t xml:space="preserve"> </w:t>
        </w:r>
      </w:ins>
    </w:p>
    <w:p w14:paraId="267F7697" w14:textId="77777777" w:rsidR="00D44477" w:rsidRDefault="00D44477" w:rsidP="00C93959">
      <w:pPr>
        <w:ind w:firstLine="720"/>
        <w:jc w:val="both"/>
        <w:rPr>
          <w:ins w:id="600" w:author="Jiasun Li" w:date="2023-08-05T14:40:00Z"/>
        </w:rPr>
      </w:pPr>
    </w:p>
    <w:p w14:paraId="49DD8004" w14:textId="60237B94" w:rsidR="00D44477" w:rsidRDefault="00461D7C" w:rsidP="00D44477">
      <w:pPr>
        <w:ind w:firstLine="720"/>
        <w:jc w:val="both"/>
        <w:rPr>
          <w:ins w:id="601" w:author="Jiasun Li" w:date="2023-08-05T14:42:00Z"/>
        </w:rPr>
      </w:pPr>
      <w:ins w:id="602" w:author="Jiasun Li" w:date="2023-08-05T14:27:00Z">
        <w:r w:rsidRPr="00E208F0">
          <w:lastRenderedPageBreak/>
          <w:t xml:space="preserve">In this study, we focus on the OSS </w:t>
        </w:r>
        <w:r>
          <w:t xml:space="preserve">development </w:t>
        </w:r>
        <w:r w:rsidRPr="00E208F0">
          <w:t xml:space="preserve">activities </w:t>
        </w:r>
        <w:r>
          <w:t xml:space="preserve">within </w:t>
        </w:r>
        <w:r w:rsidRPr="00E208F0">
          <w:t>Ethereum</w:t>
        </w:r>
        <w:r>
          <w:t xml:space="preserve">, which lives under </w:t>
        </w:r>
        <w:r w:rsidRPr="00E208F0">
          <w:t>Ethereum</w:t>
        </w:r>
        <w:r>
          <w:t xml:space="preserve">’s </w:t>
        </w:r>
        <w:r w:rsidRPr="00E208F0">
          <w:t xml:space="preserve">main webpage </w:t>
        </w:r>
        <w:r>
          <w:t xml:space="preserve">on GitHub: </w:t>
        </w:r>
        <w:r>
          <w:fldChar w:fldCharType="begin"/>
        </w:r>
        <w:r>
          <w:instrText>HYPERLINK "</w:instrText>
        </w:r>
        <w:r w:rsidRPr="004F5234">
          <w:instrText>https://github.com/ethereum</w:instrText>
        </w:r>
        <w:r>
          <w:instrText>"</w:instrText>
        </w:r>
        <w:r>
          <w:fldChar w:fldCharType="separate"/>
        </w:r>
        <w:r w:rsidRPr="00763ACA">
          <w:rPr>
            <w:rStyle w:val="Hyperlink"/>
          </w:rPr>
          <w:t>https://github.com/ethereum</w:t>
        </w:r>
        <w:r>
          <w:fldChar w:fldCharType="end"/>
        </w:r>
        <w:r w:rsidRPr="00E208F0">
          <w:t>. The structure of the GitHub platform allow</w:t>
        </w:r>
        <w:r>
          <w:t>s the</w:t>
        </w:r>
        <w:r w:rsidRPr="00E208F0">
          <w:t xml:space="preserve"> creation of different repositories</w:t>
        </w:r>
        <w:r>
          <w:t xml:space="preserve"> under </w:t>
        </w:r>
        <w:r w:rsidRPr="00E208F0">
          <w:t>the main Ethereum webpage</w:t>
        </w:r>
        <w:r>
          <w:t xml:space="preserve">, and all these </w:t>
        </w:r>
        <w:r w:rsidRPr="00E208F0">
          <w:t xml:space="preserve">repositories </w:t>
        </w:r>
        <w:r>
          <w:t xml:space="preserve">share a common pattern of </w:t>
        </w:r>
        <w:r w:rsidRPr="00E208F0">
          <w:t xml:space="preserve">addresses </w:t>
        </w:r>
        <w:r>
          <w:t xml:space="preserve">that </w:t>
        </w:r>
        <w:r w:rsidRPr="00E208F0">
          <w:t xml:space="preserve">begin with </w:t>
        </w:r>
        <w:r w:rsidRPr="004F5234">
          <w:t>https://github.com/ethereum</w:t>
        </w:r>
        <w:r w:rsidRPr="00E208F0">
          <w:t xml:space="preserve">/&lt;repository name&gt;. Therefore, we extract all activities </w:t>
        </w:r>
        <w:r>
          <w:t xml:space="preserve">within </w:t>
        </w:r>
        <w:r w:rsidRPr="00E208F0">
          <w:t xml:space="preserve">repositories </w:t>
        </w:r>
        <w:r>
          <w:t xml:space="preserve">whose addresses start with this pattern </w:t>
        </w:r>
        <w:r w:rsidRPr="00E208F0">
          <w:t xml:space="preserve">to filter Ethereum development data </w:t>
        </w:r>
        <w:r>
          <w:t xml:space="preserve">from </w:t>
        </w:r>
        <w:r w:rsidRPr="00E208F0">
          <w:t>GitHu</w:t>
        </w:r>
        <w:r>
          <w:t>b</w:t>
        </w:r>
        <w:r w:rsidRPr="00E208F0">
          <w:t>.</w:t>
        </w:r>
        <w:r>
          <w:t xml:space="preserve"> </w:t>
        </w:r>
        <w:r w:rsidR="00584801">
          <w:t xml:space="preserve">Since </w:t>
        </w:r>
        <w:r w:rsidRPr="00E208F0">
          <w:t xml:space="preserve">GitHub allows users to </w:t>
        </w:r>
        <w:r>
          <w:t xml:space="preserve">“fork” </w:t>
        </w:r>
        <w:r w:rsidRPr="00E208F0">
          <w:t>other</w:t>
        </w:r>
        <w:r>
          <w:t xml:space="preserve"> repositories</w:t>
        </w:r>
        <w:r w:rsidR="00584801">
          <w:t>, t</w:t>
        </w:r>
        <w:r w:rsidRPr="00E208F0">
          <w:t>h</w:t>
        </w:r>
        <w:r>
          <w:t xml:space="preserve">ese forked </w:t>
        </w:r>
        <w:r w:rsidRPr="00E208F0">
          <w:t xml:space="preserve">repositories will </w:t>
        </w:r>
        <w:r>
          <w:t>see patterns like “</w:t>
        </w:r>
        <w:r w:rsidRPr="00E208F0">
          <w:t>&lt;user webpage&gt;/ethereum/</w:t>
        </w:r>
        <w:r>
          <w:t>”</w:t>
        </w:r>
        <w:r w:rsidRPr="00E208F0">
          <w:t xml:space="preserve"> in </w:t>
        </w:r>
        <w:r>
          <w:t xml:space="preserve">their </w:t>
        </w:r>
        <w:r w:rsidRPr="00E208F0">
          <w:t>repository</w:t>
        </w:r>
        <w:r>
          <w:t xml:space="preserve"> addresses. W</w:t>
        </w:r>
        <w:r w:rsidRPr="00E208F0">
          <w:t xml:space="preserve">e do not collect data for activities </w:t>
        </w:r>
        <w:r>
          <w:t xml:space="preserve">within such </w:t>
        </w:r>
        <w:r w:rsidRPr="00E208F0">
          <w:t>forks.</w:t>
        </w:r>
      </w:ins>
      <w:ins w:id="603" w:author="Jiasun Li" w:date="2023-08-05T14:40:00Z">
        <w:r w:rsidR="00D44477">
          <w:t xml:space="preserve"> </w:t>
        </w:r>
      </w:ins>
      <w:ins w:id="604" w:author="Jiasun Li" w:date="2023-08-05T14:42:00Z">
        <w:r w:rsidR="00D44477" w:rsidRPr="00E208F0">
          <w:t>We collect data from December 2013</w:t>
        </w:r>
      </w:ins>
      <w:ins w:id="605" w:author="Jiasun Li" w:date="2023-08-05T14:43:00Z">
        <w:r w:rsidR="00D44477">
          <w:t xml:space="preserve">, when Ethereum first start development, to </w:t>
        </w:r>
      </w:ins>
      <w:ins w:id="606" w:author="Jiasun Li" w:date="2023-08-05T14:42:00Z">
        <w:r w:rsidR="00D44477" w:rsidRPr="00E208F0">
          <w:t xml:space="preserve">May 2023 and aggregate </w:t>
        </w:r>
      </w:ins>
      <w:ins w:id="607" w:author="Jiasun Li" w:date="2023-08-05T14:43:00Z">
        <w:r w:rsidR="00D44477">
          <w:t xml:space="preserve">all activities </w:t>
        </w:r>
      </w:ins>
      <w:ins w:id="608" w:author="Jiasun Li" w:date="2023-08-05T14:42:00Z">
        <w:r w:rsidR="00D44477" w:rsidRPr="00E208F0">
          <w:t xml:space="preserve">at </w:t>
        </w:r>
      </w:ins>
      <w:ins w:id="609" w:author="Jiasun Li" w:date="2023-08-05T14:46:00Z">
        <w:r w:rsidR="0051647D">
          <w:t xml:space="preserve">the </w:t>
        </w:r>
      </w:ins>
      <w:ins w:id="610" w:author="Jiasun Li" w:date="2023-08-05T14:42:00Z">
        <w:r w:rsidR="00D44477" w:rsidRPr="00E208F0">
          <w:t>repository</w:t>
        </w:r>
      </w:ins>
      <w:ins w:id="611" w:author="Jiasun Li" w:date="2023-08-05T14:44:00Z">
        <w:r w:rsidR="00D44477">
          <w:t xml:space="preserve"> - </w:t>
        </w:r>
      </w:ins>
      <w:ins w:id="612" w:author="Jiasun Li" w:date="2023-08-05T14:43:00Z">
        <w:r w:rsidR="00D44477">
          <w:t xml:space="preserve">user (i.e., </w:t>
        </w:r>
      </w:ins>
      <w:ins w:id="613" w:author="Jiasun Li" w:date="2023-08-05T14:42:00Z">
        <w:r w:rsidR="00D44477">
          <w:t>actor.login</w:t>
        </w:r>
      </w:ins>
      <w:ins w:id="614" w:author="Jiasun Li" w:date="2023-08-05T14:44:00Z">
        <w:r w:rsidR="00D44477">
          <w:t xml:space="preserve">) </w:t>
        </w:r>
      </w:ins>
      <w:ins w:id="615" w:author="Jiasun Li" w:date="2023-08-05T14:42:00Z">
        <w:r w:rsidR="00D44477">
          <w:t>-</w:t>
        </w:r>
      </w:ins>
      <w:ins w:id="616" w:author="Jiasun Li" w:date="2023-08-05T14:44:00Z">
        <w:r w:rsidR="00D44477">
          <w:t xml:space="preserve"> </w:t>
        </w:r>
      </w:ins>
      <w:ins w:id="617" w:author="Jiasun Li" w:date="2023-08-05T14:42:00Z">
        <w:r w:rsidR="00D44477" w:rsidRPr="00E208F0">
          <w:t xml:space="preserve">day level. </w:t>
        </w:r>
      </w:ins>
    </w:p>
    <w:p w14:paraId="12450AD3" w14:textId="77777777" w:rsidR="00461D7C" w:rsidRDefault="00461D7C" w:rsidP="00A81C32">
      <w:pPr>
        <w:ind w:firstLine="720"/>
        <w:jc w:val="both"/>
        <w:rPr>
          <w:ins w:id="618" w:author="Jiasun Li" w:date="2023-08-05T14:26:00Z"/>
        </w:rPr>
      </w:pPr>
    </w:p>
    <w:p w14:paraId="22DB3DCC" w14:textId="3F46CB04" w:rsidR="00A81C32" w:rsidRPr="00E208F0" w:rsidRDefault="006B3447" w:rsidP="0042189B">
      <w:pPr>
        <w:ind w:firstLine="720"/>
        <w:jc w:val="both"/>
        <w:rPr>
          <w:ins w:id="619" w:author="Jiasun Li" w:date="2023-08-05T13:51:00Z"/>
        </w:rPr>
      </w:pPr>
      <w:ins w:id="620" w:author="Jiasun Li" w:date="2023-08-05T14:44:00Z">
        <w:r>
          <w:t xml:space="preserve">To gather all these GitHub activities, </w:t>
        </w:r>
        <w:r w:rsidRPr="00E208F0">
          <w:t xml:space="preserve">we </w:t>
        </w:r>
        <w:r>
          <w:t xml:space="preserve">take advantage of </w:t>
        </w:r>
        <w:r w:rsidRPr="00E208F0">
          <w:t>GitHub Archive</w:t>
        </w:r>
        <w:r>
          <w:t xml:space="preserve"> </w:t>
        </w:r>
        <w:r w:rsidRPr="00E208F0">
          <w:t xml:space="preserve">hosted on </w:t>
        </w:r>
        <w:r>
          <w:t xml:space="preserve">the </w:t>
        </w:r>
        <w:r w:rsidRPr="00E208F0">
          <w:t>Google BigQuery platform (Hoffa 2016)</w:t>
        </w:r>
      </w:ins>
      <w:ins w:id="621" w:author="Jiasun Li" w:date="2023-08-05T14:52:00Z">
        <w:r w:rsidR="00692995">
          <w:t xml:space="preserve">, </w:t>
        </w:r>
      </w:ins>
      <w:ins w:id="622" w:author="Jiasun Li" w:date="2023-08-05T14:44:00Z">
        <w:r>
          <w:t xml:space="preserve">which </w:t>
        </w:r>
        <w:r w:rsidRPr="00E208F0">
          <w:t>comprises the historical data and content of more than 2.8 million open</w:t>
        </w:r>
        <w:r>
          <w:t>-</w:t>
        </w:r>
        <w:r w:rsidRPr="00E208F0">
          <w:t>source GitHub repositories. The data is stored in a hybrid database format that combines structured and unstructured data. Google BigQuery platform infrastructure allows SQL-like queries to access the entire dataset and other non-SQL requests (BigQuery 2023).</w:t>
        </w:r>
      </w:ins>
      <w:ins w:id="623" w:author="Jiasun Li" w:date="2023-08-05T14:45:00Z">
        <w:r w:rsidR="0051647D">
          <w:t xml:space="preserve"> </w:t>
        </w:r>
      </w:ins>
      <w:ins w:id="624" w:author="Jiasun Li" w:date="2023-08-05T14:53:00Z">
        <w:r w:rsidR="0042189B">
          <w:t xml:space="preserve">For each event (e.g., </w:t>
        </w:r>
      </w:ins>
      <w:ins w:id="625" w:author="Jiasun Li" w:date="2023-08-05T14:46:00Z">
        <w:r w:rsidR="0051647D" w:rsidRPr="00E208F0">
          <w:t>commits, pull requests, issues, forks, and watches</w:t>
        </w:r>
      </w:ins>
      <w:ins w:id="626" w:author="Jiasun Li" w:date="2023-08-05T14:53:00Z">
        <w:r w:rsidR="0042189B">
          <w:t>)</w:t>
        </w:r>
      </w:ins>
      <w:ins w:id="627" w:author="Jiasun Li" w:date="2023-08-05T14:54:00Z">
        <w:r w:rsidR="00B73C4C">
          <w:t xml:space="preserve"> we are interested in</w:t>
        </w:r>
      </w:ins>
      <w:ins w:id="628" w:author="Jiasun Li" w:date="2023-08-05T14:53:00Z">
        <w:r w:rsidR="0042189B">
          <w:t xml:space="preserve">, </w:t>
        </w:r>
      </w:ins>
      <w:ins w:id="629" w:author="Jiasun Li" w:date="2023-08-05T14:54:00Z">
        <w:r w:rsidR="00B73C4C" w:rsidRPr="00E208F0">
          <w:t>GitHub Archive</w:t>
        </w:r>
        <w:r w:rsidR="00B73C4C">
          <w:t xml:space="preserve"> </w:t>
        </w:r>
      </w:ins>
      <w:ins w:id="630" w:author="Jiasun Li" w:date="2023-08-05T14:53:00Z">
        <w:r w:rsidR="0042189B">
          <w:t xml:space="preserve">also </w:t>
        </w:r>
      </w:ins>
      <w:ins w:id="631" w:author="Jiasun Li" w:date="2023-08-05T14:54:00Z">
        <w:r w:rsidR="00B73C4C">
          <w:t xml:space="preserve">allows us to </w:t>
        </w:r>
      </w:ins>
      <w:ins w:id="632" w:author="Jiasun Li" w:date="2023-08-05T14:04:00Z">
        <w:r w:rsidR="00A81C32" w:rsidRPr="00E208F0">
          <w:t xml:space="preserve">extract </w:t>
        </w:r>
      </w:ins>
      <w:ins w:id="633" w:author="Jiasun Li" w:date="2023-08-05T14:55:00Z">
        <w:r w:rsidR="00B73C4C">
          <w:t xml:space="preserve">more </w:t>
        </w:r>
      </w:ins>
      <w:ins w:id="634" w:author="Jiasun Li" w:date="2023-08-05T14:04:00Z">
        <w:r w:rsidR="00A81C32" w:rsidRPr="00E208F0">
          <w:t xml:space="preserve">details from </w:t>
        </w:r>
      </w:ins>
      <w:ins w:id="635" w:author="Jiasun Li" w:date="2023-08-05T14:55:00Z">
        <w:r w:rsidR="00B73C4C">
          <w:t xml:space="preserve">a </w:t>
        </w:r>
      </w:ins>
      <w:ins w:id="636" w:author="Jiasun Li" w:date="2023-08-05T14:04:00Z">
        <w:r w:rsidR="00A81C32" w:rsidRPr="00E208F0">
          <w:t>payload string</w:t>
        </w:r>
      </w:ins>
      <w:ins w:id="637" w:author="Jiasun Li" w:date="2023-08-05T14:55:00Z">
        <w:r w:rsidR="00B73C4C">
          <w:t xml:space="preserve">, which </w:t>
        </w:r>
      </w:ins>
      <w:ins w:id="638" w:author="Jiasun Li" w:date="2023-08-05T14:04:00Z">
        <w:r w:rsidR="00A81C32" w:rsidRPr="00E208F0">
          <w:t>field contains the JSON encoded activity description with detailed information about the content of the changes made, previous version of the file, comments developer</w:t>
        </w:r>
        <w:r w:rsidR="00A81C32">
          <w:t>s</w:t>
        </w:r>
        <w:r w:rsidR="00A81C32" w:rsidRPr="00E208F0">
          <w:t xml:space="preserve"> </w:t>
        </w:r>
        <w:r w:rsidR="00A81C32">
          <w:t xml:space="preserve">have </w:t>
        </w:r>
        <w:r w:rsidR="00A81C32" w:rsidRPr="00E208F0">
          <w:t>attached to pull request</w:t>
        </w:r>
        <w:r w:rsidR="00A81C32">
          <w:t>s</w:t>
        </w:r>
        <w:r w:rsidR="00A81C32" w:rsidRPr="00E208F0">
          <w:t xml:space="preserve"> or commit</w:t>
        </w:r>
        <w:r w:rsidR="00A81C32">
          <w:t>s</w:t>
        </w:r>
        <w:r w:rsidR="00A81C32" w:rsidRPr="00E208F0">
          <w:t xml:space="preserve">, and whether </w:t>
        </w:r>
        <w:r w:rsidR="00A81C32">
          <w:t xml:space="preserve">a </w:t>
        </w:r>
        <w:r w:rsidR="00A81C32" w:rsidRPr="00E208F0">
          <w:t xml:space="preserve">pull request or issue were closed. </w:t>
        </w:r>
      </w:ins>
    </w:p>
    <w:p w14:paraId="5E3D0340" w14:textId="77777777" w:rsidR="00FA2A92" w:rsidRDefault="00FA2A92">
      <w:pPr>
        <w:jc w:val="both"/>
        <w:rPr>
          <w:ins w:id="639" w:author="Jiasun Li" w:date="2023-08-05T13:43:00Z"/>
        </w:rPr>
        <w:pPrChange w:id="640" w:author="Jiasun Li" w:date="2023-08-05T14:48:00Z">
          <w:pPr>
            <w:ind w:firstLine="720"/>
            <w:jc w:val="both"/>
          </w:pPr>
        </w:pPrChange>
      </w:pPr>
    </w:p>
    <w:p w14:paraId="16546282" w14:textId="401AC338" w:rsidR="00FD1EC4" w:rsidRDefault="003B77E5" w:rsidP="00FD1EC4">
      <w:pPr>
        <w:ind w:firstLine="720"/>
        <w:jc w:val="both"/>
        <w:rPr>
          <w:ins w:id="641" w:author="Jiasun Li" w:date="2023-08-05T13:43:00Z"/>
        </w:rPr>
      </w:pPr>
      <w:ins w:id="642" w:author="Jiasun Li" w:date="2023-08-05T13:45:00Z">
        <w:r w:rsidRPr="00E208F0">
          <w:t xml:space="preserve">GitHub </w:t>
        </w:r>
        <w:r>
          <w:t xml:space="preserve">Archive </w:t>
        </w:r>
      </w:ins>
      <w:ins w:id="643" w:author="Jiasun Li" w:date="2023-08-05T13:46:00Z">
        <w:r>
          <w:t>beg</w:t>
        </w:r>
      </w:ins>
      <w:ins w:id="644" w:author="Jiasun Li" w:date="2023-08-05T14:49:00Z">
        <w:r w:rsidR="00AD6FEC">
          <w:t>a</w:t>
        </w:r>
      </w:ins>
      <w:ins w:id="645" w:author="Jiasun Li" w:date="2023-08-05T13:46:00Z">
        <w:r>
          <w:t xml:space="preserve">n to collect </w:t>
        </w:r>
      </w:ins>
      <w:ins w:id="646" w:author="Jiasun Li" w:date="2023-08-05T13:39:00Z">
        <w:r w:rsidR="00FD1EC4" w:rsidRPr="00E208F0">
          <w:t xml:space="preserve">data </w:t>
        </w:r>
      </w:ins>
      <w:ins w:id="647" w:author="Jiasun Li" w:date="2023-08-05T14:49:00Z">
        <w:r w:rsidR="00AA48F7">
          <w:t xml:space="preserve">in </w:t>
        </w:r>
      </w:ins>
      <w:ins w:id="648" w:author="Jiasun Li" w:date="2023-08-05T13:39:00Z">
        <w:r w:rsidR="00FD1EC4" w:rsidRPr="00E208F0">
          <w:t xml:space="preserve">2011. </w:t>
        </w:r>
      </w:ins>
      <w:ins w:id="649" w:author="Jiasun Li" w:date="2023-08-05T13:47:00Z">
        <w:r w:rsidRPr="00E208F0">
          <w:t xml:space="preserve">However, </w:t>
        </w:r>
        <w:r>
          <w:t>a</w:t>
        </w:r>
      </w:ins>
      <w:ins w:id="650" w:author="Jiasun Li" w:date="2023-08-05T13:46:00Z">
        <w:r>
          <w:t xml:space="preserve"> </w:t>
        </w:r>
        <w:r w:rsidRPr="00E208F0">
          <w:t xml:space="preserve">change in API </w:t>
        </w:r>
      </w:ins>
      <w:ins w:id="651" w:author="Jiasun Li" w:date="2023-08-05T13:47:00Z">
        <w:r>
          <w:t xml:space="preserve">altered </w:t>
        </w:r>
      </w:ins>
      <w:ins w:id="652" w:author="Jiasun Li" w:date="2023-08-05T13:46:00Z">
        <w:r w:rsidRPr="00E208F0">
          <w:t xml:space="preserve">the data </w:t>
        </w:r>
      </w:ins>
      <w:ins w:id="653" w:author="Jiasun Li" w:date="2023-08-05T13:47:00Z">
        <w:r w:rsidRPr="00E208F0">
          <w:t xml:space="preserve">structure </w:t>
        </w:r>
      </w:ins>
      <w:ins w:id="654" w:author="Jiasun Li" w:date="2023-08-05T13:46:00Z">
        <w:r w:rsidRPr="00E208F0">
          <w:t xml:space="preserve">and created </w:t>
        </w:r>
      </w:ins>
      <w:ins w:id="655" w:author="Jiasun Li" w:date="2023-08-05T13:47:00Z">
        <w:r>
          <w:t xml:space="preserve">a </w:t>
        </w:r>
      </w:ins>
      <w:ins w:id="656" w:author="Jiasun Li" w:date="2023-08-05T13:46:00Z">
        <w:r w:rsidRPr="00E208F0">
          <w:t xml:space="preserve">discrepancy </w:t>
        </w:r>
      </w:ins>
      <w:ins w:id="657" w:author="Jiasun Li" w:date="2023-08-05T13:47:00Z">
        <w:r>
          <w:t xml:space="preserve">between </w:t>
        </w:r>
      </w:ins>
      <w:ins w:id="658" w:author="Jiasun Li" w:date="2023-08-05T13:46:00Z">
        <w:r w:rsidRPr="00E208F0">
          <w:t>record</w:t>
        </w:r>
      </w:ins>
      <w:ins w:id="659" w:author="Jiasun Li" w:date="2023-08-05T13:47:00Z">
        <w:r>
          <w:t xml:space="preserve"> </w:t>
        </w:r>
      </w:ins>
      <w:ins w:id="660" w:author="Jiasun Li" w:date="2023-08-05T13:46:00Z">
        <w:r w:rsidRPr="00E208F0">
          <w:t>schemas before and after 2015</w:t>
        </w:r>
      </w:ins>
      <w:ins w:id="661" w:author="Jiasun Li" w:date="2023-08-05T13:48:00Z">
        <w:r>
          <w:t xml:space="preserve"> </w:t>
        </w:r>
      </w:ins>
      <w:ins w:id="662" w:author="Jiasun Li" w:date="2023-08-05T13:49:00Z">
        <w:r>
          <w:t xml:space="preserve">(specifically, development </w:t>
        </w:r>
        <w:r w:rsidRPr="00E208F0">
          <w:t xml:space="preserve">activity </w:t>
        </w:r>
        <w:r>
          <w:t xml:space="preserve">records on </w:t>
        </w:r>
        <w:r w:rsidRPr="00E208F0">
          <w:t>dates between 2/12/2011-12/31/2014 w</w:t>
        </w:r>
        <w:r>
          <w:t>ere</w:t>
        </w:r>
        <w:r w:rsidRPr="00E208F0">
          <w:t xml:space="preserve"> recorded from </w:t>
        </w:r>
        <w:r>
          <w:t xml:space="preserve">the </w:t>
        </w:r>
        <w:r w:rsidRPr="00E208F0">
          <w:t>Timeline API</w:t>
        </w:r>
        <w:r>
          <w:t xml:space="preserve">, which was subsequently </w:t>
        </w:r>
        <w:r w:rsidRPr="00E208F0">
          <w:t xml:space="preserve">replaced by </w:t>
        </w:r>
        <w:r>
          <w:t>the</w:t>
        </w:r>
        <w:r w:rsidRPr="00E208F0">
          <w:t xml:space="preserve"> Events API </w:t>
        </w:r>
        <w:r>
          <w:t xml:space="preserve">starting from </w:t>
        </w:r>
        <w:r w:rsidRPr="00E208F0">
          <w:t>1/1/2015</w:t>
        </w:r>
        <w:r>
          <w:t>)</w:t>
        </w:r>
      </w:ins>
      <w:ins w:id="663" w:author="Jiasun Li" w:date="2023-08-05T13:39:00Z">
        <w:r w:rsidR="00FD1EC4" w:rsidRPr="00E208F0">
          <w:t>.</w:t>
        </w:r>
      </w:ins>
      <w:ins w:id="664" w:author="Jiasun Li" w:date="2023-08-05T13:49:00Z">
        <w:r>
          <w:t xml:space="preserve"> </w:t>
        </w:r>
      </w:ins>
      <w:ins w:id="665" w:author="Jiasun Li" w:date="2023-08-05T13:39:00Z">
        <w:r w:rsidR="00FD1EC4" w:rsidRPr="00E208F0">
          <w:t xml:space="preserve">To alleviate </w:t>
        </w:r>
      </w:ins>
      <w:ins w:id="666" w:author="Jiasun Li" w:date="2023-08-05T13:49:00Z">
        <w:r w:rsidR="003D337C">
          <w:t xml:space="preserve">such </w:t>
        </w:r>
      </w:ins>
      <w:ins w:id="667" w:author="Jiasun Li" w:date="2023-08-05T13:39:00Z">
        <w:r w:rsidR="00FD1EC4" w:rsidRPr="00E208F0">
          <w:t xml:space="preserve">discrepancy and unify the data structure for the proposed analysis, we extracted the missing information from the payload fields </w:t>
        </w:r>
      </w:ins>
      <w:ins w:id="668" w:author="Jiasun Li" w:date="2023-08-05T13:49:00Z">
        <w:r w:rsidR="003D337C">
          <w:t xml:space="preserve">for records </w:t>
        </w:r>
      </w:ins>
      <w:ins w:id="669" w:author="Jiasun Li" w:date="2023-08-05T13:39:00Z">
        <w:r w:rsidR="00FD1EC4" w:rsidRPr="00E208F0">
          <w:t xml:space="preserve">before 2015. </w:t>
        </w:r>
      </w:ins>
      <w:ins w:id="670" w:author="Jiasun Li" w:date="2023-08-05T14:48:00Z">
        <w:r w:rsidR="0051647D">
          <w:t xml:space="preserve">Since </w:t>
        </w:r>
      </w:ins>
      <w:ins w:id="671" w:author="Jiasun Li" w:date="2023-08-05T13:39:00Z">
        <w:r w:rsidR="00FD1EC4" w:rsidRPr="00E208F0">
          <w:t>Ethereum</w:t>
        </w:r>
      </w:ins>
      <w:ins w:id="672" w:author="Jiasun Li" w:date="2023-08-05T14:48:00Z">
        <w:r w:rsidR="0051647D">
          <w:t>’s</w:t>
        </w:r>
      </w:ins>
      <w:ins w:id="673" w:author="Jiasun Li" w:date="2023-08-05T13:39:00Z">
        <w:r w:rsidR="00FD1EC4" w:rsidRPr="00E208F0">
          <w:t xml:space="preserve"> OSS development started in late 2013, over one year of data has been extracted using the alternated query and processed to match the rest of the dataset.</w:t>
        </w:r>
      </w:ins>
    </w:p>
    <w:p w14:paraId="2E51EFFF" w14:textId="77777777" w:rsidR="00D44477" w:rsidRDefault="00D44477" w:rsidP="00FD1EC4">
      <w:pPr>
        <w:ind w:firstLine="720"/>
        <w:jc w:val="both"/>
        <w:rPr>
          <w:ins w:id="674" w:author="Jiasun Li" w:date="2023-08-05T14:42:00Z"/>
        </w:rPr>
      </w:pPr>
    </w:p>
    <w:p w14:paraId="32834DD1" w14:textId="038D2311" w:rsidR="00FD1EC4" w:rsidRDefault="00FD1EC4" w:rsidP="00FD1EC4">
      <w:pPr>
        <w:ind w:firstLine="720"/>
        <w:jc w:val="both"/>
        <w:rPr>
          <w:ins w:id="675" w:author="Jiasun Li" w:date="2023-08-05T14:57:00Z"/>
          <w:color w:val="FF0000"/>
        </w:rPr>
      </w:pPr>
      <w:ins w:id="676" w:author="Jiasun Li" w:date="2023-08-05T13:39:00Z">
        <w:r w:rsidRPr="00E208F0">
          <w:t xml:space="preserve">Overall, we collect </w:t>
        </w:r>
        <w:r>
          <w:t>460,000</w:t>
        </w:r>
        <w:r w:rsidRPr="00E208F0">
          <w:t xml:space="preserve"> records after processing </w:t>
        </w:r>
        <w:r>
          <w:t>19.08</w:t>
        </w:r>
        <w:r w:rsidRPr="00E208F0">
          <w:t xml:space="preserve"> TB of data.</w:t>
        </w:r>
        <w:r>
          <w:t xml:space="preserve"> Using the initial dataset, we further aggregate the data at </w:t>
        </w:r>
        <w:r w:rsidRPr="00E208F0">
          <w:t>a repository</w:t>
        </w:r>
      </w:ins>
      <w:ins w:id="677" w:author="Jiasun Li" w:date="2023-08-05T14:56:00Z">
        <w:r w:rsidR="00187901">
          <w:t>-</w:t>
        </w:r>
      </w:ins>
      <w:ins w:id="678" w:author="Jiasun Li" w:date="2023-08-05T13:39:00Z">
        <w:r w:rsidRPr="00E208F0">
          <w:t>day level</w:t>
        </w:r>
        <w:r>
          <w:t xml:space="preserve"> to test </w:t>
        </w:r>
      </w:ins>
      <w:ins w:id="679" w:author="Jiasun Li" w:date="2023-08-05T14:56:00Z">
        <w:r w:rsidR="00E1766B">
          <w:t xml:space="preserve">some of </w:t>
        </w:r>
      </w:ins>
      <w:ins w:id="680" w:author="Jiasun Li" w:date="2023-08-05T13:39:00Z">
        <w:r>
          <w:t>our hypotheses.</w:t>
        </w:r>
      </w:ins>
      <w:ins w:id="681" w:author="Jiasun Li" w:date="2023-08-05T14:56:00Z">
        <w:r w:rsidR="004B3A1B">
          <w:t xml:space="preserve"> </w:t>
        </w:r>
        <w:r w:rsidR="004B3A1B" w:rsidRPr="004B3A1B">
          <w:rPr>
            <w:color w:val="FF0000"/>
            <w:rPrChange w:id="682" w:author="Jiasun Li" w:date="2023-08-05T14:57:00Z">
              <w:rPr/>
            </w:rPrChange>
          </w:rPr>
          <w:t xml:space="preserve">Table xxxx provides summary statistics of our collected data. </w:t>
        </w:r>
      </w:ins>
    </w:p>
    <w:p w14:paraId="31D793A7" w14:textId="77777777" w:rsidR="004B3A1B" w:rsidRDefault="004B3A1B" w:rsidP="00FD1EC4">
      <w:pPr>
        <w:ind w:firstLine="720"/>
        <w:jc w:val="both"/>
        <w:rPr>
          <w:ins w:id="683" w:author="Jiasun Li" w:date="2023-08-05T14:57:00Z"/>
          <w:color w:val="FF0000"/>
        </w:rPr>
      </w:pPr>
    </w:p>
    <w:p w14:paraId="417888E6" w14:textId="49CFDFEB" w:rsidR="004B3A1B" w:rsidRPr="004B3A1B" w:rsidRDefault="004B3A1B">
      <w:pPr>
        <w:ind w:firstLine="720"/>
        <w:jc w:val="both"/>
        <w:rPr>
          <w:ins w:id="684" w:author="Jiasun Li" w:date="2023-08-05T13:39:00Z"/>
          <w:color w:val="FF0000"/>
          <w:rPrChange w:id="685" w:author="Jiasun Li" w:date="2023-08-05T14:57:00Z">
            <w:rPr>
              <w:ins w:id="686" w:author="Jiasun Li" w:date="2023-08-05T13:39:00Z"/>
            </w:rPr>
          </w:rPrChange>
        </w:rPr>
        <w:pPrChange w:id="687" w:author="Jiasun Li" w:date="2023-08-05T13:39:00Z">
          <w:pPr>
            <w:ind w:firstLine="720"/>
          </w:pPr>
        </w:pPrChange>
      </w:pPr>
      <w:ins w:id="688" w:author="Jiasun Li" w:date="2023-08-05T14:57:00Z">
        <w:r>
          <w:rPr>
            <w:color w:val="FF0000"/>
          </w:rPr>
          <w:t xml:space="preserve">Insert the </w:t>
        </w:r>
        <w:r w:rsidRPr="004F5234">
          <w:rPr>
            <w:color w:val="FF0000"/>
          </w:rPr>
          <w:t>summary statistics</w:t>
        </w:r>
        <w:r>
          <w:rPr>
            <w:color w:val="FF0000"/>
          </w:rPr>
          <w:t xml:space="preserve"> we had before here. </w:t>
        </w:r>
      </w:ins>
    </w:p>
    <w:p w14:paraId="39306061" w14:textId="1A954C88" w:rsidR="00443E34" w:rsidRPr="00332DD3" w:rsidRDefault="005D1176" w:rsidP="00443E34">
      <w:pPr>
        <w:pStyle w:val="Heading1"/>
        <w:rPr>
          <w:ins w:id="689" w:author="Jiasun Li" w:date="2023-08-05T14:58:00Z"/>
        </w:rPr>
      </w:pPr>
      <w:ins w:id="690" w:author="Jiasun Li" w:date="2023-08-05T14:58:00Z">
        <w:r>
          <w:t>Developer</w:t>
        </w:r>
        <w:r w:rsidR="00443E34">
          <w:t xml:space="preserve"> Network</w:t>
        </w:r>
      </w:ins>
    </w:p>
    <w:p w14:paraId="06610A6E" w14:textId="77777777" w:rsidR="00CE306A" w:rsidRDefault="00CE306A" w:rsidP="00CE306A">
      <w:pPr>
        <w:ind w:firstLine="720"/>
        <w:rPr>
          <w:ins w:id="691" w:author="Jiasun Li" w:date="2023-08-05T15:00:00Z"/>
          <w:color w:val="FF0000"/>
        </w:rPr>
      </w:pPr>
    </w:p>
    <w:p w14:paraId="23029D03" w14:textId="07BE0793" w:rsidR="008F6F37" w:rsidDel="007E69EE" w:rsidRDefault="00CE306A">
      <w:pPr>
        <w:ind w:firstLine="720"/>
        <w:rPr>
          <w:del w:id="692" w:author="Jiasun Li" w:date="2023-08-05T13:34:00Z"/>
          <w:color w:val="FF0000"/>
        </w:rPr>
      </w:pPr>
      <w:ins w:id="693" w:author="Jiasun Li" w:date="2023-08-05T14:59:00Z">
        <w:r>
          <w:rPr>
            <w:color w:val="FF0000"/>
          </w:rPr>
          <w:t xml:space="preserve">Insert </w:t>
        </w:r>
      </w:ins>
      <w:ins w:id="694" w:author="Jiasun Li" w:date="2023-08-05T15:00:00Z">
        <w:r>
          <w:rPr>
            <w:color w:val="FF0000"/>
          </w:rPr>
          <w:t>the network illustrations we had before here</w:t>
        </w:r>
      </w:ins>
      <w:ins w:id="695" w:author="Jiasun Li" w:date="2023-08-05T14:59:00Z">
        <w:r>
          <w:rPr>
            <w:color w:val="FF0000"/>
          </w:rPr>
          <w:t xml:space="preserve">. </w:t>
        </w:r>
      </w:ins>
      <w:moveToRangeStart w:id="696" w:author="Jiasun Li" w:date="2023-08-05T13:28:00Z" w:name="move142134515"/>
      <w:moveTo w:id="697" w:author="Jiasun Li" w:date="2023-08-05T13:28:00Z">
        <w:del w:id="698" w:author="Jiasun Li" w:date="2023-08-05T13:34:00Z">
          <w:r w:rsidR="008F6F37" w:rsidRPr="00E208F0" w:rsidDel="00D23C31">
            <w:delText>We collect data from December 2013 – May 2023 and aggregate them at a repository –</w:delText>
          </w:r>
          <w:r w:rsidR="008F6F37" w:rsidDel="00D23C31">
            <w:delText xml:space="preserve">actor.login – </w:delText>
          </w:r>
          <w:r w:rsidR="008F6F37" w:rsidRPr="00E208F0" w:rsidDel="00D23C31">
            <w:delText xml:space="preserve">day level. Overall, we collect </w:delText>
          </w:r>
          <w:r w:rsidR="008F6F37" w:rsidDel="00D23C31">
            <w:delText>460,000</w:delText>
          </w:r>
          <w:r w:rsidR="008F6F37" w:rsidRPr="00E208F0" w:rsidDel="00D23C31">
            <w:delText xml:space="preserve"> records after processing </w:delText>
          </w:r>
          <w:r w:rsidR="008F6F37" w:rsidDel="00D23C31">
            <w:delText>19.08</w:delText>
          </w:r>
          <w:r w:rsidR="008F6F37" w:rsidRPr="00E208F0" w:rsidDel="00D23C31">
            <w:delText xml:space="preserve"> TB of data.</w:delText>
          </w:r>
          <w:r w:rsidR="008F6F37" w:rsidDel="00D23C31">
            <w:delText xml:space="preserve"> Using the initial dataset, we further aggregate the data at </w:delText>
          </w:r>
          <w:r w:rsidR="008F6F37" w:rsidRPr="00E208F0" w:rsidDel="00D23C31">
            <w:delText xml:space="preserve">a repository </w:delText>
          </w:r>
          <w:r w:rsidR="008F6F37" w:rsidDel="00D23C31">
            <w:delText xml:space="preserve">– </w:delText>
          </w:r>
          <w:r w:rsidR="008F6F37" w:rsidRPr="00E208F0" w:rsidDel="00D23C31">
            <w:delText>day level</w:delText>
          </w:r>
          <w:r w:rsidR="008F6F37" w:rsidDel="00D23C31">
            <w:delText xml:space="preserve"> to test our hypotheses.</w:delText>
          </w:r>
        </w:del>
      </w:moveTo>
    </w:p>
    <w:p w14:paraId="009CA38E" w14:textId="77777777" w:rsidR="007E69EE" w:rsidRDefault="007E69EE">
      <w:pPr>
        <w:ind w:firstLine="720"/>
        <w:jc w:val="both"/>
        <w:rPr>
          <w:ins w:id="699" w:author="Jiasun Li" w:date="2023-08-07T16:37:00Z"/>
          <w:color w:val="FF0000"/>
        </w:rPr>
      </w:pPr>
    </w:p>
    <w:p w14:paraId="46C086A1" w14:textId="44BA4278" w:rsidR="007E69EE" w:rsidRPr="00CE306A" w:rsidRDefault="007E69EE" w:rsidP="00D37869">
      <w:pPr>
        <w:ind w:firstLine="720"/>
        <w:jc w:val="center"/>
        <w:rPr>
          <w:ins w:id="700" w:author="Jiasun Li" w:date="2023-08-07T16:37:00Z"/>
          <w:color w:val="FF0000"/>
          <w:rPrChange w:id="701" w:author="Jiasun Li" w:date="2023-08-05T15:00:00Z">
            <w:rPr>
              <w:ins w:id="702" w:author="Jiasun Li" w:date="2023-08-07T16:37:00Z"/>
            </w:rPr>
          </w:rPrChange>
        </w:rPr>
        <w:pPrChange w:id="703" w:author="Jiasun Li" w:date="2023-08-07T17:46:00Z">
          <w:pPr/>
        </w:pPrChange>
      </w:pPr>
      <w:ins w:id="704" w:author="Jiasun Li" w:date="2023-08-07T16:37:00Z">
        <w:r>
          <w:rPr>
            <w:noProof/>
          </w:rPr>
          <w:lastRenderedPageBreak/>
          <w:drawing>
            <wp:inline distT="0" distB="0" distL="0" distR="0" wp14:anchorId="256ADA8D" wp14:editId="50590A34">
              <wp:extent cx="3608545" cy="3492500"/>
              <wp:effectExtent l="0" t="0" r="0" b="0"/>
              <wp:docPr id="263533727" name="Picture 1" descr="A network of orang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3727" name="Picture 1" descr="A network of orange dot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956" cy="3500641"/>
                      </a:xfrm>
                      <a:prstGeom prst="rect">
                        <a:avLst/>
                      </a:prstGeom>
                      <a:noFill/>
                      <a:ln>
                        <a:noFill/>
                      </a:ln>
                    </pic:spPr>
                  </pic:pic>
                </a:graphicData>
              </a:graphic>
            </wp:inline>
          </w:drawing>
        </w:r>
      </w:ins>
    </w:p>
    <w:p w14:paraId="73582181" w14:textId="77777777" w:rsidR="00443E34" w:rsidRPr="00443E34" w:rsidRDefault="00443E34">
      <w:pPr>
        <w:ind w:firstLine="720"/>
        <w:rPr>
          <w:ins w:id="705" w:author="Jiasun Li" w:date="2023-08-05T14:58:00Z"/>
          <w:moveTo w:id="706" w:author="Jiasun Li" w:date="2023-08-05T13:28:00Z"/>
        </w:rPr>
        <w:pPrChange w:id="707" w:author="Jiasun Li" w:date="2023-08-05T15:00:00Z">
          <w:pPr>
            <w:ind w:firstLine="720"/>
            <w:jc w:val="both"/>
          </w:pPr>
        </w:pPrChange>
      </w:pPr>
    </w:p>
    <w:moveToRangeEnd w:id="696"/>
    <w:p w14:paraId="30605B60" w14:textId="57BA99A0" w:rsidR="00126D76" w:rsidRPr="00E208F0" w:rsidDel="00D23C31" w:rsidRDefault="00126D76">
      <w:pPr>
        <w:jc w:val="both"/>
        <w:rPr>
          <w:del w:id="708" w:author="Jiasun Li" w:date="2023-08-05T13:34:00Z"/>
        </w:rPr>
        <w:pPrChange w:id="709" w:author="Jiasun Li" w:date="2023-08-05T13:35:00Z">
          <w:pPr/>
        </w:pPrChange>
      </w:pPr>
      <w:del w:id="710" w:author="Jiasun Li" w:date="2023-08-05T13:34:00Z">
        <w:r w:rsidRPr="00E208F0" w:rsidDel="00D23C31">
          <w:delText xml:space="preserve">To conduct our analysis and test hypotheses, we use </w:delText>
        </w:r>
      </w:del>
      <w:del w:id="711" w:author="Jiasun Li" w:date="2023-08-05T13:31:00Z">
        <w:r w:rsidRPr="00E208F0" w:rsidDel="006B76E2">
          <w:delText>the public</w:delText>
        </w:r>
      </w:del>
      <w:del w:id="712" w:author="Jiasun Li" w:date="2023-08-05T13:34:00Z">
        <w:r w:rsidRPr="00E208F0" w:rsidDel="00D23C31">
          <w:delText xml:space="preserve"> historical data from GitHub Archive. GitHub Archive comprises the data and content of more than 2.8 million open</w:delText>
        </w:r>
      </w:del>
      <w:ins w:id="713" w:author="Mariia Petryk" w:date="2023-08-01T12:20:00Z">
        <w:del w:id="714" w:author="Jiasun Li" w:date="2023-08-05T13:34:00Z">
          <w:r w:rsidR="00120163" w:rsidDel="00D23C31">
            <w:delText>-</w:delText>
          </w:r>
        </w:del>
      </w:ins>
      <w:del w:id="715" w:author="Jiasun Li" w:date="2023-08-05T13:34:00Z">
        <w:r w:rsidRPr="00E208F0" w:rsidDel="00D23C31">
          <w:delText xml:space="preserve"> source GitHub repositories and is hosted on Google BigQuery platform (Hoffa 2016). The data is stored in a hybrid database format that combines structured and unstructured data. Google BigQuery platform infrastructure allows SQL-like queries to access the entire dataset and other non-SQL requests (BigQuery 2023).</w:delText>
        </w:r>
      </w:del>
    </w:p>
    <w:p w14:paraId="7B9E3B14" w14:textId="217C0F3A" w:rsidR="00126D76" w:rsidRPr="00E208F0" w:rsidDel="00D23C31" w:rsidRDefault="00126D76">
      <w:pPr>
        <w:ind w:firstLine="720"/>
        <w:jc w:val="both"/>
        <w:rPr>
          <w:del w:id="716" w:author="Jiasun Li" w:date="2023-08-05T13:34:00Z"/>
        </w:rPr>
        <w:pPrChange w:id="717" w:author="Jiasun Li" w:date="2023-08-05T13:35:00Z">
          <w:pPr>
            <w:ind w:firstLine="720"/>
          </w:pPr>
        </w:pPrChange>
      </w:pPr>
      <w:del w:id="718" w:author="Jiasun Li" w:date="2023-08-05T13:34:00Z">
        <w:r w:rsidRPr="00E208F0" w:rsidDel="00D23C31">
          <w:delText xml:space="preserve">GitHub provides over 20 event types, ranging from new commits and fork events, to opening new issue tickets, commenting, and adding members to a project (GitHub 2023). We focus on activities that are most commonly used by </w:delText>
        </w:r>
      </w:del>
      <w:del w:id="719" w:author="Jiasun Li" w:date="2023-08-05T13:32:00Z">
        <w:r w:rsidRPr="00E208F0" w:rsidDel="00D23C31">
          <w:delText xml:space="preserve">the </w:delText>
        </w:r>
      </w:del>
      <w:del w:id="720" w:author="Jiasun Li" w:date="2023-08-05T13:34:00Z">
        <w:r w:rsidRPr="00E208F0" w:rsidDel="00D23C31">
          <w:delText xml:space="preserve">software developers to assess the quality and make decisions whether to join the open-source project (Dabbish et al. 2012): commits, pull requests, issues, forks, and watches. In addition, we extract the details about each event from the payload string available in the GitHub Archive database. A “payload” string field contains the JSON encoded activity description with detailed information about the content of the changes made, previous version of the file, comments the developer attached to the pull request or commit, and whether the pull request or issue were closed. To access the json-stored information, we use json_extract() function. </w:delText>
        </w:r>
      </w:del>
    </w:p>
    <w:p w14:paraId="004D59DE" w14:textId="490C420E" w:rsidR="00126D76" w:rsidRPr="00E208F0" w:rsidDel="00D23C31" w:rsidRDefault="00126D76">
      <w:pPr>
        <w:ind w:firstLine="720"/>
        <w:jc w:val="both"/>
        <w:rPr>
          <w:del w:id="721" w:author="Jiasun Li" w:date="2023-08-05T13:34:00Z"/>
        </w:rPr>
        <w:pPrChange w:id="722" w:author="Jiasun Li" w:date="2023-08-05T13:35:00Z">
          <w:pPr>
            <w:ind w:firstLine="720"/>
          </w:pPr>
        </w:pPrChange>
      </w:pPr>
      <w:del w:id="723" w:author="Jiasun Li" w:date="2023-08-05T13:34:00Z">
        <w:r w:rsidRPr="00E208F0" w:rsidDel="00D23C31">
          <w:delText>Google BigQuery GitHub dataset contains data beginning 2011. However, activity archives for dates between 2/12/2011-12/31/2014 was recorded from the Timeline API that has been replaced by Events API beginning 1/1/2015. The change in API changed the structure of data and created the discrepancy in records’ schemas before and after 2015. To alleviate the discrepancy and unify the data structure for the proposed analysis, we extracted the missing information from the payload fields in tables before 2015. Due to the Ethereum project OSS development has started in late 2013, over one year of data has been extracted using the alternated query and processed to match the rest of the dataset.</w:delText>
        </w:r>
      </w:del>
    </w:p>
    <w:p w14:paraId="327D46D5" w14:textId="1A15B44B" w:rsidR="00126D76" w:rsidRPr="00E208F0" w:rsidDel="00D23C31" w:rsidRDefault="00126D76">
      <w:pPr>
        <w:ind w:firstLine="720"/>
        <w:jc w:val="both"/>
        <w:rPr>
          <w:del w:id="724" w:author="Jiasun Li" w:date="2023-08-05T13:34:00Z"/>
        </w:rPr>
        <w:pPrChange w:id="725" w:author="Jiasun Li" w:date="2023-08-05T13:35:00Z">
          <w:pPr>
            <w:ind w:firstLine="720"/>
          </w:pPr>
        </w:pPrChange>
      </w:pPr>
      <w:del w:id="726" w:author="Jiasun Li" w:date="2023-08-05T13:34:00Z">
        <w:r w:rsidRPr="00E208F0" w:rsidDel="00D23C31">
          <w:delText xml:space="preserve">In this study, we focus on the OSS activities inside the Ethereum community. The main webpage of the Ethereum software development is </w:delText>
        </w:r>
        <w:r w:rsidDel="00D23C31">
          <w:fldChar w:fldCharType="begin"/>
        </w:r>
        <w:r w:rsidDel="00D23C31">
          <w:delInstrText>HYPERLINK "https://github.com/ethereum"</w:delInstrText>
        </w:r>
        <w:r w:rsidDel="00D23C31">
          <w:fldChar w:fldCharType="separate"/>
        </w:r>
        <w:r w:rsidRPr="00E208F0" w:rsidDel="00D23C31">
          <w:rPr>
            <w:rStyle w:val="Hyperlink"/>
          </w:rPr>
          <w:delText>https://github.com/ethereum</w:delText>
        </w:r>
        <w:r w:rsidDel="00D23C31">
          <w:rPr>
            <w:rStyle w:val="Hyperlink"/>
          </w:rPr>
          <w:fldChar w:fldCharType="end"/>
        </w:r>
        <w:r w:rsidRPr="00E208F0" w:rsidDel="00D23C31">
          <w:delText xml:space="preserve">. The structure of the GitHub platform </w:delText>
        </w:r>
      </w:del>
      <w:del w:id="727" w:author="Jiasun Li" w:date="2023-08-05T13:29:00Z">
        <w:r w:rsidRPr="00E208F0" w:rsidDel="008F6F37">
          <w:delText>allow</w:delText>
        </w:r>
      </w:del>
      <w:del w:id="728" w:author="Jiasun Li" w:date="2023-08-05T13:34:00Z">
        <w:r w:rsidRPr="00E208F0" w:rsidDel="00D23C31">
          <w:delText xml:space="preserve"> creation of different repositories</w:delText>
        </w:r>
      </w:del>
      <w:del w:id="729" w:author="Jiasun Li" w:date="2023-08-05T13:30:00Z">
        <w:r w:rsidRPr="00E208F0" w:rsidDel="008F6F37">
          <w:delText xml:space="preserve">, </w:delText>
        </w:r>
      </w:del>
      <w:del w:id="730" w:author="Jiasun Li" w:date="2023-08-05T13:34:00Z">
        <w:r w:rsidRPr="00E208F0" w:rsidDel="00D23C31">
          <w:delText>i.e., folders</w:delText>
        </w:r>
      </w:del>
      <w:del w:id="731" w:author="Jiasun Li" w:date="2023-08-05T13:30:00Z">
        <w:r w:rsidRPr="00E208F0" w:rsidDel="008F6F37">
          <w:delText xml:space="preserve">, </w:delText>
        </w:r>
      </w:del>
      <w:del w:id="732" w:author="Jiasun Li" w:date="2023-08-05T13:34:00Z">
        <w:r w:rsidRPr="00E208F0" w:rsidDel="00D23C31">
          <w:delText xml:space="preserve">within the main Ethereum webpage. The addresses of the repositories begin with </w:delText>
        </w:r>
        <w:r w:rsidDel="00D23C31">
          <w:fldChar w:fldCharType="begin"/>
        </w:r>
        <w:r w:rsidDel="00D23C31">
          <w:delInstrText>HYPERLINK "https://github.com/ethereum"</w:delInstrText>
        </w:r>
        <w:r w:rsidDel="00D23C31">
          <w:fldChar w:fldCharType="separate"/>
        </w:r>
        <w:r w:rsidRPr="00E208F0" w:rsidDel="00D23C31">
          <w:rPr>
            <w:rStyle w:val="Hyperlink"/>
          </w:rPr>
          <w:delText>https://github.com/ethereum</w:delText>
        </w:r>
        <w:r w:rsidDel="00D23C31">
          <w:rPr>
            <w:rStyle w:val="Hyperlink"/>
          </w:rPr>
          <w:fldChar w:fldCharType="end"/>
        </w:r>
        <w:r w:rsidRPr="00E208F0" w:rsidDel="00D23C31">
          <w:delText>/</w:delText>
        </w:r>
      </w:del>
      <w:del w:id="733" w:author="Jiasun Li" w:date="2023-08-05T13:30:00Z">
        <w:r w:rsidRPr="00E208F0" w:rsidDel="008F6F37">
          <w:delText xml:space="preserve"> </w:delText>
        </w:r>
      </w:del>
      <w:del w:id="734" w:author="Jiasun Li" w:date="2023-08-05T13:34:00Z">
        <w:r w:rsidRPr="00E208F0" w:rsidDel="00D23C31">
          <w:delText xml:space="preserve">&lt;repository name&gt;. Therefore, to filter data in the GitHub Archive related to Ethereum development, we simply extract all activities associated with all repositories that with </w:delText>
        </w:r>
        <w:r w:rsidDel="00D23C31">
          <w:fldChar w:fldCharType="begin"/>
        </w:r>
        <w:r w:rsidDel="00D23C31">
          <w:delInstrText>HYPERLINK "https://github.com/ethereum"</w:delInstrText>
        </w:r>
        <w:r w:rsidDel="00D23C31">
          <w:fldChar w:fldCharType="separate"/>
        </w:r>
        <w:r w:rsidRPr="00E208F0" w:rsidDel="00D23C31">
          <w:rPr>
            <w:rStyle w:val="Hyperlink"/>
          </w:rPr>
          <w:delText>https://github.com/ethereum</w:delText>
        </w:r>
        <w:r w:rsidDel="00D23C31">
          <w:rPr>
            <w:rStyle w:val="Hyperlink"/>
          </w:rPr>
          <w:fldChar w:fldCharType="end"/>
        </w:r>
        <w:r w:rsidRPr="00E208F0" w:rsidDel="00D23C31">
          <w:delText>/</w:delText>
        </w:r>
      </w:del>
      <w:del w:id="735" w:author="Jiasun Li" w:date="2023-08-05T13:30:00Z">
        <w:r w:rsidRPr="00E208F0" w:rsidDel="008F6F37">
          <w:delText xml:space="preserve"> </w:delText>
        </w:r>
      </w:del>
      <w:del w:id="736" w:author="Jiasun Li" w:date="2023-08-05T13:34:00Z">
        <w:r w:rsidRPr="00E208F0" w:rsidDel="00D23C31">
          <w:delText xml:space="preserve">&lt;repository name&gt;. Note that the GitHub functionality allows other users to create copies of the repositories and save these copied folders within their webpages. Such </w:delText>
        </w:r>
      </w:del>
      <w:del w:id="737" w:author="Jiasun Li" w:date="2023-08-05T13:31:00Z">
        <w:r w:rsidRPr="00E208F0" w:rsidDel="008F6F37">
          <w:delText>process</w:delText>
        </w:r>
      </w:del>
      <w:del w:id="738" w:author="Jiasun Li" w:date="2023-08-05T13:34:00Z">
        <w:r w:rsidRPr="00E208F0" w:rsidDel="00D23C31">
          <w:delText xml:space="preserve"> is called forking and the copied repositories are referred to as forks. Though the copied repositories will have the ‘&lt;user webpage&gt;/ethereum/’ in the name of their repository, we do not collect data for the activities in forks.</w:delText>
        </w:r>
      </w:del>
    </w:p>
    <w:p w14:paraId="0B13212A" w14:textId="24BCB7E8" w:rsidR="00126D76" w:rsidDel="008F6F37" w:rsidRDefault="00126D76">
      <w:pPr>
        <w:ind w:firstLine="720"/>
        <w:jc w:val="both"/>
        <w:rPr>
          <w:moveFrom w:id="739" w:author="Jiasun Li" w:date="2023-08-05T13:28:00Z"/>
        </w:rPr>
        <w:pPrChange w:id="740" w:author="Jiasun Li" w:date="2023-08-05T13:35:00Z">
          <w:pPr>
            <w:ind w:firstLine="720"/>
          </w:pPr>
        </w:pPrChange>
      </w:pPr>
      <w:moveFromRangeStart w:id="741" w:author="Jiasun Li" w:date="2023-08-05T13:28:00Z" w:name="move142134515"/>
      <w:moveFrom w:id="742" w:author="Jiasun Li" w:date="2023-08-05T13:28:00Z">
        <w:r w:rsidRPr="00E208F0" w:rsidDel="008F6F37">
          <w:t>We collect data from December 2013 – May 2023 and aggregate them at a repository –</w:t>
        </w:r>
        <w:r w:rsidDel="008F6F37">
          <w:t xml:space="preserve">actor.login – </w:t>
        </w:r>
        <w:r w:rsidRPr="00E208F0" w:rsidDel="008F6F37">
          <w:t xml:space="preserve">day level. Overall, we collect </w:t>
        </w:r>
        <w:r w:rsidDel="008F6F37">
          <w:t>460,000</w:t>
        </w:r>
        <w:r w:rsidRPr="00E208F0" w:rsidDel="008F6F37">
          <w:t xml:space="preserve"> records after processing </w:t>
        </w:r>
        <w:r w:rsidDel="008F6F37">
          <w:t>19.08</w:t>
        </w:r>
        <w:r w:rsidRPr="00E208F0" w:rsidDel="008F6F37">
          <w:t xml:space="preserve"> TB of data.</w:t>
        </w:r>
        <w:r w:rsidDel="008F6F37">
          <w:t xml:space="preserve"> Using the initial dataset, we further aggregate the data at </w:t>
        </w:r>
        <w:r w:rsidRPr="00E208F0" w:rsidDel="008F6F37">
          <w:t xml:space="preserve">a repository </w:t>
        </w:r>
        <w:r w:rsidDel="008F6F37">
          <w:t xml:space="preserve">– </w:t>
        </w:r>
        <w:r w:rsidRPr="00E208F0" w:rsidDel="008F6F37">
          <w:t>day level</w:t>
        </w:r>
        <w:r w:rsidDel="008F6F37">
          <w:t xml:space="preserve"> to test our hypotheses.</w:t>
        </w:r>
      </w:moveFrom>
    </w:p>
    <w:moveFromRangeEnd w:id="741"/>
    <w:p w14:paraId="77EC0A91" w14:textId="79A12239" w:rsidR="00126D76" w:rsidRPr="00E208F0" w:rsidDel="005F0428" w:rsidRDefault="00126D76">
      <w:pPr>
        <w:jc w:val="both"/>
        <w:rPr>
          <w:del w:id="743" w:author="Jiasun Li" w:date="2023-08-05T14:48:00Z"/>
        </w:rPr>
        <w:pPrChange w:id="744" w:author="Jiasun Li" w:date="2023-08-05T13:35:00Z">
          <w:pPr/>
        </w:pPrChange>
      </w:pPr>
    </w:p>
    <w:p w14:paraId="355E535D" w14:textId="77777777" w:rsidR="00126D76" w:rsidRDefault="00126D76" w:rsidP="00126D76">
      <w:pPr>
        <w:pStyle w:val="Heading1"/>
        <w:rPr>
          <w:ins w:id="745" w:author="Jiasun Li" w:date="2023-08-05T15:04:00Z"/>
        </w:rPr>
      </w:pPr>
      <w:r>
        <w:t>Hypothesis Testing</w:t>
      </w:r>
    </w:p>
    <w:p w14:paraId="6F2324C2" w14:textId="77777777" w:rsidR="00D53BB7" w:rsidRDefault="00D53BB7" w:rsidP="00D53BB7">
      <w:pPr>
        <w:rPr>
          <w:ins w:id="746" w:author="Jiasun Li" w:date="2023-08-05T15:04:00Z"/>
        </w:rPr>
      </w:pPr>
    </w:p>
    <w:p w14:paraId="125F28CC" w14:textId="61BDD864" w:rsidR="0013785A" w:rsidRDefault="00D53BB7" w:rsidP="00D53BB7">
      <w:pPr>
        <w:rPr>
          <w:ins w:id="747" w:author="Jiasun Li" w:date="2023-08-05T15:10:00Z"/>
        </w:rPr>
      </w:pPr>
      <w:ins w:id="748" w:author="Jiasun Li" w:date="2023-08-05T15:05:00Z">
        <w:r>
          <w:t xml:space="preserve">Using our data, we further test several hypotheses inspired by the existing OSS literature. </w:t>
        </w:r>
      </w:ins>
    </w:p>
    <w:p w14:paraId="399DCC17" w14:textId="2503CAB3" w:rsidR="0013785A" w:rsidRPr="00D53BB7" w:rsidDel="00CD0F0F" w:rsidRDefault="0013785A">
      <w:pPr>
        <w:ind w:firstLine="720"/>
        <w:jc w:val="both"/>
        <w:rPr>
          <w:del w:id="749" w:author="Jiasun Li" w:date="2023-08-05T15:21:00Z"/>
        </w:rPr>
        <w:pPrChange w:id="750" w:author="Jiasun Li" w:date="2023-08-05T15:10:00Z">
          <w:pPr>
            <w:pStyle w:val="Heading1"/>
          </w:pPr>
        </w:pPrChange>
      </w:pPr>
    </w:p>
    <w:p w14:paraId="7EB0E5D5" w14:textId="77777777" w:rsidR="00126D76" w:rsidRPr="00E208F0" w:rsidRDefault="00126D76" w:rsidP="00126D76"/>
    <w:p w14:paraId="636E0E6B" w14:textId="77777777" w:rsidR="00126D76" w:rsidRDefault="00126D76">
      <w:pPr>
        <w:pStyle w:val="Heading2"/>
        <w:jc w:val="both"/>
        <w:rPr>
          <w:ins w:id="751" w:author="Jiasun Li" w:date="2023-08-05T15:21:00Z"/>
        </w:rPr>
      </w:pPr>
      <w:r w:rsidRPr="00E208F0">
        <w:t xml:space="preserve">Hypothesis 1 </w:t>
      </w:r>
    </w:p>
    <w:p w14:paraId="3392764D" w14:textId="77777777" w:rsidR="00CD0F0F" w:rsidRDefault="00CD0F0F" w:rsidP="00CD0F0F">
      <w:pPr>
        <w:rPr>
          <w:ins w:id="752" w:author="Jiasun Li" w:date="2023-08-05T15:21:00Z"/>
        </w:rPr>
      </w:pPr>
    </w:p>
    <w:p w14:paraId="40DDF36C" w14:textId="77777777" w:rsidR="00CD0F0F" w:rsidRPr="00D53BB7" w:rsidRDefault="00CD0F0F" w:rsidP="00CD0F0F">
      <w:pPr>
        <w:ind w:firstLine="720"/>
        <w:jc w:val="both"/>
        <w:rPr>
          <w:ins w:id="753" w:author="Jiasun Li" w:date="2023-08-05T15:21:00Z"/>
        </w:rPr>
      </w:pPr>
      <w:ins w:id="754" w:author="Jiasun Li" w:date="2023-08-05T15:21:00Z">
        <w:r>
          <w:t xml:space="preserve">Our first </w:t>
        </w:r>
        <w:r w:rsidRPr="00E208F0">
          <w:t>hypothesis</w:t>
        </w:r>
        <w:r>
          <w:t xml:space="preserve"> concerns the association of repository popularity with the involvement of different types of </w:t>
        </w:r>
        <w:r w:rsidRPr="00E208F0">
          <w:t xml:space="preserve">developers. </w:t>
        </w:r>
        <w:r>
          <w:t xml:space="preserve">Specifically, </w:t>
        </w:r>
        <w:r w:rsidRPr="00E208F0">
          <w:t xml:space="preserve">developers who contribute to </w:t>
        </w:r>
        <w:r>
          <w:t xml:space="preserve">a </w:t>
        </w:r>
        <w:r w:rsidRPr="00E208F0">
          <w:t xml:space="preserve">repository can be classified into two types: core and peripheral. </w:t>
        </w:r>
        <w:r>
          <w:t xml:space="preserve">A </w:t>
        </w:r>
        <w:r w:rsidRPr="00E208F0">
          <w:t xml:space="preserve">core developer is one who is heavily involved in the project development, typically has the right to apply proposed changes to the main software file, or merge pull requests, and strategically decide the future functionality of the software product. </w:t>
        </w:r>
        <w:r>
          <w:t>P</w:t>
        </w:r>
        <w:r w:rsidRPr="00E208F0">
          <w:t>eripheral</w:t>
        </w:r>
        <w:r>
          <w:t xml:space="preserve"> developers are contributors who are not core developers. </w:t>
        </w:r>
        <w:r w:rsidRPr="00E208F0">
          <w:t>Based on the literature, core developer has been defined as contributing  more  than 12% of code to the project (Mockus et al. 2002). We adopted this threshold and marked as core developers those who contributed 12% or more of total activities in a repository over the past 30 days. All other developers were marked as peripheral. We also checked for the abnormal patterns of contributions by unique contributors, e.g., one across all repositories on a daily basis, and ran our analysis without them. Typically, such activity is associated with bots and should not be considered in our analysis. Moreover, the login name of such actors contains the ‘bot’ part, and we mark them as ‘is_bot’ in our dataset. The results with and without bot activities are robust.</w:t>
        </w:r>
      </w:ins>
    </w:p>
    <w:p w14:paraId="1F5DB5DC" w14:textId="77777777" w:rsidR="00CD0F0F" w:rsidRPr="00CD0F0F" w:rsidRDefault="00CD0F0F">
      <w:pPr>
        <w:pPrChange w:id="755" w:author="Jiasun Li" w:date="2023-08-05T15:21:00Z">
          <w:pPr>
            <w:pStyle w:val="Heading2"/>
          </w:pPr>
        </w:pPrChange>
      </w:pPr>
    </w:p>
    <w:p w14:paraId="102C0A65" w14:textId="436938F9" w:rsidR="00126D76" w:rsidRPr="00E208F0" w:rsidRDefault="00126D76">
      <w:pPr>
        <w:jc w:val="both"/>
        <w:pPrChange w:id="756" w:author="Jiasun Li" w:date="2023-08-02T10:10:00Z">
          <w:pPr/>
        </w:pPrChange>
      </w:pPr>
      <w:r w:rsidRPr="00E208F0">
        <w:t>H1: The roles of core versus peripheral developers: </w:t>
      </w:r>
      <w:r w:rsidRPr="00E208F0">
        <w:rPr>
          <w:i/>
          <w:iCs/>
        </w:rPr>
        <w:t xml:space="preserve">Greater participation of peripheral developers in open-source projects </w:t>
      </w:r>
      <w:del w:id="757" w:author="Jiasun Li" w:date="2023-08-05T15:04:00Z">
        <w:r w:rsidRPr="008270DE" w:rsidDel="004F1946">
          <w:rPr>
            <w:i/>
            <w:iCs/>
          </w:rPr>
          <w:delText>are</w:delText>
        </w:r>
      </w:del>
      <w:ins w:id="758" w:author="Jiasun Li" w:date="2023-08-05T15:04:00Z">
        <w:r w:rsidR="004F1946" w:rsidRPr="008270DE">
          <w:rPr>
            <w:i/>
            <w:iCs/>
            <w:rPrChange w:id="759" w:author="Jiasun Li" w:date="2023-08-05T15:11:00Z">
              <w:rPr/>
            </w:rPrChange>
          </w:rPr>
          <w:t>is</w:t>
        </w:r>
      </w:ins>
      <w:r w:rsidRPr="00E208F0">
        <w:rPr>
          <w:i/>
          <w:iCs/>
        </w:rPr>
        <w:t xml:space="preserve"> associated with greater awareness about open-source products</w:t>
      </w:r>
      <w:r w:rsidRPr="00E208F0">
        <w:t> (Setia et al. 2012).</w:t>
      </w:r>
    </w:p>
    <w:p w14:paraId="04979146" w14:textId="77777777" w:rsidR="00126D76" w:rsidRPr="00E208F0" w:rsidRDefault="00126D76">
      <w:pPr>
        <w:jc w:val="both"/>
        <w:pPrChange w:id="760" w:author="Jiasun Li" w:date="2023-08-02T10:10:00Z">
          <w:pPr/>
        </w:pPrChange>
      </w:pPr>
    </w:p>
    <w:p w14:paraId="54CBAAED" w14:textId="77777777" w:rsidR="00235606" w:rsidRPr="00E208F0" w:rsidRDefault="00235606" w:rsidP="00235606">
      <w:pPr>
        <w:ind w:firstLine="720"/>
        <w:jc w:val="both"/>
        <w:rPr>
          <w:ins w:id="761" w:author="Jiasun Li" w:date="2023-08-05T15:02:00Z"/>
        </w:rPr>
      </w:pPr>
      <w:ins w:id="762" w:author="Jiasun Li" w:date="2023-08-05T15:02:00Z">
        <w:r w:rsidRPr="00E208F0">
          <w:t>To test our first hypothesis, we run a panel fixed effects regression:</w:t>
        </w:r>
      </w:ins>
    </w:p>
    <w:p w14:paraId="246936B8" w14:textId="77777777" w:rsidR="00235606" w:rsidRPr="00E208F0" w:rsidRDefault="00235606" w:rsidP="00235606">
      <w:pPr>
        <w:rPr>
          <w:ins w:id="763" w:author="Jiasun Li" w:date="2023-08-05T15:02:00Z"/>
        </w:rPr>
      </w:pPr>
    </w:p>
    <w:p w14:paraId="7364E48B" w14:textId="77777777" w:rsidR="00235606" w:rsidRPr="00E208F0" w:rsidRDefault="00000000" w:rsidP="00235606">
      <w:pPr>
        <w:spacing w:line="360" w:lineRule="auto"/>
        <w:jc w:val="center"/>
        <w:rPr>
          <w:ins w:id="764" w:author="Jiasun Li" w:date="2023-08-05T15:02:00Z"/>
          <w:rFonts w:eastAsiaTheme="minorEastAsia"/>
          <w:sz w:val="22"/>
          <w:szCs w:val="22"/>
          <w:lang w:eastAsia="zh-CN"/>
        </w:rPr>
      </w:pPr>
      <m:oMath>
        <m:sSub>
          <m:sSubPr>
            <m:ctrlPr>
              <w:ins w:id="765" w:author="Jiasun Li" w:date="2023-08-05T15:02:00Z">
                <w:rPr>
                  <w:rFonts w:ascii="Cambria Math" w:eastAsiaTheme="minorEastAsia" w:hAnsi="Cambria Math"/>
                  <w:sz w:val="22"/>
                  <w:szCs w:val="22"/>
                  <w:lang w:eastAsia="zh-CN"/>
                </w:rPr>
              </w:ins>
            </m:ctrlPr>
          </m:sSubPr>
          <m:e>
            <m:r>
              <w:ins w:id="766" w:author="Jiasun Li" w:date="2023-08-05T15:02:00Z">
                <w:rPr>
                  <w:rFonts w:ascii="Cambria Math" w:eastAsiaTheme="minorEastAsia" w:hAnsi="Cambria Math"/>
                  <w:sz w:val="22"/>
                  <w:szCs w:val="22"/>
                  <w:lang w:eastAsia="zh-CN"/>
                </w:rPr>
                <m:t>DV</m:t>
              </w:ins>
            </m:r>
          </m:e>
          <m:sub>
            <m:r>
              <w:ins w:id="767" w:author="Jiasun Li" w:date="2023-08-05T15:02:00Z">
                <w:rPr>
                  <w:rFonts w:ascii="Cambria Math" w:eastAsiaTheme="minorEastAsia" w:hAnsi="Cambria Math"/>
                  <w:sz w:val="22"/>
                  <w:szCs w:val="22"/>
                  <w:lang w:eastAsia="zh-CN"/>
                </w:rPr>
                <m:t>it</m:t>
              </w:ins>
            </m:r>
          </m:sub>
        </m:sSub>
        <m:r>
          <w:ins w:id="768" w:author="Jiasun Li" w:date="2023-08-05T15:02:00Z">
            <w:rPr>
              <w:rFonts w:ascii="Cambria Math" w:eastAsiaTheme="minorEastAsia" w:hAnsi="Cambria Math"/>
              <w:sz w:val="22"/>
              <w:szCs w:val="22"/>
              <w:lang w:eastAsia="zh-CN"/>
            </w:rPr>
            <m:t>=</m:t>
          </w:ins>
        </m:r>
        <m:sSub>
          <m:sSubPr>
            <m:ctrlPr>
              <w:ins w:id="769" w:author="Jiasun Li" w:date="2023-08-05T15:02:00Z">
                <w:rPr>
                  <w:rFonts w:ascii="Cambria Math" w:eastAsiaTheme="minorEastAsia" w:hAnsi="Cambria Math"/>
                  <w:sz w:val="22"/>
                  <w:szCs w:val="22"/>
                  <w:lang w:eastAsia="zh-CN"/>
                </w:rPr>
              </w:ins>
            </m:ctrlPr>
          </m:sSubPr>
          <m:e>
            <m:r>
              <w:ins w:id="770" w:author="Jiasun Li" w:date="2023-08-05T15:02:00Z">
                <w:rPr>
                  <w:rFonts w:ascii="Cambria Math" w:eastAsiaTheme="minorEastAsia" w:hAnsi="Cambria Math"/>
                  <w:sz w:val="22"/>
                  <w:szCs w:val="22"/>
                  <w:lang w:eastAsia="zh-CN"/>
                </w:rPr>
                <m:t>β</m:t>
              </w:ins>
            </m:r>
          </m:e>
          <m:sub>
            <m:r>
              <w:ins w:id="771" w:author="Jiasun Li" w:date="2023-08-05T15:02:00Z">
                <w:rPr>
                  <w:rFonts w:ascii="Cambria Math" w:eastAsiaTheme="minorEastAsia" w:hAnsi="Cambria Math"/>
                  <w:sz w:val="22"/>
                  <w:szCs w:val="22"/>
                  <w:lang w:eastAsia="zh-CN"/>
                </w:rPr>
                <m:t>1</m:t>
              </w:ins>
            </m:r>
          </m:sub>
        </m:sSub>
        <m:sSub>
          <m:sSubPr>
            <m:ctrlPr>
              <w:ins w:id="772" w:author="Jiasun Li" w:date="2023-08-05T15:02:00Z">
                <w:rPr>
                  <w:rFonts w:ascii="Cambria Math" w:hAnsi="Cambria Math"/>
                  <w:i/>
                  <w:iCs/>
                </w:rPr>
              </w:ins>
            </m:ctrlPr>
          </m:sSubPr>
          <m:e>
            <m:r>
              <w:ins w:id="773" w:author="Jiasun Li" w:date="2023-08-05T15:02:00Z">
                <w:rPr>
                  <w:rFonts w:ascii="Cambria Math" w:hAnsi="Cambria Math"/>
                </w:rPr>
                <m:t>Peripheral</m:t>
              </w:ins>
            </m:r>
          </m:e>
          <m:sub>
            <m:r>
              <w:ins w:id="774" w:author="Jiasun Li" w:date="2023-08-05T15:02:00Z">
                <w:rPr>
                  <w:rFonts w:ascii="Cambria Math" w:hAnsi="Cambria Math"/>
                </w:rPr>
                <m:t>it</m:t>
              </w:ins>
            </m:r>
          </m:sub>
        </m:sSub>
        <m:r>
          <w:ins w:id="775" w:author="Jiasun Li" w:date="2023-08-05T15:02:00Z">
            <w:rPr>
              <w:rFonts w:ascii="Cambria Math" w:hAnsi="Cambria Math"/>
            </w:rPr>
            <m:t>+</m:t>
          </w:ins>
        </m:r>
        <m:sSub>
          <m:sSubPr>
            <m:ctrlPr>
              <w:ins w:id="776" w:author="Jiasun Li" w:date="2023-08-05T15:02:00Z">
                <w:rPr>
                  <w:rFonts w:ascii="Cambria Math" w:eastAsiaTheme="minorEastAsia" w:hAnsi="Cambria Math"/>
                  <w:sz w:val="22"/>
                  <w:szCs w:val="22"/>
                  <w:lang w:eastAsia="zh-CN"/>
                </w:rPr>
              </w:ins>
            </m:ctrlPr>
          </m:sSubPr>
          <m:e>
            <m:r>
              <w:ins w:id="777" w:author="Jiasun Li" w:date="2023-08-05T15:02:00Z">
                <w:rPr>
                  <w:rFonts w:ascii="Cambria Math" w:eastAsiaTheme="minorEastAsia" w:hAnsi="Cambria Math"/>
                  <w:sz w:val="22"/>
                  <w:szCs w:val="22"/>
                  <w:lang w:eastAsia="zh-CN"/>
                </w:rPr>
                <m:t>β</m:t>
              </w:ins>
            </m:r>
          </m:e>
          <m:sub>
            <m:r>
              <w:ins w:id="778" w:author="Jiasun Li" w:date="2023-08-05T15:02:00Z">
                <w:rPr>
                  <w:rFonts w:ascii="Cambria Math" w:eastAsiaTheme="minorEastAsia" w:hAnsi="Cambria Math"/>
                  <w:sz w:val="22"/>
                  <w:szCs w:val="22"/>
                  <w:lang w:eastAsia="zh-CN"/>
                </w:rPr>
                <m:t>2</m:t>
              </w:ins>
            </m:r>
          </m:sub>
        </m:sSub>
        <m:sSub>
          <m:sSubPr>
            <m:ctrlPr>
              <w:ins w:id="779" w:author="Jiasun Li" w:date="2023-08-05T15:02:00Z">
                <w:rPr>
                  <w:rFonts w:ascii="Cambria Math" w:hAnsi="Cambria Math"/>
                  <w:i/>
                  <w:iCs/>
                </w:rPr>
              </w:ins>
            </m:ctrlPr>
          </m:sSubPr>
          <m:e>
            <m:r>
              <w:ins w:id="780" w:author="Jiasun Li" w:date="2023-08-05T15:02:00Z">
                <w:rPr>
                  <w:rFonts w:ascii="Cambria Math" w:hAnsi="Cambria Math"/>
                </w:rPr>
                <m:t>Core</m:t>
              </w:ins>
            </m:r>
          </m:e>
          <m:sub>
            <m:r>
              <w:ins w:id="781" w:author="Jiasun Li" w:date="2023-08-05T15:02:00Z">
                <w:rPr>
                  <w:rFonts w:ascii="Cambria Math" w:hAnsi="Cambria Math"/>
                </w:rPr>
                <m:t>it</m:t>
              </w:ins>
            </m:r>
          </m:sub>
        </m:sSub>
        <m:r>
          <w:ins w:id="782" w:author="Jiasun Li" w:date="2023-08-05T15:02:00Z">
            <w:rPr>
              <w:rFonts w:ascii="Cambria Math" w:eastAsiaTheme="minorEastAsia" w:hAnsi="Cambria Math"/>
              <w:sz w:val="22"/>
              <w:szCs w:val="22"/>
              <w:lang w:eastAsia="zh-CN"/>
            </w:rPr>
            <m:t>+</m:t>
          </w:ins>
        </m:r>
        <m:sSub>
          <m:sSubPr>
            <m:ctrlPr>
              <w:ins w:id="783" w:author="Jiasun Li" w:date="2023-08-05T15:02:00Z">
                <w:rPr>
                  <w:rFonts w:ascii="Cambria Math" w:eastAsiaTheme="minorEastAsia" w:hAnsi="Cambria Math"/>
                  <w:sz w:val="22"/>
                  <w:szCs w:val="22"/>
                  <w:lang w:eastAsia="zh-CN"/>
                </w:rPr>
              </w:ins>
            </m:ctrlPr>
          </m:sSubPr>
          <m:e>
            <m:r>
              <w:ins w:id="784" w:author="Jiasun Li" w:date="2023-08-05T15:02:00Z">
                <w:rPr>
                  <w:rFonts w:ascii="Cambria Math" w:eastAsiaTheme="minorEastAsia" w:hAnsi="Cambria Math"/>
                  <w:sz w:val="22"/>
                  <w:szCs w:val="22"/>
                  <w:lang w:eastAsia="zh-CN"/>
                </w:rPr>
                <m:t>Controls</m:t>
              </w:ins>
            </m:r>
          </m:e>
          <m:sub>
            <m:r>
              <w:ins w:id="785" w:author="Jiasun Li" w:date="2023-08-05T15:02:00Z">
                <w:rPr>
                  <w:rFonts w:ascii="Cambria Math" w:eastAsiaTheme="minorEastAsia" w:hAnsi="Cambria Math"/>
                  <w:sz w:val="22"/>
                  <w:szCs w:val="22"/>
                  <w:lang w:eastAsia="zh-CN"/>
                </w:rPr>
                <m:t>it</m:t>
              </w:ins>
            </m:r>
          </m:sub>
        </m:sSub>
        <m:r>
          <w:ins w:id="786" w:author="Jiasun Li" w:date="2023-08-05T15:02:00Z">
            <w:rPr>
              <w:rFonts w:ascii="Cambria Math" w:eastAsiaTheme="minorEastAsia" w:hAnsi="Cambria Math"/>
              <w:sz w:val="22"/>
              <w:szCs w:val="22"/>
              <w:lang w:eastAsia="zh-CN"/>
            </w:rPr>
            <m:t xml:space="preserve">+ </m:t>
          </w:ins>
        </m:r>
        <m:sSub>
          <m:sSubPr>
            <m:ctrlPr>
              <w:ins w:id="787" w:author="Jiasun Li" w:date="2023-08-05T15:02:00Z">
                <w:rPr>
                  <w:rFonts w:ascii="Cambria Math" w:eastAsiaTheme="minorEastAsia" w:hAnsi="Cambria Math"/>
                  <w:sz w:val="22"/>
                  <w:szCs w:val="22"/>
                  <w:lang w:eastAsia="zh-CN"/>
                </w:rPr>
              </w:ins>
            </m:ctrlPr>
          </m:sSubPr>
          <m:e>
            <m:r>
              <w:ins w:id="788" w:author="Jiasun Li" w:date="2023-08-05T15:02:00Z">
                <w:rPr>
                  <w:rFonts w:ascii="Cambria Math" w:eastAsiaTheme="minorEastAsia" w:hAnsi="Cambria Math"/>
                  <w:sz w:val="22"/>
                  <w:szCs w:val="22"/>
                  <w:lang w:eastAsia="zh-CN"/>
                </w:rPr>
                <m:t>α</m:t>
              </w:ins>
            </m:r>
          </m:e>
          <m:sub>
            <m:r>
              <w:ins w:id="789" w:author="Jiasun Li" w:date="2023-08-05T15:02:00Z">
                <w:rPr>
                  <w:rFonts w:ascii="Cambria Math" w:eastAsiaTheme="minorEastAsia" w:hAnsi="Cambria Math"/>
                  <w:sz w:val="22"/>
                  <w:szCs w:val="22"/>
                  <w:lang w:eastAsia="zh-CN"/>
                </w:rPr>
                <m:t>i</m:t>
              </w:ins>
            </m:r>
          </m:sub>
        </m:sSub>
        <m:r>
          <w:ins w:id="790" w:author="Jiasun Li" w:date="2023-08-05T15:02:00Z">
            <w:rPr>
              <w:rFonts w:ascii="Cambria Math" w:eastAsiaTheme="minorEastAsia" w:hAnsi="Cambria Math"/>
              <w:sz w:val="22"/>
              <w:szCs w:val="22"/>
              <w:lang w:eastAsia="zh-CN"/>
            </w:rPr>
            <m:t>+</m:t>
          </w:ins>
        </m:r>
        <m:sSub>
          <m:sSubPr>
            <m:ctrlPr>
              <w:ins w:id="791" w:author="Jiasun Li" w:date="2023-08-05T15:02:00Z">
                <w:rPr>
                  <w:rFonts w:ascii="Cambria Math" w:eastAsiaTheme="minorEastAsia" w:hAnsi="Cambria Math"/>
                  <w:sz w:val="22"/>
                  <w:szCs w:val="22"/>
                  <w:lang w:eastAsia="zh-CN"/>
                </w:rPr>
              </w:ins>
            </m:ctrlPr>
          </m:sSubPr>
          <m:e>
            <m:r>
              <w:ins w:id="792" w:author="Jiasun Li" w:date="2023-08-05T15:02:00Z">
                <w:rPr>
                  <w:rFonts w:ascii="Cambria Math" w:eastAsiaTheme="minorEastAsia" w:hAnsi="Cambria Math"/>
                  <w:sz w:val="22"/>
                  <w:szCs w:val="22"/>
                  <w:lang w:eastAsia="zh-CN"/>
                </w:rPr>
                <m:t>ε</m:t>
              </w:ins>
            </m:r>
          </m:e>
          <m:sub>
            <m:r>
              <w:ins w:id="793" w:author="Jiasun Li" w:date="2023-08-05T15:02:00Z">
                <w:rPr>
                  <w:rFonts w:ascii="Cambria Math" w:eastAsiaTheme="minorEastAsia" w:hAnsi="Cambria Math"/>
                  <w:sz w:val="22"/>
                  <w:szCs w:val="22"/>
                  <w:lang w:eastAsia="zh-CN"/>
                </w:rPr>
                <m:t>it</m:t>
              </w:ins>
            </m:r>
          </m:sub>
        </m:sSub>
      </m:oMath>
      <w:ins w:id="794" w:author="Jiasun Li" w:date="2023-08-05T15:02:00Z">
        <w:r w:rsidR="00235606" w:rsidRPr="00E208F0">
          <w:rPr>
            <w:rFonts w:eastAsiaTheme="minorEastAsia"/>
            <w:sz w:val="22"/>
            <w:szCs w:val="22"/>
            <w:lang w:eastAsia="zh-CN"/>
          </w:rPr>
          <w:t xml:space="preserve">                (1)</w:t>
        </w:r>
      </w:ins>
    </w:p>
    <w:p w14:paraId="142061A9" w14:textId="23D92B8C" w:rsidR="009B7145" w:rsidRPr="00E208F0" w:rsidRDefault="00235606" w:rsidP="009B7145">
      <w:pPr>
        <w:ind w:firstLine="720"/>
        <w:jc w:val="both"/>
        <w:rPr>
          <w:ins w:id="795" w:author="Jiasun Li" w:date="2023-08-05T15:16:00Z"/>
        </w:rPr>
      </w:pPr>
      <w:ins w:id="796" w:author="Jiasun Li" w:date="2023-08-05T15:02:00Z">
        <w:r w:rsidRPr="00E208F0">
          <w:t xml:space="preserve">In equation (1), </w:t>
        </w:r>
      </w:ins>
      <m:oMath>
        <m:r>
          <w:ins w:id="797" w:author="Jiasun Li" w:date="2023-08-05T15:02:00Z">
            <w:rPr>
              <w:rFonts w:ascii="Cambria Math" w:hAnsi="Cambria Math"/>
            </w:rPr>
            <m:t>i</m:t>
          </w:ins>
        </m:r>
      </m:oMath>
      <w:ins w:id="798" w:author="Jiasun Li" w:date="2023-08-05T15:02:00Z">
        <w:r>
          <w:t xml:space="preserve"> </w:t>
        </w:r>
        <w:r w:rsidRPr="00E208F0">
          <w:t xml:space="preserve">is the index of a repository within the Ethereum project, </w:t>
        </w:r>
      </w:ins>
      <m:oMath>
        <m:r>
          <w:ins w:id="799" w:author="Jiasun Li" w:date="2023-08-05T15:02:00Z">
            <w:rPr>
              <w:rFonts w:ascii="Cambria Math" w:hAnsi="Cambria Math"/>
            </w:rPr>
            <m:t>t</m:t>
          </w:ins>
        </m:r>
      </m:oMath>
      <w:ins w:id="800" w:author="Jiasun Li" w:date="2023-08-05T15:02:00Z">
        <w:r w:rsidRPr="00E208F0">
          <w:t xml:space="preserve"> </w:t>
        </w:r>
        <w:r>
          <w:t xml:space="preserve">is the </w:t>
        </w:r>
        <w:r w:rsidRPr="00E208F0">
          <w:t xml:space="preserve">index of a time period, </w:t>
        </w:r>
      </w:ins>
      <m:oMath>
        <m:sSub>
          <m:sSubPr>
            <m:ctrlPr>
              <w:ins w:id="801" w:author="Jiasun Li" w:date="2023-08-05T15:02:00Z">
                <w:rPr>
                  <w:rFonts w:ascii="Cambria Math" w:hAnsi="Cambria Math"/>
                </w:rPr>
              </w:ins>
            </m:ctrlPr>
          </m:sSubPr>
          <m:e>
            <m:r>
              <w:ins w:id="802" w:author="Jiasun Li" w:date="2023-08-05T15:02:00Z">
                <w:rPr>
                  <w:rFonts w:ascii="Cambria Math" w:hAnsi="Cambria Math"/>
                </w:rPr>
                <m:t>α</m:t>
              </w:ins>
            </m:r>
          </m:e>
          <m:sub>
            <m:r>
              <w:ins w:id="803" w:author="Jiasun Li" w:date="2023-08-05T15:02:00Z">
                <w:rPr>
                  <w:rFonts w:ascii="Cambria Math" w:hAnsi="Cambria Math"/>
                </w:rPr>
                <m:t>i</m:t>
              </w:ins>
            </m:r>
          </m:sub>
        </m:sSub>
      </m:oMath>
      <w:ins w:id="804" w:author="Jiasun Li" w:date="2023-08-05T15:02:00Z">
        <w:r w:rsidRPr="00E208F0">
          <w:t xml:space="preserve"> is the repository fixed effect that accounts for unique attributes of the repository that are not captured by other variables, </w:t>
        </w:r>
      </w:ins>
      <m:oMath>
        <m:sSub>
          <m:sSubPr>
            <m:ctrlPr>
              <w:ins w:id="805" w:author="Jiasun Li" w:date="2023-08-05T15:02:00Z">
                <w:rPr>
                  <w:rFonts w:ascii="Cambria Math" w:hAnsi="Cambria Math"/>
                </w:rPr>
              </w:ins>
            </m:ctrlPr>
          </m:sSubPr>
          <m:e>
            <m:r>
              <w:ins w:id="806" w:author="Jiasun Li" w:date="2023-08-05T15:02:00Z">
                <w:rPr>
                  <w:rFonts w:ascii="Cambria Math" w:hAnsi="Cambria Math"/>
                </w:rPr>
                <m:t>ε</m:t>
              </w:ins>
            </m:r>
          </m:e>
          <m:sub>
            <m:r>
              <w:ins w:id="807" w:author="Jiasun Li" w:date="2023-08-05T15:02:00Z">
                <w:rPr>
                  <w:rFonts w:ascii="Cambria Math" w:hAnsi="Cambria Math"/>
                </w:rPr>
                <m:t>it</m:t>
              </w:ins>
            </m:r>
          </m:sub>
        </m:sSub>
      </m:oMath>
      <w:ins w:id="808" w:author="Jiasun Li" w:date="2023-08-05T15:02:00Z">
        <w:r w:rsidRPr="00E208F0">
          <w:t xml:space="preserve"> </w:t>
        </w:r>
        <w:r>
          <w:t xml:space="preserve">is an </w:t>
        </w:r>
        <w:r w:rsidRPr="00E208F0">
          <w:t>idiosyncratic error.</w:t>
        </w:r>
        <w:r>
          <w:t xml:space="preserve"> </w:t>
        </w:r>
      </w:ins>
      <w:ins w:id="809" w:author="Jiasun Li" w:date="2023-08-05T15:16:00Z">
        <w:r w:rsidR="009B7145" w:rsidRPr="00E208F0">
          <w:t>The main independent variable is the number of peripheral developers (Peripheral). We also control</w:t>
        </w:r>
      </w:ins>
      <w:ins w:id="810" w:author="Jiasun Li" w:date="2023-08-07T17:12:00Z">
        <w:r w:rsidR="00A56DE4">
          <w:t xml:space="preserve"> </w:t>
        </w:r>
      </w:ins>
      <w:ins w:id="811" w:author="Jiasun Li" w:date="2023-08-05T15:16:00Z">
        <w:r w:rsidR="009B7145">
          <w:t xml:space="preserve">for </w:t>
        </w:r>
        <w:r w:rsidR="009B7145" w:rsidRPr="00E208F0">
          <w:t>the number of core developers (Core) and the lifetime of the project since its initiation (Duration).</w:t>
        </w:r>
      </w:ins>
    </w:p>
    <w:p w14:paraId="06C8ADFC" w14:textId="77777777" w:rsidR="009B7145" w:rsidRDefault="009B7145" w:rsidP="009B7145">
      <w:pPr>
        <w:ind w:firstLine="720"/>
        <w:jc w:val="both"/>
        <w:rPr>
          <w:ins w:id="812" w:author="Jiasun Li" w:date="2023-08-05T15:16:00Z"/>
        </w:rPr>
      </w:pPr>
    </w:p>
    <w:p w14:paraId="465E1BBB" w14:textId="2A16544F" w:rsidR="00235606" w:rsidRDefault="009B7145" w:rsidP="009B7145">
      <w:pPr>
        <w:ind w:firstLine="720"/>
        <w:jc w:val="both"/>
        <w:rPr>
          <w:ins w:id="813" w:author="Jiasun Li" w:date="2023-08-05T15:02:00Z"/>
        </w:rPr>
      </w:pPr>
      <w:ins w:id="814" w:author="Jiasun Li" w:date="2023-08-05T15:16:00Z">
        <w:r>
          <w:t>For the left-hand side variable, a</w:t>
        </w:r>
      </w:ins>
      <w:ins w:id="815" w:author="Jiasun Li" w:date="2023-08-05T15:02:00Z">
        <w:r w:rsidR="00235606" w:rsidRPr="00E208F0">
          <w:t>s a measure of product awareness (</w:t>
        </w:r>
      </w:ins>
      <m:oMath>
        <m:r>
          <w:ins w:id="816" w:author="Jiasun Li" w:date="2023-08-05T15:02:00Z">
            <w:rPr>
              <w:rFonts w:ascii="Cambria Math" w:eastAsiaTheme="minorEastAsia" w:hAnsi="Cambria Math"/>
              <w:sz w:val="22"/>
              <w:szCs w:val="22"/>
              <w:lang w:eastAsia="zh-CN"/>
            </w:rPr>
            <m:t>DV</m:t>
          </w:ins>
        </m:r>
      </m:oMath>
      <w:ins w:id="817" w:author="Jiasun Li" w:date="2023-08-05T15:02:00Z">
        <w:r w:rsidR="00235606" w:rsidRPr="00E208F0">
          <w:rPr>
            <w:rFonts w:eastAsiaTheme="minorEastAsia"/>
            <w:sz w:val="22"/>
            <w:szCs w:val="22"/>
            <w:lang w:eastAsia="zh-CN"/>
          </w:rPr>
          <w:t>)</w:t>
        </w:r>
        <w:r w:rsidR="00235606" w:rsidRPr="00E208F0">
          <w:t>, we use the number of repository forks (Forks)</w:t>
        </w:r>
      </w:ins>
      <w:ins w:id="818" w:author="Jiasun Li" w:date="2023-08-05T15:14:00Z">
        <w:r w:rsidR="008B0DBE">
          <w:t xml:space="preserve"> </w:t>
        </w:r>
      </w:ins>
      <w:ins w:id="819" w:author="Jiasun Li" w:date="2023-08-05T15:15:00Z">
        <w:r w:rsidR="008B0DBE">
          <w:t xml:space="preserve">and </w:t>
        </w:r>
        <w:r w:rsidR="008B0DBE" w:rsidRPr="00E208F0">
          <w:t>the number of watches (Watches)</w:t>
        </w:r>
      </w:ins>
      <w:ins w:id="820" w:author="Jiasun Li" w:date="2023-08-05T15:13:00Z">
        <w:r w:rsidR="008B0DBE">
          <w:t xml:space="preserve">, both </w:t>
        </w:r>
      </w:ins>
      <w:ins w:id="821" w:author="Jiasun Li" w:date="2023-08-05T15:14:00Z">
        <w:r w:rsidR="008B0DBE">
          <w:t xml:space="preserve">of which </w:t>
        </w:r>
      </w:ins>
      <w:ins w:id="822" w:author="Jiasun Li" w:date="2023-08-05T15:13:00Z">
        <w:r w:rsidR="008B0DBE">
          <w:t xml:space="preserve">have been quoted in </w:t>
        </w:r>
        <w:r w:rsidR="008B0DBE" w:rsidRPr="00E208F0">
          <w:t>the previous literature</w:t>
        </w:r>
        <w:r w:rsidR="008B0DBE">
          <w:t xml:space="preserve"> to measure </w:t>
        </w:r>
        <w:r w:rsidR="008B0DBE" w:rsidRPr="00E208F0">
          <w:t>project awareness</w:t>
        </w:r>
      </w:ins>
      <w:ins w:id="823" w:author="Jiasun Li" w:date="2023-08-05T15:02:00Z">
        <w:r w:rsidR="00235606" w:rsidRPr="00E208F0">
          <w:t xml:space="preserve">. </w:t>
        </w:r>
      </w:ins>
      <w:ins w:id="824" w:author="Jiasun Li" w:date="2023-08-05T15:15:00Z">
        <w:r w:rsidR="00375D17" w:rsidRPr="00E208F0">
          <w:t>Developers tend to fork the repositories they are interested in for two reasons: (1) they want to contribute to the development and improvement of the software, and (2) they want to use the existing code for the development of their own project. In both cases the motivation to fork is rooted in the inherent quality of the software and its recognition by developer</w:t>
        </w:r>
        <w:r w:rsidR="00375D17">
          <w:t>s</w:t>
        </w:r>
        <w:r w:rsidR="00375D17" w:rsidRPr="00E208F0">
          <w:t>. In addition, the technology diffusion happens by means of forks, and the wider population becomes aware of it. Watching a repository is similar to following the account on the social media as it enables to receive the notifications about any changes and updates applied to the watched account. Therefore, the number of watches on GitHub is the direct measure of the popularity of the software project.</w:t>
        </w:r>
      </w:ins>
    </w:p>
    <w:p w14:paraId="45ACCFF8" w14:textId="18618AF1" w:rsidR="00126D76" w:rsidDel="008B0DBE" w:rsidRDefault="00126D76">
      <w:pPr>
        <w:ind w:firstLine="720"/>
        <w:jc w:val="both"/>
        <w:rPr>
          <w:del w:id="825" w:author="Jiasun Li" w:date="2023-08-05T15:10:00Z"/>
        </w:rPr>
      </w:pPr>
      <w:del w:id="826" w:author="Jiasun Li" w:date="2023-08-05T15:07:00Z">
        <w:r w:rsidRPr="00E208F0" w:rsidDel="002644B4">
          <w:delText xml:space="preserve">To test our first </w:delText>
        </w:r>
      </w:del>
      <w:del w:id="827" w:author="Jiasun Li" w:date="2023-08-05T15:10:00Z">
        <w:r w:rsidRPr="00E208F0" w:rsidDel="0013785A">
          <w:delText>hypothesis</w:delText>
        </w:r>
      </w:del>
      <w:del w:id="828" w:author="Jiasun Li" w:date="2023-08-05T15:08:00Z">
        <w:r w:rsidRPr="00E208F0" w:rsidDel="002644B4">
          <w:delText xml:space="preserve">, we first </w:delText>
        </w:r>
      </w:del>
      <w:del w:id="829" w:author="Jiasun Li" w:date="2023-08-05T15:01:00Z">
        <w:r w:rsidRPr="00E208F0" w:rsidDel="00235606">
          <w:delText xml:space="preserve">need to </w:delText>
        </w:r>
      </w:del>
      <w:del w:id="830" w:author="Jiasun Li" w:date="2023-08-05T15:08:00Z">
        <w:r w:rsidRPr="00E208F0" w:rsidDel="002644B4">
          <w:delText xml:space="preserve">organize our dataset and construct </w:delText>
        </w:r>
      </w:del>
      <w:del w:id="831" w:author="Jiasun Li" w:date="2023-08-05T15:01:00Z">
        <w:r w:rsidRPr="00E208F0" w:rsidDel="00235606">
          <w:delText xml:space="preserve">the necessary </w:delText>
        </w:r>
      </w:del>
      <w:del w:id="832" w:author="Jiasun Li" w:date="2023-08-05T15:08:00Z">
        <w:r w:rsidRPr="00E208F0" w:rsidDel="002644B4">
          <w:delText xml:space="preserve">variables. The main independent variable is the number of peripheral </w:delText>
        </w:r>
      </w:del>
      <w:del w:id="833" w:author="Jiasun Li" w:date="2023-08-05T15:10:00Z">
        <w:r w:rsidRPr="00E208F0" w:rsidDel="0013785A">
          <w:delText xml:space="preserve">developers. </w:delText>
        </w:r>
      </w:del>
      <w:del w:id="834" w:author="Jiasun Li" w:date="2023-08-05T15:08:00Z">
        <w:r w:rsidRPr="00E208F0" w:rsidDel="002644B4">
          <w:delText xml:space="preserve">The </w:delText>
        </w:r>
      </w:del>
      <w:del w:id="835" w:author="Jiasun Li" w:date="2023-08-05T15:10:00Z">
        <w:r w:rsidRPr="00E208F0" w:rsidDel="0013785A">
          <w:delText xml:space="preserve">developers who contribute to </w:delText>
        </w:r>
      </w:del>
      <w:del w:id="836" w:author="Jiasun Li" w:date="2023-08-05T15:09:00Z">
        <w:r w:rsidRPr="00E208F0" w:rsidDel="002644B4">
          <w:delText xml:space="preserve">the </w:delText>
        </w:r>
      </w:del>
      <w:del w:id="837" w:author="Jiasun Li" w:date="2023-08-05T15:10:00Z">
        <w:r w:rsidRPr="00E208F0" w:rsidDel="0013785A">
          <w:delText xml:space="preserve">repository can be classified into two types: core and peripheral. </w:delText>
        </w:r>
      </w:del>
      <w:del w:id="838" w:author="Jiasun Li" w:date="2023-08-05T15:09:00Z">
        <w:r w:rsidRPr="00E208F0" w:rsidDel="002644B4">
          <w:delText xml:space="preserve">The </w:delText>
        </w:r>
      </w:del>
      <w:del w:id="839" w:author="Jiasun Li" w:date="2023-08-05T15:10:00Z">
        <w:r w:rsidRPr="00E208F0" w:rsidDel="0013785A">
          <w:delText xml:space="preserve">core developer is </w:delText>
        </w:r>
      </w:del>
      <w:del w:id="840" w:author="Jiasun Li" w:date="2023-08-05T15:09:00Z">
        <w:r w:rsidRPr="00E208F0" w:rsidDel="002644B4">
          <w:delText xml:space="preserve">the </w:delText>
        </w:r>
      </w:del>
      <w:del w:id="841" w:author="Jiasun Li" w:date="2023-08-05T15:10:00Z">
        <w:r w:rsidRPr="00E208F0" w:rsidDel="0013785A">
          <w:delText>one who is heavily involved in the project development, typically has the right to apply proposed changes to the main software file, or merge pull requests, and strategically decide the future functionality of the software product. Based on the literature, core developer has been defined as contributing  more  than 12% of code to the project (Mockus et al. 2002). We adopted this threshold and marked as core developers those who contributed 12% or more of total activities in a repository over the past 30 days. All other developers were marked as peripheral. We also checked for the abnormal patterns of contributions by unique contributors, e.g., one across all repositories on a daily basis, and ran our analysis without them. Typically, such activity is associated with bots and should not be considered in our analysis. Moreover, the login name of such actors contains the ‘bot’ part, and we mark them as ‘is_bot’ in our dataset. The results with and without bot activities are robust.</w:delText>
        </w:r>
      </w:del>
    </w:p>
    <w:p w14:paraId="11B33703" w14:textId="44AB587A" w:rsidR="00126D76" w:rsidRPr="00E208F0" w:rsidDel="00375D17" w:rsidRDefault="00126D76">
      <w:pPr>
        <w:ind w:firstLine="720"/>
        <w:jc w:val="both"/>
        <w:rPr>
          <w:del w:id="842" w:author="Jiasun Li" w:date="2023-08-05T15:15:00Z"/>
        </w:rPr>
        <w:pPrChange w:id="843" w:author="Jiasun Li" w:date="2023-08-05T15:13:00Z">
          <w:pPr>
            <w:ind w:firstLine="720"/>
          </w:pPr>
        </w:pPrChange>
      </w:pPr>
      <w:del w:id="844" w:author="Jiasun Li" w:date="2023-08-05T15:13:00Z">
        <w:r w:rsidRPr="00E208F0" w:rsidDel="008B0DBE">
          <w:delText xml:space="preserve">As the main dependent variable, we choose different measures of the project awareness quoted in the previous literature. </w:delText>
        </w:r>
      </w:del>
      <w:del w:id="845" w:author="Jiasun Li" w:date="2023-08-05T15:14:00Z">
        <w:r w:rsidRPr="00E208F0" w:rsidDel="008B0DBE">
          <w:delText xml:space="preserve">One measure of the project awareness is number of forks. </w:delText>
        </w:r>
      </w:del>
      <w:del w:id="846" w:author="Jiasun Li" w:date="2023-08-05T15:15:00Z">
        <w:r w:rsidRPr="00E208F0" w:rsidDel="00375D17">
          <w:delText xml:space="preserve">Developers tend to fork the repositories they are interested in for two reasons: (1) they want to contribute to the development and improvement of the software, and (2) they want to use the existing code for the development of their own project. In both cases the motivation to fork is rooted in the inherent quality of the software and its recognition by developer. In addition, the technology diffusion happens by means of forks, and the wider population becomes aware of it. </w:delText>
        </w:r>
      </w:del>
      <w:del w:id="847" w:author="Jiasun Li" w:date="2023-08-05T15:14:00Z">
        <w:r w:rsidRPr="00E208F0" w:rsidDel="008B0DBE">
          <w:delText xml:space="preserve">The second measure of the project awareness is the number of watches. </w:delText>
        </w:r>
      </w:del>
      <w:del w:id="848" w:author="Jiasun Li" w:date="2023-08-05T15:15:00Z">
        <w:r w:rsidRPr="00E208F0" w:rsidDel="00375D17">
          <w:delText>Watching a repository is similar to following the account on the social media as it enables to receive the notifications about any changes and updates applied to the watched account. Therefore, number of watches on GitHub is the direct measure of the popularity of the software project.</w:delText>
        </w:r>
      </w:del>
    </w:p>
    <w:p w14:paraId="2352205E" w14:textId="77777777" w:rsidR="00126D76" w:rsidRPr="00E208F0" w:rsidRDefault="00126D76" w:rsidP="00126D76"/>
    <w:p w14:paraId="20B08B6B" w14:textId="59E9A3C3" w:rsidR="00126D76" w:rsidRPr="00E208F0" w:rsidDel="00235606" w:rsidRDefault="00126D76">
      <w:pPr>
        <w:ind w:firstLine="720"/>
        <w:jc w:val="both"/>
        <w:rPr>
          <w:del w:id="849" w:author="Jiasun Li" w:date="2023-08-05T15:02:00Z"/>
        </w:rPr>
        <w:pPrChange w:id="850" w:author="Jiasun Li" w:date="2023-08-02T10:10:00Z">
          <w:pPr>
            <w:ind w:firstLine="720"/>
          </w:pPr>
        </w:pPrChange>
      </w:pPr>
      <w:del w:id="851" w:author="Jiasun Li" w:date="2023-08-05T15:02:00Z">
        <w:r w:rsidRPr="00E208F0" w:rsidDel="00235606">
          <w:delText>To test our first hypothesis, we run a panel fixed effects regression:</w:delText>
        </w:r>
      </w:del>
    </w:p>
    <w:p w14:paraId="2FE15679" w14:textId="733C4FF8" w:rsidR="00126D76" w:rsidRPr="00E208F0" w:rsidDel="00235606" w:rsidRDefault="00126D76" w:rsidP="00126D76">
      <w:pPr>
        <w:rPr>
          <w:del w:id="852" w:author="Jiasun Li" w:date="2023-08-05T15:02:00Z"/>
        </w:rPr>
      </w:pPr>
    </w:p>
    <w:p w14:paraId="72BF282F" w14:textId="0DFDE58C" w:rsidR="00126D76" w:rsidRPr="00E208F0" w:rsidDel="00235606" w:rsidRDefault="00000000" w:rsidP="00126D76">
      <w:pPr>
        <w:spacing w:line="360" w:lineRule="auto"/>
        <w:jc w:val="center"/>
        <w:rPr>
          <w:del w:id="853" w:author="Jiasun Li" w:date="2023-08-05T15:02:00Z"/>
          <w:rFonts w:eastAsiaTheme="minorEastAsia"/>
          <w:sz w:val="22"/>
          <w:szCs w:val="22"/>
          <w:lang w:eastAsia="zh-CN"/>
        </w:rPr>
      </w:pPr>
      <m:oMath>
        <m:sSub>
          <m:sSubPr>
            <m:ctrlPr>
              <w:del w:id="854" w:author="Jiasun Li" w:date="2023-08-05T15:02:00Z">
                <w:rPr>
                  <w:rFonts w:ascii="Cambria Math" w:eastAsiaTheme="minorEastAsia" w:hAnsi="Cambria Math"/>
                  <w:sz w:val="22"/>
                  <w:szCs w:val="22"/>
                  <w:lang w:eastAsia="zh-CN"/>
                </w:rPr>
              </w:del>
            </m:ctrlPr>
          </m:sSubPr>
          <m:e>
            <m:r>
              <w:del w:id="855" w:author="Jiasun Li" w:date="2023-08-05T15:02:00Z">
                <w:rPr>
                  <w:rFonts w:ascii="Cambria Math" w:eastAsiaTheme="minorEastAsia" w:hAnsi="Cambria Math"/>
                  <w:sz w:val="22"/>
                  <w:szCs w:val="22"/>
                  <w:lang w:eastAsia="zh-CN"/>
                </w:rPr>
                <m:t>DV</m:t>
              </w:del>
            </m:r>
          </m:e>
          <m:sub>
            <m:r>
              <w:del w:id="856" w:author="Jiasun Li" w:date="2023-08-05T15:02:00Z">
                <w:rPr>
                  <w:rFonts w:ascii="Cambria Math" w:eastAsiaTheme="minorEastAsia" w:hAnsi="Cambria Math"/>
                  <w:sz w:val="22"/>
                  <w:szCs w:val="22"/>
                  <w:lang w:eastAsia="zh-CN"/>
                </w:rPr>
                <m:t>it</m:t>
              </w:del>
            </m:r>
          </m:sub>
        </m:sSub>
        <m:r>
          <w:del w:id="857" w:author="Jiasun Li" w:date="2023-08-05T15:02:00Z">
            <w:rPr>
              <w:rFonts w:ascii="Cambria Math" w:eastAsiaTheme="minorEastAsia" w:hAnsi="Cambria Math"/>
              <w:sz w:val="22"/>
              <w:szCs w:val="22"/>
              <w:lang w:eastAsia="zh-CN"/>
            </w:rPr>
            <m:t>=</m:t>
          </w:del>
        </m:r>
        <m:sSub>
          <m:sSubPr>
            <m:ctrlPr>
              <w:del w:id="858" w:author="Jiasun Li" w:date="2023-08-05T15:02:00Z">
                <w:rPr>
                  <w:rFonts w:ascii="Cambria Math" w:eastAsiaTheme="minorEastAsia" w:hAnsi="Cambria Math"/>
                  <w:sz w:val="22"/>
                  <w:szCs w:val="22"/>
                  <w:lang w:eastAsia="zh-CN"/>
                </w:rPr>
              </w:del>
            </m:ctrlPr>
          </m:sSubPr>
          <m:e>
            <m:r>
              <w:del w:id="859" w:author="Jiasun Li" w:date="2023-08-05T15:02:00Z">
                <w:rPr>
                  <w:rFonts w:ascii="Cambria Math" w:eastAsiaTheme="minorEastAsia" w:hAnsi="Cambria Math"/>
                  <w:sz w:val="22"/>
                  <w:szCs w:val="22"/>
                  <w:lang w:eastAsia="zh-CN"/>
                </w:rPr>
                <m:t>β</m:t>
              </w:del>
            </m:r>
          </m:e>
          <m:sub>
            <m:r>
              <w:del w:id="860" w:author="Jiasun Li" w:date="2023-08-05T15:02:00Z">
                <w:rPr>
                  <w:rFonts w:ascii="Cambria Math" w:eastAsiaTheme="minorEastAsia" w:hAnsi="Cambria Math"/>
                  <w:sz w:val="22"/>
                  <w:szCs w:val="22"/>
                  <w:lang w:eastAsia="zh-CN"/>
                </w:rPr>
                <m:t>1</m:t>
              </w:del>
            </m:r>
          </m:sub>
        </m:sSub>
        <m:sSub>
          <m:sSubPr>
            <m:ctrlPr>
              <w:del w:id="861" w:author="Jiasun Li" w:date="2023-08-05T15:02:00Z">
                <w:rPr>
                  <w:rFonts w:ascii="Cambria Math" w:hAnsi="Cambria Math"/>
                  <w:i/>
                  <w:iCs/>
                </w:rPr>
              </w:del>
            </m:ctrlPr>
          </m:sSubPr>
          <m:e>
            <m:r>
              <w:del w:id="862" w:author="Jiasun Li" w:date="2023-08-05T15:02:00Z">
                <w:rPr>
                  <w:rFonts w:ascii="Cambria Math" w:hAnsi="Cambria Math"/>
                </w:rPr>
                <m:t>Peripheral</m:t>
              </w:del>
            </m:r>
          </m:e>
          <m:sub>
            <m:r>
              <w:del w:id="863" w:author="Jiasun Li" w:date="2023-08-05T15:02:00Z">
                <w:rPr>
                  <w:rFonts w:ascii="Cambria Math" w:hAnsi="Cambria Math"/>
                </w:rPr>
                <m:t>it</m:t>
              </w:del>
            </m:r>
          </m:sub>
        </m:sSub>
        <m:r>
          <w:del w:id="864" w:author="Jiasun Li" w:date="2023-08-05T15:02:00Z">
            <w:rPr>
              <w:rFonts w:ascii="Cambria Math" w:hAnsi="Cambria Math"/>
            </w:rPr>
            <m:t>+</m:t>
          </w:del>
        </m:r>
        <m:sSub>
          <m:sSubPr>
            <m:ctrlPr>
              <w:del w:id="865" w:author="Jiasun Li" w:date="2023-08-05T15:02:00Z">
                <w:rPr>
                  <w:rFonts w:ascii="Cambria Math" w:eastAsiaTheme="minorEastAsia" w:hAnsi="Cambria Math"/>
                  <w:sz w:val="22"/>
                  <w:szCs w:val="22"/>
                  <w:lang w:eastAsia="zh-CN"/>
                </w:rPr>
              </w:del>
            </m:ctrlPr>
          </m:sSubPr>
          <m:e>
            <m:r>
              <w:del w:id="866" w:author="Jiasun Li" w:date="2023-08-05T15:02:00Z">
                <w:rPr>
                  <w:rFonts w:ascii="Cambria Math" w:eastAsiaTheme="minorEastAsia" w:hAnsi="Cambria Math"/>
                  <w:sz w:val="22"/>
                  <w:szCs w:val="22"/>
                  <w:lang w:eastAsia="zh-CN"/>
                </w:rPr>
                <m:t>β</m:t>
              </w:del>
            </m:r>
          </m:e>
          <m:sub>
            <m:r>
              <w:del w:id="867" w:author="Jiasun Li" w:date="2023-08-05T15:02:00Z">
                <w:rPr>
                  <w:rFonts w:ascii="Cambria Math" w:eastAsiaTheme="minorEastAsia" w:hAnsi="Cambria Math"/>
                  <w:sz w:val="22"/>
                  <w:szCs w:val="22"/>
                  <w:lang w:eastAsia="zh-CN"/>
                </w:rPr>
                <m:t>2</m:t>
              </w:del>
            </m:r>
          </m:sub>
        </m:sSub>
        <m:sSub>
          <m:sSubPr>
            <m:ctrlPr>
              <w:del w:id="868" w:author="Jiasun Li" w:date="2023-08-05T15:02:00Z">
                <w:rPr>
                  <w:rFonts w:ascii="Cambria Math" w:hAnsi="Cambria Math"/>
                  <w:i/>
                  <w:iCs/>
                </w:rPr>
              </w:del>
            </m:ctrlPr>
          </m:sSubPr>
          <m:e>
            <m:r>
              <w:del w:id="869" w:author="Jiasun Li" w:date="2023-08-05T15:02:00Z">
                <w:rPr>
                  <w:rFonts w:ascii="Cambria Math" w:hAnsi="Cambria Math"/>
                </w:rPr>
                <m:t>Core</m:t>
              </w:del>
            </m:r>
          </m:e>
          <m:sub>
            <m:r>
              <w:del w:id="870" w:author="Jiasun Li" w:date="2023-08-05T15:02:00Z">
                <w:rPr>
                  <w:rFonts w:ascii="Cambria Math" w:hAnsi="Cambria Math"/>
                </w:rPr>
                <m:t>it</m:t>
              </w:del>
            </m:r>
          </m:sub>
        </m:sSub>
        <m:r>
          <w:del w:id="871" w:author="Jiasun Li" w:date="2023-08-05T15:02:00Z">
            <w:rPr>
              <w:rFonts w:ascii="Cambria Math" w:eastAsiaTheme="minorEastAsia" w:hAnsi="Cambria Math"/>
              <w:sz w:val="22"/>
              <w:szCs w:val="22"/>
              <w:lang w:eastAsia="zh-CN"/>
            </w:rPr>
            <m:t>+</m:t>
          </w:del>
        </m:r>
        <m:sSub>
          <m:sSubPr>
            <m:ctrlPr>
              <w:del w:id="872" w:author="Jiasun Li" w:date="2023-08-05T15:02:00Z">
                <w:rPr>
                  <w:rFonts w:ascii="Cambria Math" w:eastAsiaTheme="minorEastAsia" w:hAnsi="Cambria Math"/>
                  <w:sz w:val="22"/>
                  <w:szCs w:val="22"/>
                  <w:lang w:eastAsia="zh-CN"/>
                </w:rPr>
              </w:del>
            </m:ctrlPr>
          </m:sSubPr>
          <m:e>
            <m:r>
              <w:del w:id="873" w:author="Jiasun Li" w:date="2023-08-05T15:02:00Z">
                <w:rPr>
                  <w:rFonts w:ascii="Cambria Math" w:eastAsiaTheme="minorEastAsia" w:hAnsi="Cambria Math"/>
                  <w:sz w:val="22"/>
                  <w:szCs w:val="22"/>
                  <w:lang w:eastAsia="zh-CN"/>
                </w:rPr>
                <m:t>Controls</m:t>
              </w:del>
            </m:r>
          </m:e>
          <m:sub>
            <m:r>
              <w:del w:id="874" w:author="Jiasun Li" w:date="2023-08-05T15:02:00Z">
                <w:rPr>
                  <w:rFonts w:ascii="Cambria Math" w:eastAsiaTheme="minorEastAsia" w:hAnsi="Cambria Math"/>
                  <w:sz w:val="22"/>
                  <w:szCs w:val="22"/>
                  <w:lang w:eastAsia="zh-CN"/>
                </w:rPr>
                <m:t>it</m:t>
              </w:del>
            </m:r>
          </m:sub>
        </m:sSub>
        <m:r>
          <w:del w:id="875" w:author="Jiasun Li" w:date="2023-08-05T15:02:00Z">
            <w:rPr>
              <w:rFonts w:ascii="Cambria Math" w:eastAsiaTheme="minorEastAsia" w:hAnsi="Cambria Math"/>
              <w:sz w:val="22"/>
              <w:szCs w:val="22"/>
              <w:lang w:eastAsia="zh-CN"/>
            </w:rPr>
            <m:t xml:space="preserve">+ </m:t>
          </w:del>
        </m:r>
        <m:sSub>
          <m:sSubPr>
            <m:ctrlPr>
              <w:del w:id="876" w:author="Jiasun Li" w:date="2023-08-05T15:02:00Z">
                <w:rPr>
                  <w:rFonts w:ascii="Cambria Math" w:eastAsiaTheme="minorEastAsia" w:hAnsi="Cambria Math"/>
                  <w:sz w:val="22"/>
                  <w:szCs w:val="22"/>
                  <w:lang w:eastAsia="zh-CN"/>
                </w:rPr>
              </w:del>
            </m:ctrlPr>
          </m:sSubPr>
          <m:e>
            <m:r>
              <w:del w:id="877" w:author="Jiasun Li" w:date="2023-08-05T15:02:00Z">
                <w:rPr>
                  <w:rFonts w:ascii="Cambria Math" w:eastAsiaTheme="minorEastAsia" w:hAnsi="Cambria Math"/>
                  <w:sz w:val="22"/>
                  <w:szCs w:val="22"/>
                  <w:lang w:eastAsia="zh-CN"/>
                </w:rPr>
                <m:t>α</m:t>
              </w:del>
            </m:r>
          </m:e>
          <m:sub>
            <m:r>
              <w:del w:id="878" w:author="Jiasun Li" w:date="2023-08-05T15:02:00Z">
                <w:rPr>
                  <w:rFonts w:ascii="Cambria Math" w:eastAsiaTheme="minorEastAsia" w:hAnsi="Cambria Math"/>
                  <w:sz w:val="22"/>
                  <w:szCs w:val="22"/>
                  <w:lang w:eastAsia="zh-CN"/>
                </w:rPr>
                <m:t>i</m:t>
              </w:del>
            </m:r>
          </m:sub>
        </m:sSub>
        <m:r>
          <w:del w:id="879" w:author="Jiasun Li" w:date="2023-08-05T15:02:00Z">
            <w:rPr>
              <w:rFonts w:ascii="Cambria Math" w:eastAsiaTheme="minorEastAsia" w:hAnsi="Cambria Math"/>
              <w:sz w:val="22"/>
              <w:szCs w:val="22"/>
              <w:lang w:eastAsia="zh-CN"/>
            </w:rPr>
            <m:t>+</m:t>
          </w:del>
        </m:r>
        <m:sSub>
          <m:sSubPr>
            <m:ctrlPr>
              <w:del w:id="880" w:author="Jiasun Li" w:date="2023-08-05T15:02:00Z">
                <w:rPr>
                  <w:rFonts w:ascii="Cambria Math" w:eastAsiaTheme="minorEastAsia" w:hAnsi="Cambria Math"/>
                  <w:sz w:val="22"/>
                  <w:szCs w:val="22"/>
                  <w:lang w:eastAsia="zh-CN"/>
                </w:rPr>
              </w:del>
            </m:ctrlPr>
          </m:sSubPr>
          <m:e>
            <m:r>
              <w:del w:id="881" w:author="Jiasun Li" w:date="2023-08-05T15:02:00Z">
                <w:rPr>
                  <w:rFonts w:ascii="Cambria Math" w:eastAsiaTheme="minorEastAsia" w:hAnsi="Cambria Math"/>
                  <w:sz w:val="22"/>
                  <w:szCs w:val="22"/>
                  <w:lang w:eastAsia="zh-CN"/>
                </w:rPr>
                <m:t>ε</m:t>
              </w:del>
            </m:r>
          </m:e>
          <m:sub>
            <m:r>
              <w:del w:id="882" w:author="Jiasun Li" w:date="2023-08-05T15:02:00Z">
                <w:rPr>
                  <w:rFonts w:ascii="Cambria Math" w:eastAsiaTheme="minorEastAsia" w:hAnsi="Cambria Math"/>
                  <w:sz w:val="22"/>
                  <w:szCs w:val="22"/>
                  <w:lang w:eastAsia="zh-CN"/>
                </w:rPr>
                <m:t>it</m:t>
              </w:del>
            </m:r>
          </m:sub>
        </m:sSub>
      </m:oMath>
      <w:del w:id="883" w:author="Jiasun Li" w:date="2023-08-05T15:02:00Z">
        <w:r w:rsidR="00126D76" w:rsidRPr="00E208F0" w:rsidDel="00235606">
          <w:rPr>
            <w:rFonts w:eastAsiaTheme="minorEastAsia"/>
            <w:sz w:val="22"/>
            <w:szCs w:val="22"/>
            <w:lang w:eastAsia="zh-CN"/>
          </w:rPr>
          <w:delText xml:space="preserve">                (1)</w:delText>
        </w:r>
      </w:del>
    </w:p>
    <w:p w14:paraId="2A75972D" w14:textId="627A1609" w:rsidR="00126D76" w:rsidRPr="00E208F0" w:rsidDel="00235606" w:rsidRDefault="00126D76">
      <w:pPr>
        <w:ind w:firstLine="720"/>
        <w:jc w:val="both"/>
        <w:rPr>
          <w:del w:id="884" w:author="Jiasun Li" w:date="2023-08-05T15:02:00Z"/>
        </w:rPr>
        <w:pPrChange w:id="885" w:author="Jiasun Li" w:date="2023-08-02T10:10:00Z">
          <w:pPr>
            <w:ind w:firstLine="720"/>
          </w:pPr>
        </w:pPrChange>
      </w:pPr>
      <w:del w:id="886" w:author="Jiasun Li" w:date="2023-08-05T15:02:00Z">
        <w:r w:rsidRPr="00E208F0" w:rsidDel="00235606">
          <w:delText xml:space="preserve">In equation (1), </w:delText>
        </w:r>
      </w:del>
      <w:del w:id="887" w:author="Jiasun Li" w:date="2023-08-05T15:01:00Z">
        <w:r w:rsidRPr="00E208F0" w:rsidDel="00235606">
          <w:delText xml:space="preserve">i – </w:delText>
        </w:r>
      </w:del>
      <w:del w:id="888" w:author="Jiasun Li" w:date="2023-08-05T15:02:00Z">
        <w:r w:rsidRPr="00E208F0" w:rsidDel="00235606">
          <w:delText xml:space="preserve">is the index of a repository within the Ethereum project, </w:delText>
        </w:r>
      </w:del>
      <m:oMath>
        <m:r>
          <w:del w:id="889" w:author="Jiasun Li" w:date="2023-08-05T15:02:00Z">
            <w:rPr>
              <w:rFonts w:ascii="Cambria Math" w:hAnsi="Cambria Math"/>
            </w:rPr>
            <m:t>t</m:t>
          </w:del>
        </m:r>
      </m:oMath>
      <w:del w:id="890" w:author="Jiasun Li" w:date="2023-08-05T15:02:00Z">
        <w:r w:rsidRPr="00E208F0" w:rsidDel="00235606">
          <w:delText xml:space="preserve"> </w:delText>
        </w:r>
      </w:del>
      <w:del w:id="891" w:author="Jiasun Li" w:date="2023-08-05T15:01:00Z">
        <w:r w:rsidRPr="00E208F0" w:rsidDel="00235606">
          <w:delText xml:space="preserve">– </w:delText>
        </w:r>
      </w:del>
      <w:del w:id="892" w:author="Jiasun Li" w:date="2023-08-05T15:02:00Z">
        <w:r w:rsidRPr="00E208F0" w:rsidDel="00235606">
          <w:delText xml:space="preserve">index of a time period, </w:delText>
        </w:r>
      </w:del>
      <m:oMath>
        <m:sSub>
          <m:sSubPr>
            <m:ctrlPr>
              <w:del w:id="893" w:author="Jiasun Li" w:date="2023-08-05T15:02:00Z">
                <w:rPr>
                  <w:rFonts w:ascii="Cambria Math" w:hAnsi="Cambria Math"/>
                </w:rPr>
              </w:del>
            </m:ctrlPr>
          </m:sSubPr>
          <m:e>
            <m:r>
              <w:del w:id="894" w:author="Jiasun Li" w:date="2023-08-05T15:02:00Z">
                <w:rPr>
                  <w:rFonts w:ascii="Cambria Math" w:hAnsi="Cambria Math"/>
                </w:rPr>
                <m:t>α</m:t>
              </w:del>
            </m:r>
          </m:e>
          <m:sub>
            <m:r>
              <w:del w:id="895" w:author="Jiasun Li" w:date="2023-08-05T15:02:00Z">
                <w:rPr>
                  <w:rFonts w:ascii="Cambria Math" w:hAnsi="Cambria Math"/>
                </w:rPr>
                <m:t>i</m:t>
              </w:del>
            </m:r>
          </m:sub>
        </m:sSub>
      </m:oMath>
      <w:del w:id="896" w:author="Jiasun Li" w:date="2023-08-05T15:02:00Z">
        <w:r w:rsidRPr="00E208F0" w:rsidDel="00235606">
          <w:delText xml:space="preserve"> is the repository fixed effect that accounts for unique attributes of the repository that are not captured by other variables, </w:delText>
        </w:r>
      </w:del>
      <m:oMath>
        <m:sSub>
          <m:sSubPr>
            <m:ctrlPr>
              <w:del w:id="897" w:author="Jiasun Li" w:date="2023-08-05T15:02:00Z">
                <w:rPr>
                  <w:rFonts w:ascii="Cambria Math" w:hAnsi="Cambria Math"/>
                </w:rPr>
              </w:del>
            </m:ctrlPr>
          </m:sSubPr>
          <m:e>
            <m:r>
              <w:del w:id="898" w:author="Jiasun Li" w:date="2023-08-05T15:02:00Z">
                <w:rPr>
                  <w:rFonts w:ascii="Cambria Math" w:hAnsi="Cambria Math"/>
                </w:rPr>
                <m:t>ε</m:t>
              </w:del>
            </m:r>
          </m:e>
          <m:sub>
            <m:r>
              <w:del w:id="899" w:author="Jiasun Li" w:date="2023-08-05T15:02:00Z">
                <w:rPr>
                  <w:rFonts w:ascii="Cambria Math" w:hAnsi="Cambria Math"/>
                </w:rPr>
                <m:t>it</m:t>
              </w:del>
            </m:r>
          </m:sub>
        </m:sSub>
      </m:oMath>
      <w:del w:id="900" w:author="Jiasun Li" w:date="2023-08-05T15:02:00Z">
        <w:r w:rsidRPr="00E208F0" w:rsidDel="00235606">
          <w:delText xml:space="preserve"> – idiosyncratic error. As a measure of product awareness (</w:delText>
        </w:r>
      </w:del>
      <m:oMath>
        <m:r>
          <w:del w:id="901" w:author="Jiasun Li" w:date="2023-08-05T15:02:00Z">
            <w:rPr>
              <w:rFonts w:ascii="Cambria Math" w:eastAsiaTheme="minorEastAsia" w:hAnsi="Cambria Math"/>
              <w:sz w:val="22"/>
              <w:szCs w:val="22"/>
              <w:lang w:eastAsia="zh-CN"/>
            </w:rPr>
            <m:t>DV</m:t>
          </w:del>
        </m:r>
      </m:oMath>
      <w:del w:id="902" w:author="Jiasun Li" w:date="2023-08-05T15:02:00Z">
        <w:r w:rsidRPr="00E208F0" w:rsidDel="00235606">
          <w:rPr>
            <w:rFonts w:eastAsiaTheme="minorEastAsia"/>
            <w:sz w:val="22"/>
            <w:szCs w:val="22"/>
            <w:lang w:eastAsia="zh-CN"/>
          </w:rPr>
          <w:delText>)</w:delText>
        </w:r>
        <w:r w:rsidRPr="00E208F0" w:rsidDel="00235606">
          <w:delText>, we use the number of watches (Watches) and the number of repository forks (Forks). The main independent variable is the number of peripheral developers (Peripheral). We also control for the number of core developers (Core) and the lifetime of the project since its initiation (Duration).</w:delText>
        </w:r>
      </w:del>
    </w:p>
    <w:p w14:paraId="7C3555D0" w14:textId="573CDC34" w:rsidR="00126D76" w:rsidRPr="00E208F0" w:rsidRDefault="00126D76">
      <w:pPr>
        <w:ind w:firstLine="720"/>
        <w:jc w:val="both"/>
        <w:pPrChange w:id="903" w:author="Jiasun Li" w:date="2023-08-02T10:10:00Z">
          <w:pPr>
            <w:ind w:firstLine="720"/>
          </w:pPr>
        </w:pPrChange>
      </w:pPr>
      <w:del w:id="904" w:author="Jiasun Li" w:date="2023-08-05T15:17:00Z">
        <w:r w:rsidRPr="00E208F0" w:rsidDel="00C135F3">
          <w:delText xml:space="preserve">After we estimate the regression, </w:delText>
        </w:r>
      </w:del>
      <w:ins w:id="905" w:author="Jiasun Li" w:date="2023-08-05T15:17:00Z">
        <w:r w:rsidR="00C135F3">
          <w:t>O</w:t>
        </w:r>
      </w:ins>
      <w:del w:id="906" w:author="Jiasun Li" w:date="2023-08-05T15:17:00Z">
        <w:r w:rsidRPr="00E208F0" w:rsidDel="00C135F3">
          <w:delText>o</w:delText>
        </w:r>
      </w:del>
      <w:r w:rsidRPr="00E208F0">
        <w:t xml:space="preserve">ur </w:t>
      </w:r>
      <w:ins w:id="907" w:author="Jiasun Li" w:date="2023-08-05T15:17:00Z">
        <w:r w:rsidR="00C135F3" w:rsidRPr="00E208F0">
          <w:t xml:space="preserve">regression </w:t>
        </w:r>
      </w:ins>
      <w:r w:rsidRPr="00E208F0">
        <w:t xml:space="preserve">results confirm </w:t>
      </w:r>
      <w:del w:id="908" w:author="Jiasun Li" w:date="2023-08-05T15:17:00Z">
        <w:r w:rsidRPr="00E208F0" w:rsidDel="00C135F3">
          <w:delText>that the tested h</w:delText>
        </w:r>
      </w:del>
      <w:ins w:id="909" w:author="Jiasun Li" w:date="2023-08-05T15:17:00Z">
        <w:r w:rsidR="00C135F3">
          <w:t>H</w:t>
        </w:r>
      </w:ins>
      <w:r w:rsidRPr="00E208F0">
        <w:t>ypothesis</w:t>
      </w:r>
      <w:ins w:id="910" w:author="Jiasun Li" w:date="2023-08-05T15:17:00Z">
        <w:r w:rsidR="00C135F3">
          <w:t xml:space="preserve"> 1</w:t>
        </w:r>
      </w:ins>
      <w:r w:rsidRPr="00E208F0">
        <w:t xml:space="preserve">: </w:t>
      </w:r>
      <w:ins w:id="911" w:author="Jiasun Li" w:date="2023-08-05T15:17:00Z">
        <w:r w:rsidR="00C135F3">
          <w:t xml:space="preserve">The </w:t>
        </w:r>
      </w:ins>
      <w:del w:id="912" w:author="Jiasun Li" w:date="2023-08-05T15:17:00Z">
        <w:r w:rsidRPr="00E208F0" w:rsidDel="00C135F3">
          <w:delText xml:space="preserve">Number </w:delText>
        </w:r>
      </w:del>
      <w:ins w:id="913" w:author="Jiasun Li" w:date="2023-08-05T15:17:00Z">
        <w:r w:rsidR="00C135F3">
          <w:t>n</w:t>
        </w:r>
        <w:r w:rsidR="00C135F3" w:rsidRPr="00E208F0">
          <w:t xml:space="preserve">umber </w:t>
        </w:r>
      </w:ins>
      <w:r w:rsidRPr="00E208F0">
        <w:t xml:space="preserve">of peripheral developers is positively associated with the repository awareness (number of forks and number of watches). </w:t>
      </w:r>
      <w:del w:id="914" w:author="Jiasun Li" w:date="2023-08-05T15:17:00Z">
        <w:r w:rsidRPr="00E208F0" w:rsidDel="00B538C6">
          <w:delText>Addition</w:delText>
        </w:r>
      </w:del>
      <w:ins w:id="915" w:author="Jiasun Li" w:date="2023-08-05T15:17:00Z">
        <w:r w:rsidR="00B538C6" w:rsidRPr="00E208F0">
          <w:t>The addition</w:t>
        </w:r>
      </w:ins>
      <w:r w:rsidRPr="00E208F0">
        <w:t xml:space="preserve"> of one peripheral developer increases the number of repository forks by 0.16 and number of watches by 0.52 on a daily basis. The results are presented in Table 1. </w:t>
      </w:r>
    </w:p>
    <w:p w14:paraId="2529FCCF" w14:textId="77777777" w:rsidR="00126D76" w:rsidRPr="00E208F0" w:rsidRDefault="00126D76" w:rsidP="00126D76">
      <w:pPr>
        <w:ind w:firstLine="720"/>
      </w:pPr>
    </w:p>
    <w:p w14:paraId="56D44892"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1</w:t>
      </w:r>
      <w:r w:rsidRPr="00E208F0">
        <w:rPr>
          <w:b/>
          <w:bCs/>
        </w:rPr>
        <w:fldChar w:fldCharType="end"/>
      </w:r>
      <w:r w:rsidRPr="00E208F0">
        <w:rPr>
          <w:b/>
          <w:bCs/>
        </w:rPr>
        <w:t>. H1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2872552C" w14:textId="77777777" w:rsidTr="001C0135">
        <w:tc>
          <w:tcPr>
            <w:tcW w:w="1763" w:type="pct"/>
            <w:tcBorders>
              <w:top w:val="single" w:sz="4" w:space="0" w:color="auto"/>
              <w:bottom w:val="single" w:sz="4" w:space="0" w:color="auto"/>
            </w:tcBorders>
          </w:tcPr>
          <w:p w14:paraId="28F0EBCC"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3D92B405" w14:textId="77777777" w:rsidR="00126D76" w:rsidRPr="00E208F0" w:rsidRDefault="00126D76" w:rsidP="001C0135">
            <w:pPr>
              <w:jc w:val="center"/>
              <w:rPr>
                <w:sz w:val="20"/>
                <w:szCs w:val="20"/>
              </w:rPr>
            </w:pPr>
            <w:r w:rsidRPr="00E208F0">
              <w:rPr>
                <w:sz w:val="20"/>
                <w:szCs w:val="20"/>
              </w:rPr>
              <w:t>(1)</w:t>
            </w:r>
          </w:p>
          <w:p w14:paraId="40110586" w14:textId="77777777" w:rsidR="00126D76" w:rsidRPr="00E208F0" w:rsidRDefault="00126D76" w:rsidP="001C0135">
            <w:pPr>
              <w:jc w:val="center"/>
              <w:rPr>
                <w:sz w:val="20"/>
                <w:szCs w:val="20"/>
              </w:rPr>
            </w:pPr>
            <w:r w:rsidRPr="00E208F0">
              <w:rPr>
                <w:sz w:val="20"/>
                <w:szCs w:val="20"/>
              </w:rPr>
              <w:t>FE, DV=Forks</w:t>
            </w:r>
          </w:p>
        </w:tc>
        <w:tc>
          <w:tcPr>
            <w:tcW w:w="1623" w:type="pct"/>
            <w:tcBorders>
              <w:top w:val="single" w:sz="4" w:space="0" w:color="auto"/>
              <w:bottom w:val="single" w:sz="4" w:space="0" w:color="auto"/>
            </w:tcBorders>
          </w:tcPr>
          <w:p w14:paraId="680DBA1F" w14:textId="77777777" w:rsidR="00126D76" w:rsidRPr="00E208F0" w:rsidRDefault="00126D76" w:rsidP="001C0135">
            <w:pPr>
              <w:jc w:val="center"/>
              <w:rPr>
                <w:sz w:val="20"/>
                <w:szCs w:val="20"/>
              </w:rPr>
            </w:pPr>
            <w:r w:rsidRPr="00E208F0">
              <w:rPr>
                <w:sz w:val="20"/>
                <w:szCs w:val="20"/>
              </w:rPr>
              <w:t>(2)</w:t>
            </w:r>
          </w:p>
          <w:p w14:paraId="71AA2C4C" w14:textId="77777777" w:rsidR="00126D76" w:rsidRPr="00E208F0" w:rsidRDefault="00126D76" w:rsidP="001C0135">
            <w:pPr>
              <w:jc w:val="center"/>
              <w:rPr>
                <w:sz w:val="20"/>
                <w:szCs w:val="20"/>
              </w:rPr>
            </w:pPr>
            <w:r w:rsidRPr="00E208F0">
              <w:rPr>
                <w:sz w:val="20"/>
                <w:szCs w:val="20"/>
              </w:rPr>
              <w:t>FE, DV=Watches</w:t>
            </w:r>
          </w:p>
        </w:tc>
      </w:tr>
      <w:tr w:rsidR="00126D76" w:rsidRPr="00E208F0" w14:paraId="62561150" w14:textId="77777777" w:rsidTr="001C0135">
        <w:tc>
          <w:tcPr>
            <w:tcW w:w="1763" w:type="pct"/>
            <w:tcBorders>
              <w:top w:val="single" w:sz="4" w:space="0" w:color="auto"/>
            </w:tcBorders>
            <w:vAlign w:val="bottom"/>
          </w:tcPr>
          <w:p w14:paraId="453A52AC" w14:textId="77777777" w:rsidR="00126D76" w:rsidRPr="00E208F0" w:rsidRDefault="00126D76" w:rsidP="001C0135">
            <w:pPr>
              <w:rPr>
                <w:sz w:val="20"/>
                <w:szCs w:val="20"/>
              </w:rPr>
            </w:pPr>
            <w:r w:rsidRPr="00E208F0">
              <w:rPr>
                <w:color w:val="000000"/>
                <w:sz w:val="20"/>
                <w:szCs w:val="20"/>
              </w:rPr>
              <w:t>Peripheral</w:t>
            </w:r>
          </w:p>
        </w:tc>
        <w:tc>
          <w:tcPr>
            <w:tcW w:w="1614" w:type="pct"/>
            <w:tcBorders>
              <w:top w:val="single" w:sz="4" w:space="0" w:color="auto"/>
            </w:tcBorders>
            <w:vAlign w:val="bottom"/>
          </w:tcPr>
          <w:p w14:paraId="69827A95" w14:textId="77777777" w:rsidR="00126D76" w:rsidRPr="00E208F0" w:rsidRDefault="00126D76" w:rsidP="001C0135">
            <w:pPr>
              <w:jc w:val="center"/>
              <w:rPr>
                <w:sz w:val="20"/>
                <w:szCs w:val="20"/>
              </w:rPr>
            </w:pPr>
            <w:r w:rsidRPr="00E208F0">
              <w:rPr>
                <w:color w:val="000000"/>
                <w:sz w:val="20"/>
                <w:szCs w:val="20"/>
              </w:rPr>
              <w:t>0.1623***</w:t>
            </w:r>
          </w:p>
        </w:tc>
        <w:tc>
          <w:tcPr>
            <w:tcW w:w="1623" w:type="pct"/>
            <w:tcBorders>
              <w:top w:val="single" w:sz="4" w:space="0" w:color="auto"/>
            </w:tcBorders>
          </w:tcPr>
          <w:p w14:paraId="4DA587C3" w14:textId="77777777" w:rsidR="00126D76" w:rsidRPr="00E208F0" w:rsidRDefault="00126D76" w:rsidP="001C0135">
            <w:pPr>
              <w:jc w:val="center"/>
              <w:rPr>
                <w:color w:val="000000"/>
                <w:sz w:val="20"/>
                <w:szCs w:val="20"/>
              </w:rPr>
            </w:pPr>
            <w:r w:rsidRPr="00E208F0">
              <w:rPr>
                <w:color w:val="000000"/>
                <w:sz w:val="20"/>
                <w:szCs w:val="20"/>
              </w:rPr>
              <w:t>0.515***</w:t>
            </w:r>
          </w:p>
        </w:tc>
      </w:tr>
      <w:tr w:rsidR="00126D76" w:rsidRPr="00E208F0" w14:paraId="25A8BBDF" w14:textId="77777777" w:rsidTr="001C0135">
        <w:tc>
          <w:tcPr>
            <w:tcW w:w="1763" w:type="pct"/>
            <w:vAlign w:val="bottom"/>
          </w:tcPr>
          <w:p w14:paraId="1AE32339" w14:textId="77777777" w:rsidR="00126D76" w:rsidRPr="00E208F0" w:rsidRDefault="00126D76" w:rsidP="001C0135">
            <w:pPr>
              <w:rPr>
                <w:color w:val="000000"/>
                <w:sz w:val="20"/>
                <w:szCs w:val="20"/>
              </w:rPr>
            </w:pPr>
          </w:p>
        </w:tc>
        <w:tc>
          <w:tcPr>
            <w:tcW w:w="1614" w:type="pct"/>
            <w:vAlign w:val="bottom"/>
          </w:tcPr>
          <w:p w14:paraId="16CB1089" w14:textId="77777777" w:rsidR="00126D76" w:rsidRPr="00E208F0" w:rsidRDefault="00126D76" w:rsidP="001C0135">
            <w:pPr>
              <w:jc w:val="center"/>
              <w:rPr>
                <w:color w:val="000000"/>
                <w:sz w:val="20"/>
                <w:szCs w:val="20"/>
              </w:rPr>
            </w:pPr>
            <w:r w:rsidRPr="00E208F0">
              <w:rPr>
                <w:color w:val="000000"/>
                <w:sz w:val="20"/>
                <w:szCs w:val="20"/>
              </w:rPr>
              <w:t>(0.0027)</w:t>
            </w:r>
          </w:p>
        </w:tc>
        <w:tc>
          <w:tcPr>
            <w:tcW w:w="1623" w:type="pct"/>
          </w:tcPr>
          <w:p w14:paraId="07460E8C" w14:textId="77777777" w:rsidR="00126D76" w:rsidRPr="00E208F0" w:rsidRDefault="00126D76" w:rsidP="001C0135">
            <w:pPr>
              <w:jc w:val="center"/>
              <w:rPr>
                <w:color w:val="000000"/>
                <w:sz w:val="20"/>
                <w:szCs w:val="20"/>
              </w:rPr>
            </w:pPr>
            <w:r w:rsidRPr="00E208F0">
              <w:rPr>
                <w:color w:val="000000"/>
                <w:sz w:val="20"/>
                <w:szCs w:val="20"/>
              </w:rPr>
              <w:t>(0.0071)</w:t>
            </w:r>
          </w:p>
        </w:tc>
      </w:tr>
      <w:tr w:rsidR="00126D76" w:rsidRPr="00E208F0" w14:paraId="1EDC224A" w14:textId="77777777" w:rsidTr="001C0135">
        <w:tc>
          <w:tcPr>
            <w:tcW w:w="1763" w:type="pct"/>
            <w:vAlign w:val="bottom"/>
          </w:tcPr>
          <w:p w14:paraId="553C1787" w14:textId="77777777" w:rsidR="00126D76" w:rsidRPr="00E208F0" w:rsidRDefault="00126D76" w:rsidP="001C0135">
            <w:pPr>
              <w:rPr>
                <w:sz w:val="20"/>
                <w:szCs w:val="20"/>
              </w:rPr>
            </w:pPr>
            <w:r w:rsidRPr="00E208F0">
              <w:rPr>
                <w:color w:val="000000"/>
                <w:sz w:val="20"/>
                <w:szCs w:val="20"/>
              </w:rPr>
              <w:t>Core</w:t>
            </w:r>
          </w:p>
        </w:tc>
        <w:tc>
          <w:tcPr>
            <w:tcW w:w="1614" w:type="pct"/>
            <w:vAlign w:val="bottom"/>
          </w:tcPr>
          <w:p w14:paraId="7D5F74C0" w14:textId="77777777" w:rsidR="00126D76" w:rsidRPr="00E208F0" w:rsidRDefault="00126D76" w:rsidP="001C0135">
            <w:pPr>
              <w:jc w:val="center"/>
              <w:rPr>
                <w:sz w:val="20"/>
                <w:szCs w:val="20"/>
              </w:rPr>
            </w:pPr>
            <w:r w:rsidRPr="00E208F0">
              <w:rPr>
                <w:color w:val="000000"/>
                <w:sz w:val="20"/>
                <w:szCs w:val="20"/>
              </w:rPr>
              <w:t>-0.0042**</w:t>
            </w:r>
          </w:p>
        </w:tc>
        <w:tc>
          <w:tcPr>
            <w:tcW w:w="1623" w:type="pct"/>
          </w:tcPr>
          <w:p w14:paraId="520EDA5E" w14:textId="77777777" w:rsidR="00126D76" w:rsidRPr="00E208F0" w:rsidRDefault="00126D76" w:rsidP="001C0135">
            <w:pPr>
              <w:jc w:val="center"/>
              <w:rPr>
                <w:color w:val="000000"/>
                <w:sz w:val="20"/>
                <w:szCs w:val="20"/>
              </w:rPr>
            </w:pPr>
            <w:r w:rsidRPr="00E208F0">
              <w:rPr>
                <w:color w:val="000000"/>
                <w:sz w:val="20"/>
                <w:szCs w:val="20"/>
              </w:rPr>
              <w:t>-0.055***</w:t>
            </w:r>
          </w:p>
        </w:tc>
      </w:tr>
      <w:tr w:rsidR="00126D76" w:rsidRPr="00E208F0" w14:paraId="745F1698" w14:textId="77777777" w:rsidTr="001C0135">
        <w:tc>
          <w:tcPr>
            <w:tcW w:w="1763" w:type="pct"/>
            <w:vAlign w:val="bottom"/>
          </w:tcPr>
          <w:p w14:paraId="7E1C3810" w14:textId="77777777" w:rsidR="00126D76" w:rsidRPr="00E208F0" w:rsidRDefault="00126D76" w:rsidP="001C0135">
            <w:pPr>
              <w:rPr>
                <w:color w:val="000000"/>
                <w:sz w:val="20"/>
                <w:szCs w:val="20"/>
              </w:rPr>
            </w:pPr>
          </w:p>
        </w:tc>
        <w:tc>
          <w:tcPr>
            <w:tcW w:w="1614" w:type="pct"/>
            <w:vAlign w:val="bottom"/>
          </w:tcPr>
          <w:p w14:paraId="1B9FAD15" w14:textId="77777777" w:rsidR="00126D76" w:rsidRPr="00E208F0" w:rsidRDefault="00126D76" w:rsidP="001C0135">
            <w:pPr>
              <w:jc w:val="center"/>
              <w:rPr>
                <w:color w:val="000000"/>
                <w:sz w:val="20"/>
                <w:szCs w:val="20"/>
              </w:rPr>
            </w:pPr>
            <w:r w:rsidRPr="00E208F0">
              <w:rPr>
                <w:color w:val="000000"/>
                <w:sz w:val="20"/>
                <w:szCs w:val="20"/>
              </w:rPr>
              <w:t>(0.0016)</w:t>
            </w:r>
          </w:p>
        </w:tc>
        <w:tc>
          <w:tcPr>
            <w:tcW w:w="1623" w:type="pct"/>
          </w:tcPr>
          <w:p w14:paraId="57BFCE6D" w14:textId="77777777" w:rsidR="00126D76" w:rsidRPr="00E208F0" w:rsidRDefault="00126D76" w:rsidP="001C0135">
            <w:pPr>
              <w:jc w:val="center"/>
              <w:rPr>
                <w:color w:val="000000"/>
                <w:sz w:val="20"/>
                <w:szCs w:val="20"/>
              </w:rPr>
            </w:pPr>
            <w:r w:rsidRPr="00E208F0">
              <w:rPr>
                <w:color w:val="000000"/>
                <w:sz w:val="20"/>
                <w:szCs w:val="20"/>
              </w:rPr>
              <w:t>(0.0107)</w:t>
            </w:r>
          </w:p>
        </w:tc>
      </w:tr>
      <w:tr w:rsidR="00126D76" w:rsidRPr="00E208F0" w14:paraId="1F41C066" w14:textId="77777777" w:rsidTr="001C0135">
        <w:tc>
          <w:tcPr>
            <w:tcW w:w="1763" w:type="pct"/>
            <w:vAlign w:val="bottom"/>
          </w:tcPr>
          <w:p w14:paraId="7EF2ADBD"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3F003AD9" w14:textId="77777777" w:rsidR="00126D76" w:rsidRPr="00E208F0" w:rsidRDefault="00126D76" w:rsidP="001C0135">
            <w:pPr>
              <w:jc w:val="center"/>
              <w:rPr>
                <w:sz w:val="20"/>
                <w:szCs w:val="20"/>
              </w:rPr>
            </w:pPr>
            <w:r w:rsidRPr="00E208F0">
              <w:rPr>
                <w:color w:val="000000"/>
                <w:sz w:val="20"/>
                <w:szCs w:val="20"/>
              </w:rPr>
              <w:t>0.0003***</w:t>
            </w:r>
          </w:p>
        </w:tc>
        <w:tc>
          <w:tcPr>
            <w:tcW w:w="1623" w:type="pct"/>
          </w:tcPr>
          <w:p w14:paraId="06DE752C" w14:textId="77777777" w:rsidR="00126D76" w:rsidRPr="00E208F0" w:rsidRDefault="00126D76" w:rsidP="001C0135">
            <w:pPr>
              <w:jc w:val="center"/>
              <w:rPr>
                <w:color w:val="000000"/>
                <w:sz w:val="20"/>
                <w:szCs w:val="20"/>
              </w:rPr>
            </w:pPr>
            <w:r w:rsidRPr="00E208F0">
              <w:rPr>
                <w:color w:val="000000"/>
                <w:sz w:val="20"/>
                <w:szCs w:val="20"/>
              </w:rPr>
              <w:t>0.0001**</w:t>
            </w:r>
          </w:p>
        </w:tc>
      </w:tr>
      <w:tr w:rsidR="00126D76" w:rsidRPr="00E208F0" w14:paraId="4CE842B3" w14:textId="77777777" w:rsidTr="001C0135">
        <w:tc>
          <w:tcPr>
            <w:tcW w:w="1763" w:type="pct"/>
          </w:tcPr>
          <w:p w14:paraId="387ED15C" w14:textId="77777777" w:rsidR="00126D76" w:rsidRPr="00E208F0" w:rsidRDefault="00126D76" w:rsidP="001C0135">
            <w:pPr>
              <w:rPr>
                <w:sz w:val="20"/>
                <w:szCs w:val="20"/>
              </w:rPr>
            </w:pPr>
          </w:p>
        </w:tc>
        <w:tc>
          <w:tcPr>
            <w:tcW w:w="1614" w:type="pct"/>
          </w:tcPr>
          <w:p w14:paraId="74329B1F" w14:textId="77777777" w:rsidR="00126D76" w:rsidRPr="00E208F0" w:rsidRDefault="00126D76" w:rsidP="001C0135">
            <w:pPr>
              <w:jc w:val="center"/>
              <w:rPr>
                <w:sz w:val="20"/>
                <w:szCs w:val="20"/>
              </w:rPr>
            </w:pPr>
            <w:r w:rsidRPr="00E208F0">
              <w:rPr>
                <w:sz w:val="20"/>
                <w:szCs w:val="20"/>
              </w:rPr>
              <w:t>(</w:t>
            </w:r>
            <w:r w:rsidRPr="00E208F0">
              <w:rPr>
                <w:color w:val="000000"/>
                <w:sz w:val="20"/>
                <w:szCs w:val="20"/>
              </w:rPr>
              <w:t>0.00002)</w:t>
            </w:r>
          </w:p>
        </w:tc>
        <w:tc>
          <w:tcPr>
            <w:tcW w:w="1623" w:type="pct"/>
          </w:tcPr>
          <w:p w14:paraId="5475F942" w14:textId="77777777" w:rsidR="00126D76" w:rsidRPr="00E208F0" w:rsidRDefault="00126D76" w:rsidP="001C0135">
            <w:pPr>
              <w:jc w:val="center"/>
              <w:rPr>
                <w:color w:val="000000"/>
                <w:sz w:val="20"/>
                <w:szCs w:val="20"/>
              </w:rPr>
            </w:pPr>
            <w:r w:rsidRPr="00E208F0">
              <w:rPr>
                <w:color w:val="000000"/>
                <w:sz w:val="20"/>
                <w:szCs w:val="20"/>
              </w:rPr>
              <w:t>(0.00002)</w:t>
            </w:r>
          </w:p>
        </w:tc>
      </w:tr>
      <w:tr w:rsidR="00126D76" w:rsidRPr="00E208F0" w14:paraId="2E2A3C8E" w14:textId="77777777" w:rsidTr="001C0135">
        <w:tc>
          <w:tcPr>
            <w:tcW w:w="1763" w:type="pct"/>
          </w:tcPr>
          <w:p w14:paraId="0553B22F" w14:textId="77777777" w:rsidR="00126D76" w:rsidRPr="00E208F0" w:rsidRDefault="00126D76" w:rsidP="001C0135">
            <w:pPr>
              <w:rPr>
                <w:sz w:val="20"/>
                <w:szCs w:val="20"/>
              </w:rPr>
            </w:pPr>
            <w:r w:rsidRPr="00E208F0">
              <w:rPr>
                <w:sz w:val="20"/>
                <w:szCs w:val="20"/>
              </w:rPr>
              <w:t>Repository FE</w:t>
            </w:r>
          </w:p>
        </w:tc>
        <w:tc>
          <w:tcPr>
            <w:tcW w:w="1614" w:type="pct"/>
          </w:tcPr>
          <w:p w14:paraId="76E770CA" w14:textId="77777777" w:rsidR="00126D76" w:rsidRPr="00E208F0" w:rsidRDefault="00126D76" w:rsidP="001C0135">
            <w:pPr>
              <w:jc w:val="center"/>
              <w:rPr>
                <w:sz w:val="20"/>
                <w:szCs w:val="20"/>
              </w:rPr>
            </w:pPr>
            <w:r w:rsidRPr="00E208F0">
              <w:rPr>
                <w:sz w:val="20"/>
                <w:szCs w:val="20"/>
              </w:rPr>
              <w:t>Y</w:t>
            </w:r>
          </w:p>
        </w:tc>
        <w:tc>
          <w:tcPr>
            <w:tcW w:w="1623" w:type="pct"/>
          </w:tcPr>
          <w:p w14:paraId="27DEECAC" w14:textId="77777777" w:rsidR="00126D76" w:rsidRPr="00E208F0" w:rsidRDefault="00126D76" w:rsidP="001C0135">
            <w:pPr>
              <w:jc w:val="center"/>
              <w:rPr>
                <w:color w:val="000000"/>
                <w:sz w:val="20"/>
                <w:szCs w:val="20"/>
              </w:rPr>
            </w:pPr>
            <w:r w:rsidRPr="00E208F0">
              <w:rPr>
                <w:color w:val="000000"/>
                <w:sz w:val="20"/>
                <w:szCs w:val="20"/>
              </w:rPr>
              <w:t>Y</w:t>
            </w:r>
          </w:p>
        </w:tc>
      </w:tr>
      <w:tr w:rsidR="00126D76" w:rsidRPr="00E208F0" w14:paraId="5D8A5F01" w14:textId="77777777" w:rsidTr="001C0135">
        <w:tc>
          <w:tcPr>
            <w:tcW w:w="1763" w:type="pct"/>
          </w:tcPr>
          <w:p w14:paraId="2561E4A9" w14:textId="77777777" w:rsidR="00126D76" w:rsidRPr="00E208F0" w:rsidRDefault="00126D76" w:rsidP="001C0135">
            <w:pPr>
              <w:rPr>
                <w:sz w:val="20"/>
                <w:szCs w:val="20"/>
              </w:rPr>
            </w:pPr>
            <w:r w:rsidRPr="00E208F0">
              <w:rPr>
                <w:sz w:val="20"/>
                <w:szCs w:val="20"/>
              </w:rPr>
              <w:t>Num obs</w:t>
            </w:r>
          </w:p>
        </w:tc>
        <w:tc>
          <w:tcPr>
            <w:tcW w:w="1614" w:type="pct"/>
          </w:tcPr>
          <w:p w14:paraId="378DEF67" w14:textId="77777777" w:rsidR="00126D76" w:rsidRPr="00E208F0" w:rsidRDefault="00126D76" w:rsidP="001C0135">
            <w:pPr>
              <w:jc w:val="center"/>
              <w:rPr>
                <w:sz w:val="20"/>
                <w:szCs w:val="20"/>
              </w:rPr>
            </w:pPr>
            <w:r w:rsidRPr="00E208F0">
              <w:rPr>
                <w:sz w:val="20"/>
                <w:szCs w:val="20"/>
              </w:rPr>
              <w:t>101,081</w:t>
            </w:r>
          </w:p>
        </w:tc>
        <w:tc>
          <w:tcPr>
            <w:tcW w:w="1623" w:type="pct"/>
          </w:tcPr>
          <w:p w14:paraId="5B260B3F" w14:textId="77777777" w:rsidR="00126D76" w:rsidRPr="00E208F0" w:rsidRDefault="00126D76" w:rsidP="001C0135">
            <w:pPr>
              <w:jc w:val="center"/>
              <w:rPr>
                <w:color w:val="000000"/>
                <w:sz w:val="20"/>
                <w:szCs w:val="20"/>
              </w:rPr>
            </w:pPr>
            <w:r w:rsidRPr="00E208F0">
              <w:rPr>
                <w:sz w:val="20"/>
                <w:szCs w:val="20"/>
              </w:rPr>
              <w:t>101,081</w:t>
            </w:r>
          </w:p>
        </w:tc>
      </w:tr>
      <w:tr w:rsidR="00126D76" w:rsidRPr="00E208F0" w14:paraId="00934259" w14:textId="77777777" w:rsidTr="001C0135">
        <w:tc>
          <w:tcPr>
            <w:tcW w:w="1763" w:type="pct"/>
            <w:tcBorders>
              <w:bottom w:val="single" w:sz="4" w:space="0" w:color="auto"/>
            </w:tcBorders>
          </w:tcPr>
          <w:p w14:paraId="206B9184"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59BA3ADC" w14:textId="77777777" w:rsidR="00126D76" w:rsidRPr="00E208F0" w:rsidRDefault="00126D76" w:rsidP="001C0135">
            <w:pPr>
              <w:jc w:val="center"/>
              <w:rPr>
                <w:sz w:val="20"/>
                <w:szCs w:val="20"/>
              </w:rPr>
            </w:pPr>
            <w:r w:rsidRPr="00E208F0">
              <w:rPr>
                <w:sz w:val="20"/>
                <w:szCs w:val="20"/>
              </w:rPr>
              <w:t>0.646</w:t>
            </w:r>
          </w:p>
        </w:tc>
        <w:tc>
          <w:tcPr>
            <w:tcW w:w="1623" w:type="pct"/>
            <w:tcBorders>
              <w:bottom w:val="single" w:sz="4" w:space="0" w:color="auto"/>
            </w:tcBorders>
          </w:tcPr>
          <w:p w14:paraId="5870F5D1" w14:textId="77777777" w:rsidR="00126D76" w:rsidRPr="00E208F0" w:rsidRDefault="00126D76" w:rsidP="001C0135">
            <w:pPr>
              <w:jc w:val="center"/>
              <w:rPr>
                <w:sz w:val="20"/>
                <w:szCs w:val="20"/>
              </w:rPr>
            </w:pPr>
            <w:r w:rsidRPr="00E208F0">
              <w:rPr>
                <w:sz w:val="20"/>
                <w:szCs w:val="20"/>
              </w:rPr>
              <w:t>0.833</w:t>
            </w:r>
          </w:p>
        </w:tc>
      </w:tr>
    </w:tbl>
    <w:p w14:paraId="2C6507A1" w14:textId="77777777" w:rsidR="00126D76" w:rsidRPr="00E208F0" w:rsidRDefault="00126D76" w:rsidP="00126D76">
      <w:pPr>
        <w:spacing w:line="360" w:lineRule="auto"/>
        <w:jc w:val="both"/>
        <w:rPr>
          <w:sz w:val="22"/>
          <w:szCs w:val="22"/>
        </w:rPr>
      </w:pPr>
      <w:r w:rsidRPr="00E208F0">
        <w:rPr>
          <w:b/>
          <w:bCs/>
          <w:sz w:val="22"/>
          <w:szCs w:val="22"/>
        </w:rPr>
        <w:t>Note.</w:t>
      </w:r>
      <w:r w:rsidRPr="00E208F0">
        <w:rPr>
          <w:sz w:val="22"/>
          <w:szCs w:val="22"/>
        </w:rPr>
        <w:t xml:space="preserve"> Standard errors in parentheses; + p&lt;0.1, * p&lt;0.05, ** p&lt;0.01, *** p&lt;0.001</w:t>
      </w:r>
    </w:p>
    <w:p w14:paraId="3AE28747" w14:textId="77777777" w:rsidR="00126D76" w:rsidRPr="00E208F0" w:rsidRDefault="00126D76" w:rsidP="00126D76"/>
    <w:p w14:paraId="1F6C8154" w14:textId="0B3D7BEB" w:rsidR="00126D76" w:rsidRPr="00E208F0" w:rsidRDefault="00126D76">
      <w:pPr>
        <w:ind w:firstLine="720"/>
        <w:jc w:val="both"/>
        <w:pPrChange w:id="916" w:author="Jiasun Li" w:date="2023-08-02T10:10:00Z">
          <w:pPr>
            <w:ind w:firstLine="720"/>
          </w:pPr>
        </w:pPrChange>
      </w:pPr>
      <w:r w:rsidRPr="00E208F0">
        <w:t xml:space="preserve">The result in Table 1 </w:t>
      </w:r>
      <w:ins w:id="917" w:author="Jiasun Li" w:date="2023-08-05T15:23:00Z">
        <w:r w:rsidR="003D4050">
          <w:t xml:space="preserve">shows that </w:t>
        </w:r>
      </w:ins>
      <w:del w:id="918" w:author="Jiasun Li" w:date="2023-08-05T15:18:00Z">
        <w:r w:rsidRPr="00E208F0" w:rsidDel="00B538C6">
          <w:delText>signify</w:delText>
        </w:r>
      </w:del>
      <w:ins w:id="919" w:author="Jiasun Li" w:date="2023-08-05T15:23:00Z">
        <w:r w:rsidR="003D4050">
          <w:t>t</w:t>
        </w:r>
      </w:ins>
      <w:del w:id="920" w:author="Jiasun Li" w:date="2023-08-05T15:23:00Z">
        <w:r w:rsidRPr="00E208F0" w:rsidDel="003D4050">
          <w:delText xml:space="preserve"> that peripheral developers are the drivers of the social diffusion in the collaborative networks like OSS community. T</w:delText>
        </w:r>
      </w:del>
      <w:r w:rsidRPr="00E208F0">
        <w:t xml:space="preserve">he awareness </w:t>
      </w:r>
      <w:del w:id="921" w:author="Jiasun Li" w:date="2023-08-05T15:23:00Z">
        <w:r w:rsidRPr="00E208F0" w:rsidDel="003D4050">
          <w:delText xml:space="preserve">about the project, or </w:delText>
        </w:r>
      </w:del>
      <w:ins w:id="922" w:author="Jiasun Li" w:date="2023-08-05T15:23:00Z">
        <w:r w:rsidR="003D4050">
          <w:t xml:space="preserve">of </w:t>
        </w:r>
      </w:ins>
      <w:del w:id="923" w:author="Jiasun Li" w:date="2023-08-05T15:23:00Z">
        <w:r w:rsidRPr="00E208F0" w:rsidDel="003D4050">
          <w:delText xml:space="preserve">the </w:delText>
        </w:r>
      </w:del>
      <w:ins w:id="924" w:author="Jiasun Li" w:date="2023-08-05T15:23:00Z">
        <w:r w:rsidR="003D4050">
          <w:t xml:space="preserve">a </w:t>
        </w:r>
      </w:ins>
      <w:r w:rsidRPr="00E208F0">
        <w:t xml:space="preserve">repository </w:t>
      </w:r>
      <w:del w:id="925" w:author="Jiasun Li" w:date="2023-08-05T15:23:00Z">
        <w:r w:rsidRPr="00E208F0" w:rsidDel="003D4050">
          <w:delText xml:space="preserve">in our case, </w:delText>
        </w:r>
      </w:del>
      <w:del w:id="926" w:author="Jiasun Li" w:date="2023-08-05T15:22:00Z">
        <w:r w:rsidRPr="00E208F0" w:rsidDel="003D4050">
          <w:delText xml:space="preserve">is </w:delText>
        </w:r>
      </w:del>
      <w:r w:rsidRPr="00E208F0">
        <w:t>increas</w:t>
      </w:r>
      <w:del w:id="927" w:author="Jiasun Li" w:date="2023-08-05T15:22:00Z">
        <w:r w:rsidRPr="00E208F0" w:rsidDel="003D4050">
          <w:delText xml:space="preserve">ing </w:delText>
        </w:r>
      </w:del>
      <w:ins w:id="928" w:author="Jiasun Li" w:date="2023-08-05T15:22:00Z">
        <w:r w:rsidR="003D4050">
          <w:t xml:space="preserve">es </w:t>
        </w:r>
      </w:ins>
      <w:del w:id="929" w:author="Jiasun Li" w:date="2023-08-05T15:23:00Z">
        <w:r w:rsidRPr="00E208F0" w:rsidDel="003D4050">
          <w:delText xml:space="preserve">as there are </w:delText>
        </w:r>
      </w:del>
      <w:ins w:id="930" w:author="Jiasun Li" w:date="2023-08-05T15:23:00Z">
        <w:r w:rsidR="003D4050">
          <w:t xml:space="preserve">when </w:t>
        </w:r>
      </w:ins>
      <w:r w:rsidRPr="00E208F0">
        <w:t xml:space="preserve">more developers </w:t>
      </w:r>
      <w:del w:id="931" w:author="Jiasun Li" w:date="2023-08-05T15:23:00Z">
        <w:r w:rsidRPr="00E208F0" w:rsidDel="003D4050">
          <w:delText xml:space="preserve">who </w:delText>
        </w:r>
      </w:del>
      <w:r w:rsidRPr="00E208F0">
        <w:t xml:space="preserve">show interest in it but </w:t>
      </w:r>
      <w:del w:id="932" w:author="Jiasun Li" w:date="2023-08-05T15:18:00Z">
        <w:r w:rsidRPr="00E208F0" w:rsidDel="00B538C6">
          <w:delText>not</w:delText>
        </w:r>
      </w:del>
      <w:ins w:id="933" w:author="Jiasun Li" w:date="2023-08-05T15:18:00Z">
        <w:r w:rsidR="00B538C6" w:rsidRPr="00E208F0">
          <w:t>are not</w:t>
        </w:r>
      </w:ins>
      <w:r w:rsidRPr="00E208F0">
        <w:t xml:space="preserve"> yet heavily involved in </w:t>
      </w:r>
      <w:del w:id="934" w:author="Jiasun Li" w:date="2023-08-05T15:23:00Z">
        <w:r w:rsidRPr="00E208F0" w:rsidDel="003D4050">
          <w:delText xml:space="preserve">the </w:delText>
        </w:r>
      </w:del>
      <w:ins w:id="935" w:author="Jiasun Li" w:date="2023-08-05T15:23:00Z">
        <w:r w:rsidR="003D4050">
          <w:t xml:space="preserve">its </w:t>
        </w:r>
      </w:ins>
      <w:r w:rsidRPr="00E208F0">
        <w:t xml:space="preserve">development activity (less than 12% of all activities in the past 30 days). </w:t>
      </w:r>
      <w:ins w:id="936" w:author="Jiasun Li" w:date="2023-08-05T15:24:00Z">
        <w:r w:rsidR="001A3D88">
          <w:t xml:space="preserve">A likely reason is that </w:t>
        </w:r>
      </w:ins>
      <w:del w:id="937" w:author="Jiasun Li" w:date="2023-08-05T15:24:00Z">
        <w:r w:rsidRPr="00E208F0" w:rsidDel="001A3D88">
          <w:delText xml:space="preserve">Peripheral </w:delText>
        </w:r>
      </w:del>
      <w:ins w:id="938" w:author="Jiasun Li" w:date="2023-08-05T15:24:00Z">
        <w:r w:rsidR="001A3D88">
          <w:t>p</w:t>
        </w:r>
        <w:r w:rsidR="001A3D88" w:rsidRPr="00E208F0">
          <w:t xml:space="preserve">eripheral </w:t>
        </w:r>
      </w:ins>
      <w:r w:rsidRPr="00E208F0">
        <w:t xml:space="preserve">developers are involved in many other projects on the platform, therefore, when interaction with the focal repository is reflected on their profile, their collaborators are exposed to the focal project. The attention to the focal project can be reflected by subscribing for the repository updates (watching) or forking the </w:t>
      </w:r>
      <w:r w:rsidRPr="00E208F0">
        <w:lastRenderedPageBreak/>
        <w:t>code for future modification or use. While watching serves as a powerful signal of popularity of the code, number of forks signify the social recognition and impact (Petryk et al. 2023).</w:t>
      </w:r>
    </w:p>
    <w:p w14:paraId="20AA3D19" w14:textId="77777777" w:rsidR="00126D76" w:rsidRPr="00E208F0" w:rsidRDefault="00126D76" w:rsidP="00126D76"/>
    <w:p w14:paraId="3DF6A9CB" w14:textId="77777777" w:rsidR="00126D76" w:rsidRPr="00E208F0" w:rsidRDefault="00126D76" w:rsidP="00126D76">
      <w:pPr>
        <w:pStyle w:val="Heading2"/>
      </w:pPr>
      <w:r w:rsidRPr="00E208F0">
        <w:t>Hypothesis 2</w:t>
      </w:r>
    </w:p>
    <w:p w14:paraId="3ADCB60D" w14:textId="77777777" w:rsidR="00126D76" w:rsidRPr="00E208F0" w:rsidRDefault="00126D76" w:rsidP="00126D76"/>
    <w:p w14:paraId="4040DA61" w14:textId="77777777" w:rsidR="00126D76" w:rsidRPr="00E208F0" w:rsidRDefault="00126D76">
      <w:pPr>
        <w:jc w:val="both"/>
        <w:pPrChange w:id="939" w:author="Jiasun Li" w:date="2023-08-02T10:10:00Z">
          <w:pPr/>
        </w:pPrChange>
      </w:pPr>
      <w:r w:rsidRPr="00E208F0">
        <w:t>Due to the importance of the social connections in the OSS community for the information diffusion, we further investigate their impact with the next hypotheses.</w:t>
      </w:r>
    </w:p>
    <w:p w14:paraId="130683EC" w14:textId="77777777" w:rsidR="00126D76" w:rsidRPr="00F46959" w:rsidRDefault="00126D76">
      <w:pPr>
        <w:jc w:val="both"/>
        <w:rPr>
          <w:color w:val="000000" w:themeColor="text1"/>
        </w:rPr>
        <w:pPrChange w:id="940" w:author="Jiasun Li" w:date="2023-08-02T10:10:00Z">
          <w:pPr/>
        </w:pPrChange>
      </w:pPr>
    </w:p>
    <w:p w14:paraId="7BFFAF8D" w14:textId="77777777" w:rsidR="00126D76" w:rsidRPr="00F46959" w:rsidRDefault="00126D76">
      <w:pPr>
        <w:jc w:val="both"/>
        <w:rPr>
          <w:color w:val="000000" w:themeColor="text1"/>
          <w:spacing w:val="5"/>
          <w:shd w:val="clear" w:color="auto" w:fill="FFFFFF"/>
        </w:rPr>
        <w:pPrChange w:id="941" w:author="Jiasun Li" w:date="2023-08-02T10:10:00Z">
          <w:pPr/>
        </w:pPrChange>
      </w:pPr>
      <w:r w:rsidRPr="00F46959">
        <w:rPr>
          <w:color w:val="000000" w:themeColor="text1"/>
        </w:rPr>
        <w:t xml:space="preserve">H2: </w:t>
      </w:r>
      <w:r w:rsidRPr="00F46959">
        <w:rPr>
          <w:color w:val="000000" w:themeColor="text1"/>
          <w:spacing w:val="5"/>
          <w:shd w:val="clear" w:color="auto" w:fill="FFFFFF"/>
        </w:rPr>
        <w:t>The nuanced relationship between developer repeated collaboration and project success: </w:t>
      </w:r>
      <w:r w:rsidRPr="00F46959">
        <w:rPr>
          <w:rStyle w:val="Emphasis"/>
          <w:color w:val="000000" w:themeColor="text1"/>
          <w:spacing w:val="5"/>
          <w:shd w:val="clear" w:color="auto" w:fill="FFFFFF"/>
        </w:rPr>
        <w:t>A moderate level of internal cohesion within a project is better for a project’s success than very high or very low levels of internal cohesion</w:t>
      </w:r>
      <w:r w:rsidRPr="00F46959">
        <w:rPr>
          <w:color w:val="000000" w:themeColor="text1"/>
          <w:spacing w:val="5"/>
          <w:shd w:val="clear" w:color="auto" w:fill="FFFFFF"/>
        </w:rPr>
        <w:t> (Singh et al. 2011).</w:t>
      </w:r>
    </w:p>
    <w:p w14:paraId="1AFEA49E" w14:textId="77777777" w:rsidR="00126D76" w:rsidRPr="005868B0" w:rsidRDefault="00126D76">
      <w:pPr>
        <w:jc w:val="both"/>
        <w:rPr>
          <w:rFonts w:eastAsia="Calibri"/>
          <w:color w:val="000000" w:themeColor="text1"/>
        </w:rPr>
        <w:pPrChange w:id="942" w:author="Jiasun Li" w:date="2023-08-02T10:10:00Z">
          <w:pPr/>
        </w:pPrChange>
      </w:pPr>
    </w:p>
    <w:p w14:paraId="35FE068F" w14:textId="77777777" w:rsidR="00126D76" w:rsidRDefault="00126D76">
      <w:pPr>
        <w:ind w:firstLine="720"/>
        <w:jc w:val="both"/>
        <w:pPrChange w:id="943" w:author="Jiasun Li" w:date="2023-08-02T10:10:00Z">
          <w:pPr>
            <w:ind w:firstLine="720"/>
          </w:pPr>
        </w:pPrChange>
      </w:pPr>
      <w:r w:rsidRPr="00E208F0">
        <w:t xml:space="preserve">To test our </w:t>
      </w:r>
      <w:r>
        <w:t>second</w:t>
      </w:r>
      <w:r w:rsidRPr="00E208F0">
        <w:t xml:space="preserve"> hypothesis, we construct the </w:t>
      </w:r>
      <w:r>
        <w:t xml:space="preserve">measure of internal cohesion following </w:t>
      </w:r>
      <w:r w:rsidRPr="00F46959">
        <w:rPr>
          <w:color w:val="000000" w:themeColor="text1"/>
          <w:spacing w:val="5"/>
          <w:shd w:val="clear" w:color="auto" w:fill="FFFFFF"/>
        </w:rPr>
        <w:t xml:space="preserve">Singh et al. </w:t>
      </w:r>
      <w:r>
        <w:rPr>
          <w:color w:val="000000" w:themeColor="text1"/>
          <w:spacing w:val="5"/>
          <w:shd w:val="clear" w:color="auto" w:fill="FFFFFF"/>
        </w:rPr>
        <w:t>(</w:t>
      </w:r>
      <w:r w:rsidRPr="00F46959">
        <w:rPr>
          <w:color w:val="000000" w:themeColor="text1"/>
          <w:spacing w:val="5"/>
          <w:shd w:val="clear" w:color="auto" w:fill="FFFFFF"/>
        </w:rPr>
        <w:t>2011</w:t>
      </w:r>
      <w:r>
        <w:rPr>
          <w:color w:val="000000" w:themeColor="text1"/>
          <w:spacing w:val="5"/>
          <w:shd w:val="clear" w:color="auto" w:fill="FFFFFF"/>
        </w:rPr>
        <w:t>)</w:t>
      </w:r>
      <w:r w:rsidRPr="00E208F0">
        <w:t xml:space="preserve">. </w:t>
      </w:r>
      <w:r>
        <w:t xml:space="preserve">The presence of repeated collaborations among project developers is related to </w:t>
      </w:r>
      <w:r w:rsidRPr="00D8114C">
        <w:t>strong interpersonal connections</w:t>
      </w:r>
      <w:r>
        <w:t xml:space="preserve"> (Uzzi 1997). We calculate the number of developer pairs from the focal repository that worked on other repositories within Ethereum project and divide it over</w:t>
      </w:r>
      <w:r w:rsidRPr="00D8114C">
        <w:t xml:space="preserve"> the total number of pairs th</w:t>
      </w:r>
      <w:r>
        <w:t xml:space="preserve">at exist in the focal repository to calculate the number of repeated ties, or the internal cohesion metric. </w:t>
      </w:r>
      <w:r w:rsidRPr="00E208F0">
        <w:t xml:space="preserve">The </w:t>
      </w:r>
      <w:r>
        <w:t>resulting metric is the</w:t>
      </w:r>
      <w:r w:rsidRPr="00E208F0">
        <w:t xml:space="preserve"> </w:t>
      </w:r>
      <w:r>
        <w:t xml:space="preserve">main </w:t>
      </w:r>
      <w:r w:rsidRPr="00E208F0">
        <w:t xml:space="preserve">independent variable. </w:t>
      </w:r>
      <w:r>
        <w:t xml:space="preserve">The main dependent variable is </w:t>
      </w:r>
      <w:r w:rsidRPr="00F46959">
        <w:rPr>
          <w:rStyle w:val="Emphasis"/>
          <w:color w:val="000000" w:themeColor="text1"/>
          <w:spacing w:val="5"/>
          <w:shd w:val="clear" w:color="auto" w:fill="FFFFFF"/>
        </w:rPr>
        <w:t>a project’s success</w:t>
      </w:r>
      <w:r>
        <w:rPr>
          <w:rStyle w:val="Emphasis"/>
          <w:i w:val="0"/>
          <w:iCs w:val="0"/>
          <w:color w:val="000000" w:themeColor="text1"/>
          <w:spacing w:val="5"/>
          <w:shd w:val="clear" w:color="auto" w:fill="FFFFFF"/>
        </w:rPr>
        <w:t xml:space="preserve">. Subsequent to the extant literature, we consider </w:t>
      </w:r>
      <w:r w:rsidRPr="0093659C">
        <w:rPr>
          <w:rStyle w:val="Emphasis"/>
          <w:i w:val="0"/>
          <w:iCs w:val="0"/>
          <w:color w:val="000000" w:themeColor="text1"/>
          <w:spacing w:val="5"/>
          <w:shd w:val="clear" w:color="auto" w:fill="FFFFFF"/>
        </w:rPr>
        <w:t>a project’s success</w:t>
      </w:r>
      <w:r w:rsidRPr="0093659C">
        <w:rPr>
          <w:i/>
          <w:iCs/>
        </w:rPr>
        <w:t xml:space="preserve"> </w:t>
      </w:r>
      <w:r w:rsidRPr="0093659C">
        <w:t xml:space="preserve">as a project’s rate of knowledge creation </w:t>
      </w:r>
      <w:r>
        <w:t xml:space="preserve">and measure it as number of commits (Boh et al. 2007, Crowston et al. 2003). We also control for the </w:t>
      </w:r>
      <w:r w:rsidRPr="00E208F0">
        <w:t>the lifetime of the project since its initiation (Duration).</w:t>
      </w:r>
    </w:p>
    <w:p w14:paraId="6D4E6886" w14:textId="77777777" w:rsidR="00126D76" w:rsidRPr="00E208F0" w:rsidRDefault="00126D76">
      <w:pPr>
        <w:jc w:val="both"/>
        <w:rPr>
          <w:rFonts w:eastAsia="Calibri"/>
          <w:color w:val="333333"/>
        </w:rPr>
        <w:pPrChange w:id="944" w:author="Jiasun Li" w:date="2023-08-02T10:10:00Z">
          <w:pPr/>
        </w:pPrChange>
      </w:pPr>
    </w:p>
    <w:p w14:paraId="740CCEF1" w14:textId="77777777" w:rsidR="00126D76" w:rsidRPr="00E208F0" w:rsidRDefault="00126D76">
      <w:pPr>
        <w:ind w:firstLine="720"/>
        <w:jc w:val="both"/>
        <w:pPrChange w:id="945" w:author="Jiasun Li" w:date="2023-08-02T10:10:00Z">
          <w:pPr>
            <w:ind w:firstLine="720"/>
          </w:pPr>
        </w:pPrChange>
      </w:pPr>
      <w:r w:rsidRPr="00E208F0">
        <w:t xml:space="preserve">To test our </w:t>
      </w:r>
      <w:r>
        <w:t>second</w:t>
      </w:r>
      <w:r w:rsidRPr="00E208F0">
        <w:t xml:space="preserve"> hypothesis, we run a panel fixed effects regression:</w:t>
      </w:r>
    </w:p>
    <w:p w14:paraId="2A6BF3E8" w14:textId="77777777" w:rsidR="00126D76" w:rsidRPr="00E208F0" w:rsidRDefault="00126D76" w:rsidP="00126D76"/>
    <w:p w14:paraId="0A78C49B"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Commits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IntCohesio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n</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IntCohesio</m:t>
        </m:r>
        <m:sSub>
          <m:sSubPr>
            <m:ctrlPr>
              <w:rPr>
                <w:rFonts w:ascii="Cambria Math" w:eastAsiaTheme="minorEastAsia" w:hAnsi="Cambria Math"/>
                <w:i/>
                <w:sz w:val="22"/>
                <w:szCs w:val="22"/>
                <w:lang w:eastAsia="zh-CN"/>
              </w:rPr>
            </m:ctrlPr>
          </m:sSubPr>
          <m:e>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n</m:t>
                </m:r>
              </m:e>
              <m:sup>
                <m:r>
                  <w:rPr>
                    <w:rFonts w:ascii="Cambria Math" w:eastAsiaTheme="minorEastAsia" w:hAnsi="Cambria Math"/>
                    <w:sz w:val="22"/>
                    <w:szCs w:val="22"/>
                    <w:lang w:eastAsia="zh-CN"/>
                  </w:rPr>
                  <m:t>2</m:t>
                </m:r>
              </m:sup>
            </m:sSup>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2</w:t>
      </w:r>
      <w:r w:rsidR="00126D76" w:rsidRPr="00E208F0">
        <w:rPr>
          <w:rFonts w:eastAsiaTheme="minorEastAsia"/>
          <w:sz w:val="22"/>
          <w:szCs w:val="22"/>
          <w:lang w:eastAsia="zh-CN"/>
        </w:rPr>
        <w:t>)</w:t>
      </w:r>
    </w:p>
    <w:p w14:paraId="561B200F" w14:textId="77777777" w:rsidR="00126D76" w:rsidRPr="00E208F0" w:rsidRDefault="00126D76">
      <w:pPr>
        <w:ind w:firstLine="720"/>
        <w:jc w:val="both"/>
        <w:pPrChange w:id="946" w:author="Jiasun Li" w:date="2023-08-02T10:11:00Z">
          <w:pPr>
            <w:ind w:firstLine="720"/>
          </w:pPr>
        </w:pPrChange>
      </w:pPr>
      <w:r w:rsidRPr="00E208F0">
        <w:t>In equation (</w:t>
      </w:r>
      <w:r>
        <w:t>2</w:t>
      </w:r>
      <w:r w:rsidRPr="00E208F0">
        <w:t xml:space="preserve">), i – is the index of a repository within the Ethereum project, t – index of a time period,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w:t>
      </w:r>
      <w:r w:rsidRPr="0063176B">
        <w:t xml:space="preserve">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63176B">
        <w:t xml:space="preserve"> – idiosyncratic error. </w:t>
      </w:r>
      <m:oMath>
        <m:r>
          <w:rPr>
            <w:rFonts w:ascii="Cambria Math" w:eastAsiaTheme="minorEastAsia" w:hAnsi="Cambria Math"/>
            <w:lang w:eastAsia="zh-CN"/>
          </w:rPr>
          <m:t>Controls</m:t>
        </m:r>
      </m:oMath>
      <w:r w:rsidRPr="0063176B">
        <w:rPr>
          <w:rFonts w:eastAsiaTheme="minorEastAsia"/>
          <w:lang w:eastAsia="zh-CN"/>
        </w:rPr>
        <w:t xml:space="preserve"> include </w:t>
      </w:r>
      <w:r w:rsidRPr="00E208F0">
        <w:t>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it</m:t>
            </m:r>
          </m:sub>
        </m:sSub>
      </m:oMath>
      <w:r w:rsidRPr="00E208F0">
        <w:t>).</w:t>
      </w:r>
    </w:p>
    <w:p w14:paraId="69A9D0AA" w14:textId="77777777" w:rsidR="00126D76" w:rsidRPr="00E208F0" w:rsidRDefault="00126D76">
      <w:pPr>
        <w:jc w:val="both"/>
        <w:pPrChange w:id="947" w:author="Jiasun Li" w:date="2023-08-02T10:11:00Z">
          <w:pPr/>
        </w:pPrChange>
      </w:pPr>
    </w:p>
    <w:p w14:paraId="32B6F535" w14:textId="77777777" w:rsidR="00126D76" w:rsidRPr="00E208F0" w:rsidRDefault="00126D76">
      <w:pPr>
        <w:ind w:firstLine="720"/>
        <w:jc w:val="both"/>
        <w:pPrChange w:id="948" w:author="Jiasun Li" w:date="2023-08-02T10:11:00Z">
          <w:pPr>
            <w:ind w:firstLine="720"/>
          </w:pPr>
        </w:pPrChange>
      </w:pPr>
      <w:r w:rsidRPr="00E208F0">
        <w:t xml:space="preserve">The results are presented in Table </w:t>
      </w:r>
      <w:r>
        <w:t>2</w:t>
      </w:r>
      <w:r w:rsidRPr="00E208F0">
        <w:t xml:space="preserve">. </w:t>
      </w:r>
    </w:p>
    <w:p w14:paraId="2FE9B7DD" w14:textId="77777777" w:rsidR="00126D76" w:rsidRPr="00E208F0" w:rsidRDefault="00126D76" w:rsidP="00126D76">
      <w:pPr>
        <w:ind w:firstLine="720"/>
      </w:pPr>
    </w:p>
    <w:p w14:paraId="343F694F"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2</w:t>
      </w:r>
      <w:r w:rsidRPr="00E208F0">
        <w:rPr>
          <w:b/>
          <w:bCs/>
        </w:rPr>
        <w:fldChar w:fldCharType="end"/>
      </w:r>
      <w:r w:rsidRPr="00E208F0">
        <w:rPr>
          <w:b/>
          <w:bCs/>
        </w:rPr>
        <w:t>. H</w:t>
      </w:r>
      <w:r>
        <w:rPr>
          <w:b/>
          <w:bCs/>
        </w:rPr>
        <w:t>2</w:t>
      </w:r>
      <w:r w:rsidRPr="00E208F0">
        <w:rPr>
          <w:b/>
          <w:bCs/>
        </w:rPr>
        <w:t xml:space="preserve"> Testing Results</w:t>
      </w:r>
      <w:r>
        <w:rPr>
          <w:b/>
          <w:bC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280"/>
        <w:gridCol w:w="2293"/>
        <w:gridCol w:w="2293"/>
      </w:tblGrid>
      <w:tr w:rsidR="007D2F67" w:rsidRPr="00E208F0" w14:paraId="2E29928B" w14:textId="284E699F" w:rsidTr="007D2F67">
        <w:tc>
          <w:tcPr>
            <w:tcW w:w="1332" w:type="pct"/>
            <w:tcBorders>
              <w:top w:val="single" w:sz="4" w:space="0" w:color="auto"/>
              <w:bottom w:val="single" w:sz="4" w:space="0" w:color="auto"/>
            </w:tcBorders>
          </w:tcPr>
          <w:p w14:paraId="7FB7D53C" w14:textId="77777777" w:rsidR="007D2F67" w:rsidRPr="00E208F0" w:rsidRDefault="007D2F67" w:rsidP="001C0135">
            <w:pPr>
              <w:rPr>
                <w:sz w:val="20"/>
                <w:szCs w:val="20"/>
              </w:rPr>
            </w:pPr>
            <w:r w:rsidRPr="00E208F0">
              <w:rPr>
                <w:sz w:val="20"/>
                <w:szCs w:val="20"/>
              </w:rPr>
              <w:t>Variable</w:t>
            </w:r>
          </w:p>
        </w:tc>
        <w:tc>
          <w:tcPr>
            <w:tcW w:w="1218" w:type="pct"/>
            <w:tcBorders>
              <w:top w:val="single" w:sz="4" w:space="0" w:color="auto"/>
              <w:bottom w:val="single" w:sz="4" w:space="0" w:color="auto"/>
            </w:tcBorders>
          </w:tcPr>
          <w:p w14:paraId="4A7C6152" w14:textId="77777777" w:rsidR="007D2F67" w:rsidRPr="00E208F0" w:rsidRDefault="007D2F67" w:rsidP="001C0135">
            <w:pPr>
              <w:jc w:val="center"/>
              <w:rPr>
                <w:sz w:val="20"/>
                <w:szCs w:val="20"/>
              </w:rPr>
            </w:pPr>
            <w:r w:rsidRPr="00E208F0">
              <w:rPr>
                <w:sz w:val="20"/>
                <w:szCs w:val="20"/>
              </w:rPr>
              <w:t>(1)</w:t>
            </w:r>
          </w:p>
          <w:p w14:paraId="20AE70D1" w14:textId="77777777" w:rsidR="007D2F67" w:rsidRPr="00E208F0" w:rsidRDefault="007D2F67" w:rsidP="001C0135">
            <w:pPr>
              <w:jc w:val="center"/>
              <w:rPr>
                <w:sz w:val="20"/>
                <w:szCs w:val="20"/>
              </w:rPr>
            </w:pPr>
            <w:r>
              <w:rPr>
                <w:sz w:val="20"/>
                <w:szCs w:val="20"/>
              </w:rPr>
              <w:t>OLS</w:t>
            </w:r>
            <w:r w:rsidRPr="00E208F0">
              <w:rPr>
                <w:sz w:val="20"/>
                <w:szCs w:val="20"/>
              </w:rPr>
              <w:t>, DV=</w:t>
            </w:r>
            <w:r>
              <w:rPr>
                <w:sz w:val="20"/>
                <w:szCs w:val="20"/>
              </w:rPr>
              <w:t>lnCommits</w:t>
            </w:r>
          </w:p>
        </w:tc>
        <w:tc>
          <w:tcPr>
            <w:tcW w:w="1225" w:type="pct"/>
            <w:tcBorders>
              <w:top w:val="single" w:sz="4" w:space="0" w:color="auto"/>
              <w:bottom w:val="single" w:sz="4" w:space="0" w:color="auto"/>
            </w:tcBorders>
          </w:tcPr>
          <w:p w14:paraId="5F2AB639" w14:textId="77777777" w:rsidR="007D2F67" w:rsidRPr="00E208F0" w:rsidRDefault="007D2F67" w:rsidP="001C0135">
            <w:pPr>
              <w:jc w:val="center"/>
              <w:rPr>
                <w:sz w:val="20"/>
                <w:szCs w:val="20"/>
              </w:rPr>
            </w:pPr>
            <w:r w:rsidRPr="00E208F0">
              <w:rPr>
                <w:sz w:val="20"/>
                <w:szCs w:val="20"/>
              </w:rPr>
              <w:t>(2)</w:t>
            </w:r>
          </w:p>
          <w:p w14:paraId="049DA0AC" w14:textId="77777777" w:rsidR="007D2F67" w:rsidRPr="00E208F0" w:rsidRDefault="007D2F67" w:rsidP="001C0135">
            <w:pPr>
              <w:jc w:val="center"/>
              <w:rPr>
                <w:sz w:val="20"/>
                <w:szCs w:val="20"/>
              </w:rPr>
            </w:pPr>
            <w:r>
              <w:rPr>
                <w:sz w:val="20"/>
                <w:szCs w:val="20"/>
              </w:rPr>
              <w:t>R</w:t>
            </w:r>
            <w:r w:rsidRPr="00E208F0">
              <w:rPr>
                <w:sz w:val="20"/>
                <w:szCs w:val="20"/>
              </w:rPr>
              <w:t>E, DV=</w:t>
            </w:r>
            <w:r>
              <w:rPr>
                <w:sz w:val="20"/>
                <w:szCs w:val="20"/>
              </w:rPr>
              <w:t xml:space="preserve"> lnCommits</w:t>
            </w:r>
          </w:p>
        </w:tc>
        <w:tc>
          <w:tcPr>
            <w:tcW w:w="1225" w:type="pct"/>
            <w:tcBorders>
              <w:top w:val="single" w:sz="4" w:space="0" w:color="auto"/>
              <w:bottom w:val="single" w:sz="4" w:space="0" w:color="auto"/>
            </w:tcBorders>
          </w:tcPr>
          <w:p w14:paraId="26906334" w14:textId="6BE10811" w:rsidR="007D2F67" w:rsidRDefault="007D2F67" w:rsidP="001C0135">
            <w:pPr>
              <w:jc w:val="center"/>
              <w:rPr>
                <w:ins w:id="949" w:author="Mariia Petryk" w:date="2023-08-02T09:19:00Z"/>
                <w:sz w:val="20"/>
                <w:szCs w:val="20"/>
              </w:rPr>
            </w:pPr>
            <w:ins w:id="950" w:author="Mariia Petryk" w:date="2023-08-02T09:19:00Z">
              <w:r>
                <w:rPr>
                  <w:sz w:val="20"/>
                  <w:szCs w:val="20"/>
                </w:rPr>
                <w:t>(3)</w:t>
              </w:r>
            </w:ins>
          </w:p>
          <w:p w14:paraId="6336D30C" w14:textId="71961AD5" w:rsidR="007D2F67" w:rsidRPr="00E208F0" w:rsidRDefault="007D2F67" w:rsidP="001C0135">
            <w:pPr>
              <w:jc w:val="center"/>
              <w:rPr>
                <w:sz w:val="20"/>
                <w:szCs w:val="20"/>
              </w:rPr>
            </w:pPr>
            <w:ins w:id="951" w:author="Mariia Petryk" w:date="2023-08-02T09:19:00Z">
              <w:r>
                <w:rPr>
                  <w:sz w:val="20"/>
                  <w:szCs w:val="20"/>
                </w:rPr>
                <w:t>F</w:t>
              </w:r>
              <w:r w:rsidRPr="00E208F0">
                <w:rPr>
                  <w:sz w:val="20"/>
                  <w:szCs w:val="20"/>
                </w:rPr>
                <w:t>E, DV=</w:t>
              </w:r>
              <w:r>
                <w:rPr>
                  <w:sz w:val="20"/>
                  <w:szCs w:val="20"/>
                </w:rPr>
                <w:t xml:space="preserve"> lnCommits</w:t>
              </w:r>
            </w:ins>
          </w:p>
        </w:tc>
      </w:tr>
      <w:tr w:rsidR="007D2F67" w:rsidRPr="00E208F0" w14:paraId="46C9B101" w14:textId="494B6ED7" w:rsidTr="007D2F67">
        <w:tc>
          <w:tcPr>
            <w:tcW w:w="1332" w:type="pct"/>
            <w:vAlign w:val="bottom"/>
          </w:tcPr>
          <w:p w14:paraId="0BE7B0D9" w14:textId="77777777" w:rsidR="007D2F67" w:rsidRPr="00E208F0" w:rsidRDefault="007D2F67" w:rsidP="007D2F67">
            <w:pPr>
              <w:rPr>
                <w:color w:val="000000"/>
                <w:sz w:val="20"/>
                <w:szCs w:val="20"/>
              </w:rPr>
            </w:pPr>
            <w:r>
              <w:rPr>
                <w:color w:val="000000"/>
                <w:sz w:val="20"/>
                <w:szCs w:val="20"/>
              </w:rPr>
              <w:t>mcIntCohesion</w:t>
            </w:r>
          </w:p>
        </w:tc>
        <w:tc>
          <w:tcPr>
            <w:tcW w:w="1218" w:type="pct"/>
            <w:vAlign w:val="bottom"/>
          </w:tcPr>
          <w:p w14:paraId="527819D9" w14:textId="77777777" w:rsidR="007D2F67" w:rsidRPr="000874BC" w:rsidRDefault="007D2F67" w:rsidP="007D2F67">
            <w:pPr>
              <w:jc w:val="center"/>
              <w:rPr>
                <w:color w:val="000000"/>
                <w:sz w:val="20"/>
                <w:szCs w:val="20"/>
              </w:rPr>
            </w:pPr>
            <w:r>
              <w:rPr>
                <w:color w:val="000000"/>
                <w:sz w:val="20"/>
                <w:szCs w:val="20"/>
              </w:rPr>
              <w:t>-</w:t>
            </w:r>
            <w:r w:rsidRPr="006B6DE3">
              <w:rPr>
                <w:color w:val="000000"/>
                <w:sz w:val="20"/>
                <w:szCs w:val="20"/>
              </w:rPr>
              <w:t>0.00</w:t>
            </w:r>
            <w:r>
              <w:rPr>
                <w:color w:val="000000"/>
                <w:sz w:val="20"/>
                <w:szCs w:val="20"/>
              </w:rPr>
              <w:t>2**</w:t>
            </w:r>
          </w:p>
        </w:tc>
        <w:tc>
          <w:tcPr>
            <w:tcW w:w="1225" w:type="pct"/>
          </w:tcPr>
          <w:p w14:paraId="64846954" w14:textId="77777777" w:rsidR="007D2F67" w:rsidRPr="006C35B8" w:rsidRDefault="007D2F67" w:rsidP="007D2F67">
            <w:pPr>
              <w:jc w:val="center"/>
              <w:rPr>
                <w:color w:val="000000"/>
                <w:sz w:val="20"/>
                <w:szCs w:val="20"/>
              </w:rPr>
            </w:pPr>
            <w:r w:rsidRPr="006C35B8">
              <w:rPr>
                <w:color w:val="000000"/>
                <w:sz w:val="20"/>
                <w:szCs w:val="20"/>
              </w:rPr>
              <w:t>-0.00</w:t>
            </w:r>
            <w:r>
              <w:rPr>
                <w:color w:val="000000"/>
                <w:sz w:val="20"/>
                <w:szCs w:val="20"/>
              </w:rPr>
              <w:t>4</w:t>
            </w:r>
          </w:p>
        </w:tc>
        <w:tc>
          <w:tcPr>
            <w:tcW w:w="1225" w:type="pct"/>
          </w:tcPr>
          <w:p w14:paraId="6DE81521" w14:textId="49CB7809" w:rsidR="007D2F67" w:rsidRPr="006C35B8" w:rsidRDefault="007D2F67" w:rsidP="007D2F67">
            <w:pPr>
              <w:jc w:val="center"/>
              <w:rPr>
                <w:color w:val="000000"/>
                <w:sz w:val="20"/>
                <w:szCs w:val="20"/>
              </w:rPr>
            </w:pPr>
            <w:ins w:id="952" w:author="Mariia Petryk" w:date="2023-08-02T09:21:00Z">
              <w:r w:rsidRPr="006C35B8">
                <w:rPr>
                  <w:color w:val="000000"/>
                  <w:sz w:val="20"/>
                  <w:szCs w:val="20"/>
                </w:rPr>
                <w:t>-0.00</w:t>
              </w:r>
              <w:r>
                <w:rPr>
                  <w:color w:val="000000"/>
                  <w:sz w:val="20"/>
                  <w:szCs w:val="20"/>
                </w:rPr>
                <w:t>4</w:t>
              </w:r>
            </w:ins>
          </w:p>
        </w:tc>
      </w:tr>
      <w:tr w:rsidR="007D2F67" w:rsidRPr="00E208F0" w14:paraId="74B54A26" w14:textId="7B7F89D2" w:rsidTr="007D2F67">
        <w:tc>
          <w:tcPr>
            <w:tcW w:w="1332" w:type="pct"/>
            <w:vAlign w:val="bottom"/>
          </w:tcPr>
          <w:p w14:paraId="42984602" w14:textId="77777777" w:rsidR="007D2F67" w:rsidRPr="00E208F0" w:rsidRDefault="007D2F67" w:rsidP="007D2F67">
            <w:pPr>
              <w:rPr>
                <w:color w:val="000000"/>
                <w:sz w:val="20"/>
                <w:szCs w:val="20"/>
              </w:rPr>
            </w:pPr>
          </w:p>
        </w:tc>
        <w:tc>
          <w:tcPr>
            <w:tcW w:w="1218" w:type="pct"/>
            <w:vAlign w:val="bottom"/>
          </w:tcPr>
          <w:p w14:paraId="66C2A1FA" w14:textId="77777777" w:rsidR="007D2F67" w:rsidRPr="000874BC" w:rsidRDefault="007D2F67" w:rsidP="007D2F67">
            <w:pPr>
              <w:jc w:val="center"/>
              <w:rPr>
                <w:color w:val="000000"/>
                <w:sz w:val="20"/>
                <w:szCs w:val="20"/>
              </w:rPr>
            </w:pPr>
            <w:r w:rsidRPr="006B6DE3">
              <w:rPr>
                <w:color w:val="000000"/>
                <w:sz w:val="20"/>
                <w:szCs w:val="20"/>
              </w:rPr>
              <w:t>(0.002)</w:t>
            </w:r>
          </w:p>
        </w:tc>
        <w:tc>
          <w:tcPr>
            <w:tcW w:w="1225" w:type="pct"/>
          </w:tcPr>
          <w:p w14:paraId="53CCD933" w14:textId="77777777" w:rsidR="007D2F67" w:rsidRPr="006C35B8" w:rsidRDefault="007D2F67" w:rsidP="007D2F67">
            <w:pPr>
              <w:jc w:val="center"/>
              <w:rPr>
                <w:color w:val="000000"/>
                <w:sz w:val="20"/>
                <w:szCs w:val="20"/>
              </w:rPr>
            </w:pPr>
            <w:r w:rsidRPr="006C35B8">
              <w:rPr>
                <w:color w:val="000000"/>
                <w:sz w:val="20"/>
                <w:szCs w:val="20"/>
              </w:rPr>
              <w:t>(0.00</w:t>
            </w:r>
            <w:r>
              <w:rPr>
                <w:color w:val="000000"/>
                <w:sz w:val="20"/>
                <w:szCs w:val="20"/>
              </w:rPr>
              <w:t>5</w:t>
            </w:r>
            <w:r w:rsidRPr="006C35B8">
              <w:rPr>
                <w:color w:val="000000"/>
                <w:sz w:val="20"/>
                <w:szCs w:val="20"/>
              </w:rPr>
              <w:t>)</w:t>
            </w:r>
          </w:p>
        </w:tc>
        <w:tc>
          <w:tcPr>
            <w:tcW w:w="1225" w:type="pct"/>
          </w:tcPr>
          <w:p w14:paraId="66D740C9" w14:textId="1DC8C38B" w:rsidR="007D2F67" w:rsidRPr="006C35B8" w:rsidRDefault="007D2F67" w:rsidP="007D2F67">
            <w:pPr>
              <w:jc w:val="center"/>
              <w:rPr>
                <w:color w:val="000000"/>
                <w:sz w:val="20"/>
                <w:szCs w:val="20"/>
              </w:rPr>
            </w:pPr>
            <w:ins w:id="953" w:author="Mariia Petryk" w:date="2023-08-02T09:21:00Z">
              <w:r w:rsidRPr="006C35B8">
                <w:rPr>
                  <w:color w:val="000000"/>
                  <w:sz w:val="20"/>
                  <w:szCs w:val="20"/>
                </w:rPr>
                <w:t>(0.00</w:t>
              </w:r>
              <w:r>
                <w:rPr>
                  <w:color w:val="000000"/>
                  <w:sz w:val="20"/>
                  <w:szCs w:val="20"/>
                </w:rPr>
                <w:t>5</w:t>
              </w:r>
              <w:r w:rsidRPr="006C35B8">
                <w:rPr>
                  <w:color w:val="000000"/>
                  <w:sz w:val="20"/>
                  <w:szCs w:val="20"/>
                </w:rPr>
                <w:t>)</w:t>
              </w:r>
            </w:ins>
          </w:p>
        </w:tc>
      </w:tr>
      <w:tr w:rsidR="007D2F67" w:rsidRPr="00E208F0" w14:paraId="06A71FF3" w14:textId="6ADD56D4" w:rsidTr="007D2F67">
        <w:tc>
          <w:tcPr>
            <w:tcW w:w="1332" w:type="pct"/>
            <w:vAlign w:val="bottom"/>
          </w:tcPr>
          <w:p w14:paraId="69EA7EBA" w14:textId="77777777" w:rsidR="007D2F67" w:rsidRPr="00E208F0" w:rsidRDefault="007D2F67" w:rsidP="007D2F67">
            <w:pPr>
              <w:rPr>
                <w:color w:val="000000"/>
                <w:sz w:val="20"/>
                <w:szCs w:val="20"/>
              </w:rPr>
            </w:pPr>
            <w:r>
              <w:rPr>
                <w:color w:val="000000"/>
                <w:sz w:val="20"/>
                <w:szCs w:val="20"/>
              </w:rPr>
              <w:t>mcIntCohesion^2</w:t>
            </w:r>
          </w:p>
        </w:tc>
        <w:tc>
          <w:tcPr>
            <w:tcW w:w="1218" w:type="pct"/>
            <w:vAlign w:val="bottom"/>
          </w:tcPr>
          <w:p w14:paraId="640C8733" w14:textId="77777777" w:rsidR="007D2F67" w:rsidRPr="000874BC" w:rsidRDefault="007D2F67" w:rsidP="007D2F67">
            <w:pPr>
              <w:jc w:val="center"/>
              <w:rPr>
                <w:color w:val="000000"/>
                <w:sz w:val="20"/>
                <w:szCs w:val="20"/>
              </w:rPr>
            </w:pPr>
            <w:r w:rsidRPr="006B6DE3">
              <w:rPr>
                <w:color w:val="000000"/>
                <w:sz w:val="20"/>
                <w:szCs w:val="20"/>
              </w:rPr>
              <w:t>-0.000</w:t>
            </w:r>
            <w:r>
              <w:rPr>
                <w:color w:val="000000"/>
                <w:sz w:val="20"/>
                <w:szCs w:val="20"/>
              </w:rPr>
              <w:t>004</w:t>
            </w:r>
          </w:p>
        </w:tc>
        <w:tc>
          <w:tcPr>
            <w:tcW w:w="1225" w:type="pct"/>
          </w:tcPr>
          <w:p w14:paraId="4FABA35E" w14:textId="77777777" w:rsidR="007D2F67" w:rsidRPr="006C35B8" w:rsidRDefault="007D2F67" w:rsidP="007D2F67">
            <w:pPr>
              <w:jc w:val="center"/>
              <w:rPr>
                <w:color w:val="000000"/>
                <w:sz w:val="20"/>
                <w:szCs w:val="20"/>
              </w:rPr>
            </w:pPr>
            <w:r w:rsidRPr="006C35B8">
              <w:rPr>
                <w:color w:val="000000"/>
                <w:sz w:val="20"/>
                <w:szCs w:val="20"/>
              </w:rPr>
              <w:t>0.0001</w:t>
            </w:r>
          </w:p>
        </w:tc>
        <w:tc>
          <w:tcPr>
            <w:tcW w:w="1225" w:type="pct"/>
          </w:tcPr>
          <w:p w14:paraId="4858EDDD" w14:textId="3A026FE8" w:rsidR="007D2F67" w:rsidRPr="006C35B8" w:rsidRDefault="007D2F67" w:rsidP="007D2F67">
            <w:pPr>
              <w:jc w:val="center"/>
              <w:rPr>
                <w:color w:val="000000"/>
                <w:sz w:val="20"/>
                <w:szCs w:val="20"/>
              </w:rPr>
            </w:pPr>
            <w:ins w:id="954" w:author="Mariia Petryk" w:date="2023-08-02T09:21:00Z">
              <w:r w:rsidRPr="006C35B8">
                <w:rPr>
                  <w:color w:val="000000"/>
                  <w:sz w:val="20"/>
                  <w:szCs w:val="20"/>
                </w:rPr>
                <w:t>0.0001</w:t>
              </w:r>
            </w:ins>
          </w:p>
        </w:tc>
      </w:tr>
      <w:tr w:rsidR="007D2F67" w:rsidRPr="00E208F0" w14:paraId="768BD990" w14:textId="16AA1207" w:rsidTr="007D2F67">
        <w:tc>
          <w:tcPr>
            <w:tcW w:w="1332" w:type="pct"/>
            <w:vAlign w:val="bottom"/>
          </w:tcPr>
          <w:p w14:paraId="548155BD" w14:textId="77777777" w:rsidR="007D2F67" w:rsidRPr="00E208F0" w:rsidRDefault="007D2F67" w:rsidP="007D2F67">
            <w:pPr>
              <w:rPr>
                <w:color w:val="000000"/>
                <w:sz w:val="20"/>
                <w:szCs w:val="20"/>
              </w:rPr>
            </w:pPr>
          </w:p>
        </w:tc>
        <w:tc>
          <w:tcPr>
            <w:tcW w:w="1218" w:type="pct"/>
            <w:vAlign w:val="bottom"/>
          </w:tcPr>
          <w:p w14:paraId="00C310CD" w14:textId="77777777" w:rsidR="007D2F67" w:rsidRPr="000874BC" w:rsidRDefault="007D2F67" w:rsidP="007D2F67">
            <w:pPr>
              <w:jc w:val="center"/>
              <w:rPr>
                <w:color w:val="000000"/>
                <w:sz w:val="20"/>
                <w:szCs w:val="20"/>
              </w:rPr>
            </w:pPr>
            <w:r w:rsidRPr="006B6DE3">
              <w:rPr>
                <w:color w:val="000000"/>
                <w:sz w:val="20"/>
                <w:szCs w:val="20"/>
              </w:rPr>
              <w:t>(0.0000</w:t>
            </w:r>
            <w:r>
              <w:rPr>
                <w:color w:val="000000"/>
                <w:sz w:val="20"/>
                <w:szCs w:val="20"/>
              </w:rPr>
              <w:t>1</w:t>
            </w:r>
            <w:r w:rsidRPr="006B6DE3">
              <w:rPr>
                <w:color w:val="000000"/>
                <w:sz w:val="20"/>
                <w:szCs w:val="20"/>
              </w:rPr>
              <w:t>)</w:t>
            </w:r>
          </w:p>
        </w:tc>
        <w:tc>
          <w:tcPr>
            <w:tcW w:w="1225" w:type="pct"/>
          </w:tcPr>
          <w:p w14:paraId="5668337B" w14:textId="77777777" w:rsidR="007D2F67" w:rsidRPr="006C35B8" w:rsidRDefault="007D2F67" w:rsidP="007D2F67">
            <w:pPr>
              <w:jc w:val="center"/>
              <w:rPr>
                <w:color w:val="000000"/>
                <w:sz w:val="20"/>
                <w:szCs w:val="20"/>
              </w:rPr>
            </w:pPr>
            <w:r w:rsidRPr="006C35B8">
              <w:rPr>
                <w:color w:val="000000"/>
                <w:sz w:val="20"/>
                <w:szCs w:val="20"/>
              </w:rPr>
              <w:t>(0.0000</w:t>
            </w:r>
            <w:r>
              <w:rPr>
                <w:color w:val="000000"/>
                <w:sz w:val="20"/>
                <w:szCs w:val="20"/>
              </w:rPr>
              <w:t>6</w:t>
            </w:r>
            <w:r w:rsidRPr="006C35B8">
              <w:rPr>
                <w:color w:val="000000"/>
                <w:sz w:val="20"/>
                <w:szCs w:val="20"/>
              </w:rPr>
              <w:t>)</w:t>
            </w:r>
          </w:p>
        </w:tc>
        <w:tc>
          <w:tcPr>
            <w:tcW w:w="1225" w:type="pct"/>
          </w:tcPr>
          <w:p w14:paraId="158248BF" w14:textId="5C2C757B" w:rsidR="007D2F67" w:rsidRPr="006C35B8" w:rsidRDefault="007D2F67" w:rsidP="007D2F67">
            <w:pPr>
              <w:jc w:val="center"/>
              <w:rPr>
                <w:color w:val="000000"/>
                <w:sz w:val="20"/>
                <w:szCs w:val="20"/>
              </w:rPr>
            </w:pPr>
            <w:ins w:id="955" w:author="Mariia Petryk" w:date="2023-08-02T09:21:00Z">
              <w:r w:rsidRPr="006C35B8">
                <w:rPr>
                  <w:color w:val="000000"/>
                  <w:sz w:val="20"/>
                  <w:szCs w:val="20"/>
                </w:rPr>
                <w:t>(0.000</w:t>
              </w:r>
              <w:r>
                <w:rPr>
                  <w:color w:val="000000"/>
                  <w:sz w:val="20"/>
                  <w:szCs w:val="20"/>
                </w:rPr>
                <w:t>1</w:t>
              </w:r>
              <w:r w:rsidRPr="006C35B8">
                <w:rPr>
                  <w:color w:val="000000"/>
                  <w:sz w:val="20"/>
                  <w:szCs w:val="20"/>
                </w:rPr>
                <w:t>)</w:t>
              </w:r>
            </w:ins>
          </w:p>
        </w:tc>
      </w:tr>
      <w:tr w:rsidR="007D2F67" w:rsidRPr="00E208F0" w14:paraId="4BCD9953" w14:textId="422D95B0" w:rsidTr="007D2F67">
        <w:tc>
          <w:tcPr>
            <w:tcW w:w="1332" w:type="pct"/>
            <w:vAlign w:val="bottom"/>
          </w:tcPr>
          <w:p w14:paraId="6E26537C" w14:textId="77777777" w:rsidR="007D2F67" w:rsidRPr="00E208F0" w:rsidRDefault="007D2F67" w:rsidP="007D2F67">
            <w:pPr>
              <w:rPr>
                <w:sz w:val="20"/>
                <w:szCs w:val="20"/>
              </w:rPr>
            </w:pPr>
            <w:r w:rsidRPr="00E208F0">
              <w:rPr>
                <w:color w:val="000000"/>
                <w:sz w:val="20"/>
                <w:szCs w:val="20"/>
              </w:rPr>
              <w:t>Duration</w:t>
            </w:r>
          </w:p>
        </w:tc>
        <w:tc>
          <w:tcPr>
            <w:tcW w:w="1218" w:type="pct"/>
            <w:vAlign w:val="bottom"/>
          </w:tcPr>
          <w:p w14:paraId="4F5DA4B9" w14:textId="77777777" w:rsidR="007D2F67" w:rsidRPr="006B6DE3" w:rsidRDefault="007D2F67" w:rsidP="007D2F67">
            <w:pPr>
              <w:jc w:val="center"/>
              <w:rPr>
                <w:color w:val="000000"/>
                <w:sz w:val="20"/>
                <w:szCs w:val="20"/>
              </w:rPr>
            </w:pPr>
            <w:r w:rsidRPr="006B6DE3">
              <w:rPr>
                <w:color w:val="000000"/>
                <w:sz w:val="20"/>
                <w:szCs w:val="20"/>
              </w:rPr>
              <w:t>-0.000</w:t>
            </w:r>
            <w:r>
              <w:rPr>
                <w:color w:val="000000"/>
                <w:sz w:val="20"/>
                <w:szCs w:val="20"/>
              </w:rPr>
              <w:t>1</w:t>
            </w:r>
            <w:r w:rsidRPr="006B6DE3">
              <w:rPr>
                <w:color w:val="000000"/>
                <w:sz w:val="20"/>
                <w:szCs w:val="20"/>
              </w:rPr>
              <w:t>***</w:t>
            </w:r>
          </w:p>
        </w:tc>
        <w:tc>
          <w:tcPr>
            <w:tcW w:w="1225" w:type="pct"/>
          </w:tcPr>
          <w:p w14:paraId="56851D9B" w14:textId="77777777" w:rsidR="007D2F67" w:rsidRPr="006C35B8" w:rsidRDefault="007D2F67" w:rsidP="007D2F67">
            <w:pPr>
              <w:jc w:val="center"/>
              <w:rPr>
                <w:color w:val="000000"/>
                <w:sz w:val="20"/>
                <w:szCs w:val="20"/>
              </w:rPr>
            </w:pPr>
            <w:r>
              <w:rPr>
                <w:color w:val="000000"/>
                <w:sz w:val="20"/>
                <w:szCs w:val="20"/>
              </w:rPr>
              <w:t>-0.0001***</w:t>
            </w:r>
          </w:p>
        </w:tc>
        <w:tc>
          <w:tcPr>
            <w:tcW w:w="1225" w:type="pct"/>
          </w:tcPr>
          <w:p w14:paraId="69D453A8" w14:textId="34BF6EAB" w:rsidR="007D2F67" w:rsidRDefault="007D2F67" w:rsidP="007D2F67">
            <w:pPr>
              <w:jc w:val="center"/>
              <w:rPr>
                <w:color w:val="000000"/>
                <w:sz w:val="20"/>
                <w:szCs w:val="20"/>
              </w:rPr>
            </w:pPr>
            <w:ins w:id="956" w:author="Mariia Petryk" w:date="2023-08-02T09:21:00Z">
              <w:r>
                <w:rPr>
                  <w:color w:val="000000"/>
                  <w:sz w:val="20"/>
                  <w:szCs w:val="20"/>
                </w:rPr>
                <w:t>-0.0001***</w:t>
              </w:r>
            </w:ins>
          </w:p>
        </w:tc>
      </w:tr>
      <w:tr w:rsidR="007D2F67" w:rsidRPr="00E208F0" w14:paraId="3320FCE7" w14:textId="119A4241" w:rsidTr="007D2F67">
        <w:tc>
          <w:tcPr>
            <w:tcW w:w="1332" w:type="pct"/>
            <w:vAlign w:val="bottom"/>
          </w:tcPr>
          <w:p w14:paraId="297FF313" w14:textId="77777777" w:rsidR="007D2F67" w:rsidRDefault="007D2F67" w:rsidP="007D2F67">
            <w:pPr>
              <w:rPr>
                <w:color w:val="000000"/>
                <w:sz w:val="20"/>
                <w:szCs w:val="20"/>
              </w:rPr>
            </w:pPr>
          </w:p>
        </w:tc>
        <w:tc>
          <w:tcPr>
            <w:tcW w:w="1218" w:type="pct"/>
            <w:vAlign w:val="bottom"/>
          </w:tcPr>
          <w:p w14:paraId="2C9CE54A" w14:textId="77777777" w:rsidR="007D2F67" w:rsidRPr="006B6DE3" w:rsidRDefault="007D2F67" w:rsidP="007D2F67">
            <w:pPr>
              <w:jc w:val="center"/>
              <w:rPr>
                <w:color w:val="000000"/>
                <w:sz w:val="20"/>
                <w:szCs w:val="20"/>
              </w:rPr>
            </w:pPr>
            <w:r w:rsidRPr="006B6DE3">
              <w:rPr>
                <w:color w:val="000000"/>
                <w:sz w:val="20"/>
                <w:szCs w:val="20"/>
              </w:rPr>
              <w:t>(0.0000</w:t>
            </w:r>
            <w:r>
              <w:rPr>
                <w:color w:val="000000"/>
                <w:sz w:val="20"/>
                <w:szCs w:val="20"/>
              </w:rPr>
              <w:t>03</w:t>
            </w:r>
            <w:r w:rsidRPr="006B6DE3">
              <w:rPr>
                <w:color w:val="000000"/>
                <w:sz w:val="20"/>
                <w:szCs w:val="20"/>
              </w:rPr>
              <w:t>)</w:t>
            </w:r>
          </w:p>
        </w:tc>
        <w:tc>
          <w:tcPr>
            <w:tcW w:w="1225" w:type="pct"/>
          </w:tcPr>
          <w:p w14:paraId="1A150301" w14:textId="77777777" w:rsidR="007D2F67" w:rsidRPr="006C35B8" w:rsidRDefault="007D2F67" w:rsidP="007D2F67">
            <w:pPr>
              <w:jc w:val="center"/>
              <w:rPr>
                <w:sz w:val="20"/>
                <w:szCs w:val="20"/>
              </w:rPr>
            </w:pPr>
            <w:r>
              <w:rPr>
                <w:sz w:val="20"/>
                <w:szCs w:val="20"/>
              </w:rPr>
              <w:t>(0.00004)</w:t>
            </w:r>
          </w:p>
        </w:tc>
        <w:tc>
          <w:tcPr>
            <w:tcW w:w="1225" w:type="pct"/>
          </w:tcPr>
          <w:p w14:paraId="65EC7281" w14:textId="2F056C4A" w:rsidR="007D2F67" w:rsidRDefault="007D2F67" w:rsidP="007D2F67">
            <w:pPr>
              <w:jc w:val="center"/>
              <w:rPr>
                <w:sz w:val="20"/>
                <w:szCs w:val="20"/>
              </w:rPr>
            </w:pPr>
            <w:ins w:id="957" w:author="Mariia Petryk" w:date="2023-08-02T09:21:00Z">
              <w:r>
                <w:rPr>
                  <w:sz w:val="20"/>
                  <w:szCs w:val="20"/>
                </w:rPr>
                <w:t>(0.00004)</w:t>
              </w:r>
            </w:ins>
          </w:p>
        </w:tc>
      </w:tr>
      <w:tr w:rsidR="007D2F67" w:rsidRPr="00E208F0" w14:paraId="78A6E1A1" w14:textId="3AF1B63A" w:rsidTr="007D2F67">
        <w:tc>
          <w:tcPr>
            <w:tcW w:w="1332" w:type="pct"/>
          </w:tcPr>
          <w:p w14:paraId="139304F5" w14:textId="77777777" w:rsidR="007D2F67" w:rsidRPr="00E208F0" w:rsidRDefault="007D2F67" w:rsidP="001C0135">
            <w:pPr>
              <w:rPr>
                <w:sz w:val="20"/>
                <w:szCs w:val="20"/>
              </w:rPr>
            </w:pPr>
            <w:r>
              <w:rPr>
                <w:sz w:val="20"/>
                <w:szCs w:val="20"/>
              </w:rPr>
              <w:t>Intercept</w:t>
            </w:r>
          </w:p>
        </w:tc>
        <w:tc>
          <w:tcPr>
            <w:tcW w:w="1218" w:type="pct"/>
            <w:vAlign w:val="bottom"/>
          </w:tcPr>
          <w:p w14:paraId="0A31F915" w14:textId="77777777" w:rsidR="007D2F67" w:rsidRPr="006B6DE3" w:rsidRDefault="007D2F67" w:rsidP="001C0135">
            <w:pPr>
              <w:jc w:val="center"/>
              <w:rPr>
                <w:color w:val="000000"/>
                <w:sz w:val="20"/>
                <w:szCs w:val="20"/>
              </w:rPr>
            </w:pPr>
            <w:r w:rsidRPr="006B6DE3">
              <w:rPr>
                <w:color w:val="000000"/>
                <w:sz w:val="20"/>
                <w:szCs w:val="20"/>
              </w:rPr>
              <w:t>0.</w:t>
            </w:r>
            <w:r>
              <w:rPr>
                <w:color w:val="000000"/>
                <w:sz w:val="20"/>
                <w:szCs w:val="20"/>
              </w:rPr>
              <w:t>660</w:t>
            </w:r>
            <w:r w:rsidRPr="006B6DE3">
              <w:rPr>
                <w:color w:val="000000"/>
                <w:sz w:val="20"/>
                <w:szCs w:val="20"/>
              </w:rPr>
              <w:t>***</w:t>
            </w:r>
          </w:p>
        </w:tc>
        <w:tc>
          <w:tcPr>
            <w:tcW w:w="1225" w:type="pct"/>
          </w:tcPr>
          <w:p w14:paraId="3A2D5872" w14:textId="77777777" w:rsidR="007D2F67" w:rsidRPr="006C35B8" w:rsidRDefault="007D2F67" w:rsidP="001C0135">
            <w:pPr>
              <w:jc w:val="center"/>
              <w:rPr>
                <w:color w:val="000000"/>
                <w:sz w:val="20"/>
                <w:szCs w:val="20"/>
              </w:rPr>
            </w:pPr>
            <w:r>
              <w:rPr>
                <w:color w:val="000000"/>
                <w:sz w:val="20"/>
                <w:szCs w:val="20"/>
              </w:rPr>
              <w:t>0.452***</w:t>
            </w:r>
          </w:p>
        </w:tc>
        <w:tc>
          <w:tcPr>
            <w:tcW w:w="1225" w:type="pct"/>
          </w:tcPr>
          <w:p w14:paraId="65E8901B" w14:textId="77777777" w:rsidR="007D2F67" w:rsidRDefault="007D2F67" w:rsidP="001C0135">
            <w:pPr>
              <w:jc w:val="center"/>
              <w:rPr>
                <w:color w:val="000000"/>
                <w:sz w:val="20"/>
                <w:szCs w:val="20"/>
              </w:rPr>
            </w:pPr>
          </w:p>
        </w:tc>
      </w:tr>
      <w:tr w:rsidR="007D2F67" w:rsidRPr="00E208F0" w14:paraId="656992FA" w14:textId="25ED4F20" w:rsidTr="007D2F67">
        <w:tc>
          <w:tcPr>
            <w:tcW w:w="1332" w:type="pct"/>
          </w:tcPr>
          <w:p w14:paraId="352AE3FC" w14:textId="77777777" w:rsidR="007D2F67" w:rsidRPr="00E208F0" w:rsidRDefault="007D2F67" w:rsidP="001C0135">
            <w:pPr>
              <w:rPr>
                <w:sz w:val="20"/>
                <w:szCs w:val="20"/>
              </w:rPr>
            </w:pPr>
          </w:p>
        </w:tc>
        <w:tc>
          <w:tcPr>
            <w:tcW w:w="1218" w:type="pct"/>
            <w:vAlign w:val="bottom"/>
          </w:tcPr>
          <w:p w14:paraId="4979162F" w14:textId="77777777" w:rsidR="007D2F67" w:rsidRPr="006B6DE3" w:rsidRDefault="007D2F67" w:rsidP="001C0135">
            <w:pPr>
              <w:jc w:val="center"/>
              <w:rPr>
                <w:color w:val="000000"/>
                <w:sz w:val="20"/>
                <w:szCs w:val="20"/>
              </w:rPr>
            </w:pPr>
            <w:r w:rsidRPr="006B6DE3">
              <w:rPr>
                <w:color w:val="000000"/>
                <w:sz w:val="20"/>
                <w:szCs w:val="20"/>
              </w:rPr>
              <w:t>(0.0</w:t>
            </w:r>
            <w:r>
              <w:rPr>
                <w:color w:val="000000"/>
                <w:sz w:val="20"/>
                <w:szCs w:val="20"/>
              </w:rPr>
              <w:t>04</w:t>
            </w:r>
            <w:r w:rsidRPr="006B6DE3">
              <w:rPr>
                <w:color w:val="000000"/>
                <w:sz w:val="20"/>
                <w:szCs w:val="20"/>
              </w:rPr>
              <w:t>)</w:t>
            </w:r>
          </w:p>
        </w:tc>
        <w:tc>
          <w:tcPr>
            <w:tcW w:w="1225" w:type="pct"/>
          </w:tcPr>
          <w:p w14:paraId="4554E888" w14:textId="77777777" w:rsidR="007D2F67" w:rsidRPr="006C35B8" w:rsidRDefault="007D2F67" w:rsidP="001C0135">
            <w:pPr>
              <w:jc w:val="center"/>
              <w:rPr>
                <w:color w:val="000000"/>
                <w:sz w:val="20"/>
                <w:szCs w:val="20"/>
              </w:rPr>
            </w:pPr>
            <w:r>
              <w:rPr>
                <w:color w:val="000000"/>
                <w:sz w:val="20"/>
                <w:szCs w:val="20"/>
              </w:rPr>
              <w:t>(0.026)</w:t>
            </w:r>
          </w:p>
        </w:tc>
        <w:tc>
          <w:tcPr>
            <w:tcW w:w="1225" w:type="pct"/>
          </w:tcPr>
          <w:p w14:paraId="1C014702" w14:textId="77777777" w:rsidR="007D2F67" w:rsidRDefault="007D2F67" w:rsidP="001C0135">
            <w:pPr>
              <w:jc w:val="center"/>
              <w:rPr>
                <w:color w:val="000000"/>
                <w:sz w:val="20"/>
                <w:szCs w:val="20"/>
              </w:rPr>
            </w:pPr>
          </w:p>
        </w:tc>
      </w:tr>
      <w:tr w:rsidR="007D2F67" w:rsidRPr="00E208F0" w14:paraId="632CEBE8" w14:textId="77777777" w:rsidTr="007D2F67">
        <w:trPr>
          <w:ins w:id="958" w:author="Mariia Petryk" w:date="2023-08-02T09:19:00Z"/>
        </w:trPr>
        <w:tc>
          <w:tcPr>
            <w:tcW w:w="1332" w:type="pct"/>
          </w:tcPr>
          <w:p w14:paraId="3FAD8508" w14:textId="7C68051B" w:rsidR="007D2F67" w:rsidRPr="00E208F0" w:rsidRDefault="007D2F67" w:rsidP="001C0135">
            <w:pPr>
              <w:rPr>
                <w:ins w:id="959" w:author="Mariia Petryk" w:date="2023-08-02T09:19:00Z"/>
                <w:sz w:val="20"/>
                <w:szCs w:val="20"/>
              </w:rPr>
            </w:pPr>
            <w:ins w:id="960" w:author="Mariia Petryk" w:date="2023-08-02T09:19:00Z">
              <w:r>
                <w:rPr>
                  <w:sz w:val="20"/>
                  <w:szCs w:val="20"/>
                </w:rPr>
                <w:t>Repository FE</w:t>
              </w:r>
            </w:ins>
          </w:p>
        </w:tc>
        <w:tc>
          <w:tcPr>
            <w:tcW w:w="1218" w:type="pct"/>
          </w:tcPr>
          <w:p w14:paraId="7ED5476A" w14:textId="28546FFA" w:rsidR="007D2F67" w:rsidRPr="00E208F0" w:rsidRDefault="007D2F67" w:rsidP="001C0135">
            <w:pPr>
              <w:jc w:val="center"/>
              <w:rPr>
                <w:ins w:id="961" w:author="Mariia Petryk" w:date="2023-08-02T09:19:00Z"/>
                <w:sz w:val="20"/>
                <w:szCs w:val="20"/>
              </w:rPr>
            </w:pPr>
            <w:ins w:id="962" w:author="Mariia Petryk" w:date="2023-08-02T09:19:00Z">
              <w:r>
                <w:rPr>
                  <w:sz w:val="20"/>
                  <w:szCs w:val="20"/>
                </w:rPr>
                <w:t>N</w:t>
              </w:r>
            </w:ins>
          </w:p>
        </w:tc>
        <w:tc>
          <w:tcPr>
            <w:tcW w:w="1225" w:type="pct"/>
          </w:tcPr>
          <w:p w14:paraId="5721A099" w14:textId="546FE6EF" w:rsidR="007D2F67" w:rsidRPr="00E208F0" w:rsidRDefault="007D2F67" w:rsidP="001C0135">
            <w:pPr>
              <w:jc w:val="center"/>
              <w:rPr>
                <w:ins w:id="963" w:author="Mariia Petryk" w:date="2023-08-02T09:19:00Z"/>
                <w:sz w:val="20"/>
                <w:szCs w:val="20"/>
              </w:rPr>
            </w:pPr>
            <w:ins w:id="964" w:author="Mariia Petryk" w:date="2023-08-02T09:19:00Z">
              <w:r>
                <w:rPr>
                  <w:sz w:val="20"/>
                  <w:szCs w:val="20"/>
                </w:rPr>
                <w:t>N</w:t>
              </w:r>
            </w:ins>
          </w:p>
        </w:tc>
        <w:tc>
          <w:tcPr>
            <w:tcW w:w="1225" w:type="pct"/>
          </w:tcPr>
          <w:p w14:paraId="401AE76C" w14:textId="5F118453" w:rsidR="007D2F67" w:rsidRPr="00E208F0" w:rsidRDefault="007D2F67" w:rsidP="001C0135">
            <w:pPr>
              <w:jc w:val="center"/>
              <w:rPr>
                <w:ins w:id="965" w:author="Mariia Petryk" w:date="2023-08-02T09:19:00Z"/>
                <w:sz w:val="20"/>
                <w:szCs w:val="20"/>
              </w:rPr>
            </w:pPr>
            <w:ins w:id="966" w:author="Mariia Petryk" w:date="2023-08-02T09:19:00Z">
              <w:r>
                <w:rPr>
                  <w:sz w:val="20"/>
                  <w:szCs w:val="20"/>
                </w:rPr>
                <w:t>Y</w:t>
              </w:r>
            </w:ins>
          </w:p>
        </w:tc>
      </w:tr>
      <w:tr w:rsidR="007D2F67" w:rsidRPr="00E208F0" w14:paraId="3E9779C5" w14:textId="780DDD08" w:rsidTr="007D2F67">
        <w:tc>
          <w:tcPr>
            <w:tcW w:w="1332" w:type="pct"/>
          </w:tcPr>
          <w:p w14:paraId="1E387E67" w14:textId="77777777" w:rsidR="007D2F67" w:rsidRPr="00E208F0" w:rsidRDefault="007D2F67" w:rsidP="007D2F67">
            <w:pPr>
              <w:rPr>
                <w:sz w:val="20"/>
                <w:szCs w:val="20"/>
              </w:rPr>
            </w:pPr>
            <w:r w:rsidRPr="00E208F0">
              <w:rPr>
                <w:sz w:val="20"/>
                <w:szCs w:val="20"/>
              </w:rPr>
              <w:t>Num obs</w:t>
            </w:r>
          </w:p>
        </w:tc>
        <w:tc>
          <w:tcPr>
            <w:tcW w:w="1218" w:type="pct"/>
          </w:tcPr>
          <w:p w14:paraId="7855F960" w14:textId="77777777" w:rsidR="007D2F67" w:rsidRPr="00E208F0" w:rsidRDefault="007D2F67" w:rsidP="007D2F67">
            <w:pPr>
              <w:jc w:val="center"/>
              <w:rPr>
                <w:sz w:val="20"/>
                <w:szCs w:val="20"/>
              </w:rPr>
            </w:pPr>
            <w:r w:rsidRPr="00E208F0">
              <w:rPr>
                <w:sz w:val="20"/>
                <w:szCs w:val="20"/>
              </w:rPr>
              <w:t>101,08</w:t>
            </w:r>
            <w:r>
              <w:rPr>
                <w:sz w:val="20"/>
                <w:szCs w:val="20"/>
              </w:rPr>
              <w:t>0</w:t>
            </w:r>
          </w:p>
        </w:tc>
        <w:tc>
          <w:tcPr>
            <w:tcW w:w="1225" w:type="pct"/>
          </w:tcPr>
          <w:p w14:paraId="154CCE6A" w14:textId="77777777" w:rsidR="007D2F67" w:rsidRPr="00E208F0" w:rsidRDefault="007D2F67" w:rsidP="007D2F67">
            <w:pPr>
              <w:jc w:val="center"/>
              <w:rPr>
                <w:color w:val="000000"/>
                <w:sz w:val="20"/>
                <w:szCs w:val="20"/>
              </w:rPr>
            </w:pPr>
            <w:r w:rsidRPr="00E208F0">
              <w:rPr>
                <w:sz w:val="20"/>
                <w:szCs w:val="20"/>
              </w:rPr>
              <w:t>101,08</w:t>
            </w:r>
            <w:r>
              <w:rPr>
                <w:sz w:val="20"/>
                <w:szCs w:val="20"/>
              </w:rPr>
              <w:t>0</w:t>
            </w:r>
          </w:p>
        </w:tc>
        <w:tc>
          <w:tcPr>
            <w:tcW w:w="1225" w:type="pct"/>
          </w:tcPr>
          <w:p w14:paraId="46E57CC8" w14:textId="0905E274" w:rsidR="007D2F67" w:rsidRPr="00E208F0" w:rsidRDefault="007D2F67" w:rsidP="007D2F67">
            <w:pPr>
              <w:jc w:val="center"/>
              <w:rPr>
                <w:sz w:val="20"/>
                <w:szCs w:val="20"/>
              </w:rPr>
            </w:pPr>
            <w:ins w:id="967" w:author="Mariia Petryk" w:date="2023-08-02T09:21:00Z">
              <w:r w:rsidRPr="00E208F0">
                <w:rPr>
                  <w:sz w:val="20"/>
                  <w:szCs w:val="20"/>
                </w:rPr>
                <w:t>101,08</w:t>
              </w:r>
              <w:r>
                <w:rPr>
                  <w:sz w:val="20"/>
                  <w:szCs w:val="20"/>
                </w:rPr>
                <w:t>0</w:t>
              </w:r>
            </w:ins>
          </w:p>
        </w:tc>
      </w:tr>
      <w:tr w:rsidR="007D2F67" w:rsidRPr="00E208F0" w14:paraId="0780A755" w14:textId="6CF0EEAD" w:rsidTr="007D2F67">
        <w:tc>
          <w:tcPr>
            <w:tcW w:w="1332" w:type="pct"/>
            <w:tcBorders>
              <w:bottom w:val="single" w:sz="4" w:space="0" w:color="auto"/>
            </w:tcBorders>
          </w:tcPr>
          <w:p w14:paraId="54275C6C" w14:textId="77777777" w:rsidR="007D2F67" w:rsidRPr="00E208F0" w:rsidRDefault="007D2F67" w:rsidP="007D2F67">
            <w:pPr>
              <w:rPr>
                <w:sz w:val="20"/>
                <w:szCs w:val="20"/>
              </w:rPr>
            </w:pPr>
            <w:r w:rsidRPr="00E208F0">
              <w:rPr>
                <w:sz w:val="20"/>
                <w:szCs w:val="20"/>
              </w:rPr>
              <w:t>Adj R-sq</w:t>
            </w:r>
          </w:p>
        </w:tc>
        <w:tc>
          <w:tcPr>
            <w:tcW w:w="1218" w:type="pct"/>
            <w:tcBorders>
              <w:bottom w:val="single" w:sz="4" w:space="0" w:color="auto"/>
            </w:tcBorders>
          </w:tcPr>
          <w:p w14:paraId="05117D9F" w14:textId="77777777" w:rsidR="007D2F67" w:rsidRPr="00E208F0" w:rsidRDefault="007D2F67" w:rsidP="007D2F67">
            <w:pPr>
              <w:jc w:val="center"/>
              <w:rPr>
                <w:sz w:val="20"/>
                <w:szCs w:val="20"/>
              </w:rPr>
            </w:pPr>
            <w:r>
              <w:rPr>
                <w:sz w:val="20"/>
                <w:szCs w:val="20"/>
              </w:rPr>
              <w:t>0.014</w:t>
            </w:r>
          </w:p>
        </w:tc>
        <w:tc>
          <w:tcPr>
            <w:tcW w:w="1225" w:type="pct"/>
            <w:tcBorders>
              <w:bottom w:val="single" w:sz="4" w:space="0" w:color="auto"/>
            </w:tcBorders>
          </w:tcPr>
          <w:p w14:paraId="0B0CDCD6" w14:textId="77777777" w:rsidR="007D2F67" w:rsidRPr="00E208F0" w:rsidRDefault="007D2F67" w:rsidP="007D2F67">
            <w:pPr>
              <w:jc w:val="center"/>
              <w:rPr>
                <w:sz w:val="20"/>
                <w:szCs w:val="20"/>
              </w:rPr>
            </w:pPr>
            <w:r w:rsidRPr="006C35B8">
              <w:rPr>
                <w:sz w:val="20"/>
                <w:szCs w:val="20"/>
              </w:rPr>
              <w:t>0.</w:t>
            </w:r>
            <w:r>
              <w:rPr>
                <w:sz w:val="20"/>
                <w:szCs w:val="20"/>
              </w:rPr>
              <w:t>016</w:t>
            </w:r>
          </w:p>
        </w:tc>
        <w:tc>
          <w:tcPr>
            <w:tcW w:w="1225" w:type="pct"/>
            <w:tcBorders>
              <w:bottom w:val="single" w:sz="4" w:space="0" w:color="auto"/>
            </w:tcBorders>
          </w:tcPr>
          <w:p w14:paraId="720163DF" w14:textId="00B6A316" w:rsidR="007D2F67" w:rsidRPr="006C35B8" w:rsidRDefault="007D2F67" w:rsidP="007D2F67">
            <w:pPr>
              <w:jc w:val="center"/>
              <w:rPr>
                <w:sz w:val="20"/>
                <w:szCs w:val="20"/>
              </w:rPr>
            </w:pPr>
            <w:ins w:id="968" w:author="Mariia Petryk" w:date="2023-08-02T09:20:00Z">
              <w:r>
                <w:rPr>
                  <w:sz w:val="20"/>
                  <w:szCs w:val="20"/>
                </w:rPr>
                <w:t>0.011</w:t>
              </w:r>
            </w:ins>
          </w:p>
        </w:tc>
      </w:tr>
    </w:tbl>
    <w:p w14:paraId="6DA01416" w14:textId="77777777" w:rsidR="00126D76" w:rsidRPr="00E208F0" w:rsidRDefault="00126D76" w:rsidP="00126D76">
      <w:pPr>
        <w:ind w:firstLine="720"/>
        <w:jc w:val="center"/>
        <w:rPr>
          <w:b/>
          <w:bCs/>
        </w:rPr>
      </w:pPr>
    </w:p>
    <w:p w14:paraId="312F7047" w14:textId="77777777" w:rsidR="00126D76" w:rsidRPr="00E208F0" w:rsidRDefault="00126D76" w:rsidP="00126D76">
      <w:pPr>
        <w:jc w:val="center"/>
        <w:rPr>
          <w:sz w:val="22"/>
          <w:szCs w:val="22"/>
        </w:rPr>
      </w:pPr>
      <w:r w:rsidRPr="00E208F0">
        <w:rPr>
          <w:b/>
          <w:bCs/>
          <w:sz w:val="22"/>
          <w:szCs w:val="22"/>
        </w:rPr>
        <w:lastRenderedPageBreak/>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03F31702" w14:textId="77777777" w:rsidR="00126D76" w:rsidRPr="00E208F0" w:rsidRDefault="00126D76" w:rsidP="00126D76"/>
    <w:p w14:paraId="1FC65895" w14:textId="53D9D7CE" w:rsidR="00126D76" w:rsidDel="00CD0F0F" w:rsidRDefault="00126D76" w:rsidP="00126D76">
      <w:pPr>
        <w:rPr>
          <w:del w:id="969" w:author="Jiasun Li" w:date="2023-08-05T15:20:00Z"/>
        </w:rPr>
      </w:pPr>
    </w:p>
    <w:p w14:paraId="17411017" w14:textId="77777777" w:rsidR="00126D76" w:rsidRPr="00E208F0" w:rsidRDefault="00126D76" w:rsidP="00126D76">
      <w:pPr>
        <w:pStyle w:val="Heading2"/>
      </w:pPr>
      <w:r w:rsidRPr="00E208F0">
        <w:t xml:space="preserve">Hypothesis </w:t>
      </w:r>
      <w:r>
        <w:t>3</w:t>
      </w:r>
    </w:p>
    <w:p w14:paraId="36131288" w14:textId="77777777" w:rsidR="00126D76" w:rsidRPr="00E208F0" w:rsidRDefault="00126D76" w:rsidP="00126D76"/>
    <w:p w14:paraId="14BAAC86" w14:textId="77777777" w:rsidR="00126D76" w:rsidRPr="00003502" w:rsidRDefault="00126D76">
      <w:pPr>
        <w:jc w:val="both"/>
        <w:rPr>
          <w:rFonts w:eastAsia="Calibri"/>
        </w:rPr>
        <w:pPrChange w:id="970" w:author="Jiasun Li" w:date="2023-08-02T10:11:00Z">
          <w:pPr/>
        </w:pPrChange>
      </w:pPr>
      <w:r w:rsidRPr="00003502">
        <w:t xml:space="preserve">Building on the prior evidence of the </w:t>
      </w:r>
      <w:r w:rsidRPr="00003502">
        <w:rPr>
          <w:rFonts w:eastAsia="Calibri"/>
          <w:color w:val="333333"/>
        </w:rPr>
        <w:t>relationship between project popularity and structure</w:t>
      </w:r>
      <w:r>
        <w:rPr>
          <w:rFonts w:eastAsia="Calibri"/>
          <w:color w:val="333333"/>
        </w:rPr>
        <w:t xml:space="preserve"> of contribution</w:t>
      </w:r>
      <w:r w:rsidRPr="00003502">
        <w:rPr>
          <w:rFonts w:eastAsia="Calibri"/>
          <w:color w:val="333333"/>
        </w:rPr>
        <w:t xml:space="preserve">, we point our attention to the study by Medappa and Srivastava (2019) that suggests the nonlinear relationship between the </w:t>
      </w:r>
      <w:r>
        <w:rPr>
          <w:rFonts w:eastAsia="Calibri"/>
          <w:color w:val="333333"/>
        </w:rPr>
        <w:t>superposition of the project and its popularity. We follow with the third hypothesis:</w:t>
      </w:r>
    </w:p>
    <w:p w14:paraId="58793E3C" w14:textId="77777777" w:rsidR="00126D76" w:rsidRPr="00003502" w:rsidRDefault="00126D76">
      <w:pPr>
        <w:jc w:val="both"/>
        <w:pPrChange w:id="971" w:author="Jiasun Li" w:date="2023-08-02T10:11:00Z">
          <w:pPr/>
        </w:pPrChange>
      </w:pPr>
    </w:p>
    <w:p w14:paraId="3E556E6C" w14:textId="77777777" w:rsidR="00126D76" w:rsidRPr="00F76037" w:rsidRDefault="00126D76">
      <w:pPr>
        <w:jc w:val="both"/>
        <w:rPr>
          <w:rFonts w:eastAsia="Calibri"/>
          <w:color w:val="000000" w:themeColor="text1"/>
        </w:rPr>
        <w:pPrChange w:id="972" w:author="Jiasun Li" w:date="2023-08-02T10:11:00Z">
          <w:pPr/>
        </w:pPrChange>
      </w:pPr>
      <w:r w:rsidRPr="00003502">
        <w:rPr>
          <w:rFonts w:eastAsia="Calibri"/>
          <w:color w:val="333333"/>
        </w:rPr>
        <w:t xml:space="preserve">H3: The nuanced </w:t>
      </w:r>
      <w:r w:rsidRPr="00F76037">
        <w:rPr>
          <w:rFonts w:eastAsia="Calibri"/>
          <w:color w:val="000000" w:themeColor="text1"/>
        </w:rPr>
        <w:t xml:space="preserve">relationship between project structure and popularity: </w:t>
      </w:r>
      <w:r w:rsidRPr="00F76037">
        <w:rPr>
          <w:rFonts w:eastAsia="Calibri"/>
          <w:i/>
          <w:iCs/>
          <w:color w:val="000000" w:themeColor="text1"/>
        </w:rPr>
        <w:t>The degree of superposition, that is, the ratio between the total number of versions of the OSS project to the total number of individual contributions to the project, has a nonlinear relationship with project attractiveness in the OSS community: A moderate degree of project superposition is better for a project’s popularity than very high or very low levels of superposition</w:t>
      </w:r>
      <w:r w:rsidRPr="00F76037">
        <w:rPr>
          <w:rFonts w:eastAsia="Calibri"/>
          <w:color w:val="000000" w:themeColor="text1"/>
        </w:rPr>
        <w:t xml:space="preserve"> (Medappa and Srivastava 2019).</w:t>
      </w:r>
    </w:p>
    <w:p w14:paraId="6E79EAEA" w14:textId="77777777" w:rsidR="00126D76" w:rsidRPr="00F76037" w:rsidRDefault="00126D76">
      <w:pPr>
        <w:jc w:val="both"/>
        <w:rPr>
          <w:color w:val="000000" w:themeColor="text1"/>
        </w:rPr>
        <w:pPrChange w:id="973" w:author="Jiasun Li" w:date="2023-08-02T10:11:00Z">
          <w:pPr/>
        </w:pPrChange>
      </w:pPr>
    </w:p>
    <w:p w14:paraId="5636105D" w14:textId="77777777" w:rsidR="00126D76" w:rsidRDefault="00126D76">
      <w:pPr>
        <w:ind w:firstLine="720"/>
        <w:jc w:val="both"/>
        <w:rPr>
          <w:color w:val="000000" w:themeColor="text1"/>
        </w:rPr>
        <w:pPrChange w:id="974" w:author="Jiasun Li" w:date="2023-08-02T10:11:00Z">
          <w:pPr>
            <w:ind w:firstLine="720"/>
          </w:pPr>
        </w:pPrChange>
      </w:pPr>
      <w:r w:rsidRPr="00F76037">
        <w:rPr>
          <w:color w:val="000000" w:themeColor="text1"/>
        </w:rPr>
        <w:t>To test our third hypothesis, we construct the measure of superposition as the main independent variable. We calculate the number of developers who contribute to the repository over a time period and divide it over a number of releases made within the same time frame. The resulting metric is distributed between 0 and 1 by definition. If degree of superposition equals exactly 1, all of the releases were implemented by individual developers and added sequentially. The degree of superposition decreases as a project adopts a concurrent development approach and approaches 0 as a greater number of individual</w:t>
      </w:r>
      <w:r w:rsidRPr="00F76037">
        <w:rPr>
          <w:rFonts w:ascii="AdvTT3258b86f" w:hAnsi="AdvTT3258b86f"/>
          <w:color w:val="000000" w:themeColor="text1"/>
        </w:rPr>
        <w:t xml:space="preserve"> </w:t>
      </w:r>
      <w:r w:rsidRPr="00F76037">
        <w:rPr>
          <w:color w:val="000000" w:themeColor="text1"/>
        </w:rPr>
        <w:t>contributions get accumulated into individual releases (versions) of the project.</w:t>
      </w:r>
      <w:r>
        <w:rPr>
          <w:color w:val="000000" w:themeColor="text1"/>
        </w:rPr>
        <w:t xml:space="preserve"> </w:t>
      </w:r>
      <w:r w:rsidRPr="00F76037">
        <w:rPr>
          <w:color w:val="000000" w:themeColor="text1"/>
        </w:rPr>
        <w:t xml:space="preserve">Since our dependent variable is </w:t>
      </w:r>
      <w:r w:rsidRPr="00F76037">
        <w:rPr>
          <w:rFonts w:eastAsia="Calibri"/>
          <w:i/>
          <w:iCs/>
          <w:color w:val="000000" w:themeColor="text1"/>
        </w:rPr>
        <w:t>project’s popularity</w:t>
      </w:r>
      <w:r>
        <w:rPr>
          <w:rFonts w:eastAsia="Calibri"/>
          <w:color w:val="000000" w:themeColor="text1"/>
        </w:rPr>
        <w:t xml:space="preserve"> and is congruent with the dependent variable in our first hypothesis, </w:t>
      </w:r>
      <w:r>
        <w:rPr>
          <w:color w:val="000000" w:themeColor="text1"/>
        </w:rPr>
        <w:t>w</w:t>
      </w:r>
      <w:r w:rsidRPr="00F76037">
        <w:rPr>
          <w:color w:val="000000" w:themeColor="text1"/>
        </w:rPr>
        <w:t>e also control for the number of core and peripheral developers in our analysis</w:t>
      </w:r>
      <w:r>
        <w:rPr>
          <w:color w:val="000000" w:themeColor="text1"/>
        </w:rPr>
        <w:t xml:space="preserve">. </w:t>
      </w:r>
    </w:p>
    <w:p w14:paraId="731E9547" w14:textId="77777777" w:rsidR="00126D76" w:rsidRPr="00E208F0" w:rsidRDefault="00126D76">
      <w:pPr>
        <w:jc w:val="both"/>
        <w:rPr>
          <w:rFonts w:eastAsia="Calibri"/>
          <w:color w:val="333333"/>
        </w:rPr>
        <w:pPrChange w:id="975" w:author="Jiasun Li" w:date="2023-08-02T10:11:00Z">
          <w:pPr/>
        </w:pPrChange>
      </w:pPr>
    </w:p>
    <w:p w14:paraId="7751A84B" w14:textId="77777777" w:rsidR="00126D76" w:rsidRPr="00E208F0" w:rsidRDefault="00126D76">
      <w:pPr>
        <w:ind w:firstLine="720"/>
        <w:jc w:val="both"/>
        <w:pPrChange w:id="976" w:author="Jiasun Li" w:date="2023-08-02T10:11:00Z">
          <w:pPr>
            <w:ind w:firstLine="720"/>
          </w:pPr>
        </w:pPrChange>
      </w:pPr>
      <w:r>
        <w:t>W</w:t>
      </w:r>
      <w:r w:rsidRPr="00E208F0">
        <w:t>e run a panel fixed effects regression</w:t>
      </w:r>
      <w:r>
        <w:t xml:space="preserve"> (3) t</w:t>
      </w:r>
      <w:r w:rsidRPr="00E208F0">
        <w:t xml:space="preserve">o test our </w:t>
      </w:r>
      <w:r>
        <w:t>third</w:t>
      </w:r>
      <w:r w:rsidRPr="00E208F0">
        <w:t xml:space="preserve"> hypothesis</w:t>
      </w:r>
      <w:r>
        <w:t>:</w:t>
      </w:r>
    </w:p>
    <w:p w14:paraId="12B24DD8" w14:textId="77777777" w:rsidR="00126D76" w:rsidRPr="00E208F0" w:rsidRDefault="00126D76" w:rsidP="00126D76"/>
    <w:p w14:paraId="5D61100A"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sSubSup>
          <m:sSubSupPr>
            <m:ctrlPr>
              <w:rPr>
                <w:rFonts w:ascii="Cambria Math" w:eastAsiaTheme="minorEastAsia" w:hAnsi="Cambria Math"/>
                <w:i/>
                <w:sz w:val="22"/>
                <w:szCs w:val="22"/>
                <w:lang w:eastAsia="zh-CN"/>
              </w:rPr>
            </m:ctrlPr>
          </m:sSubSup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up>
            <m:r>
              <w:rPr>
                <w:rFonts w:ascii="Cambria Math" w:eastAsiaTheme="minorEastAsia" w:hAnsi="Cambria Math"/>
                <w:sz w:val="22"/>
                <w:szCs w:val="22"/>
                <w:lang w:eastAsia="zh-CN"/>
              </w:rPr>
              <m:t>2</m:t>
            </m:r>
          </m:sup>
        </m:sSubSup>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3</w:t>
      </w:r>
      <w:r w:rsidR="00126D76" w:rsidRPr="00E208F0">
        <w:rPr>
          <w:rFonts w:eastAsiaTheme="minorEastAsia"/>
          <w:sz w:val="22"/>
          <w:szCs w:val="22"/>
          <w:lang w:eastAsia="zh-CN"/>
        </w:rPr>
        <w:t>)</w:t>
      </w:r>
    </w:p>
    <w:p w14:paraId="6FB12ECA" w14:textId="77777777" w:rsidR="00126D76" w:rsidRPr="00E208F0" w:rsidRDefault="00126D76">
      <w:pPr>
        <w:ind w:firstLine="720"/>
        <w:jc w:val="both"/>
        <w:pPrChange w:id="977" w:author="Jiasun Li" w:date="2023-08-02T10:11:00Z">
          <w:pPr>
            <w:ind w:firstLine="720"/>
          </w:pPr>
        </w:pPrChange>
      </w:pPr>
      <w:r w:rsidRPr="00E208F0">
        <w:t>In equation (</w:t>
      </w:r>
      <w:r>
        <w:t>3</w:t>
      </w:r>
      <w:r w:rsidRPr="00E208F0">
        <w:t xml:space="preserve">), i – is the index of a repository within the Ethereum project, t – index of a time period,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w:t>
      </w:r>
      <w:r w:rsidRPr="0063176B">
        <w:t xml:space="preserve">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63176B">
        <w:t xml:space="preserve"> – idiosyncratic error. </w:t>
      </w:r>
      <m:oMath>
        <m:r>
          <w:rPr>
            <w:rFonts w:ascii="Cambria Math" w:eastAsiaTheme="minorEastAsia" w:hAnsi="Cambria Math"/>
            <w:lang w:eastAsia="zh-CN"/>
          </w:rPr>
          <m:t>Controls</m:t>
        </m:r>
      </m:oMath>
      <w:r w:rsidRPr="0063176B">
        <w:rPr>
          <w:rFonts w:eastAsiaTheme="minorEastAsia"/>
          <w:lang w:eastAsia="zh-CN"/>
        </w:rPr>
        <w:t xml:space="preserve"> include </w:t>
      </w:r>
      <w:r w:rsidRPr="0063176B">
        <w:t>the number of peripheral developers (</w:t>
      </w:r>
      <m:oMath>
        <m:r>
          <w:rPr>
            <w:rFonts w:ascii="Cambria Math" w:hAnsi="Cambria Math"/>
          </w:rPr>
          <m:t>Periphera</m:t>
        </m:r>
        <m:sSub>
          <m:sSubPr>
            <m:ctrlPr>
              <w:rPr>
                <w:rFonts w:ascii="Cambria Math" w:hAnsi="Cambria Math"/>
                <w:i/>
                <w:iCs/>
              </w:rPr>
            </m:ctrlPr>
          </m:sSubPr>
          <m:e>
            <m:r>
              <w:rPr>
                <w:rFonts w:ascii="Cambria Math" w:hAnsi="Cambria Math"/>
              </w:rPr>
              <m:t>l</m:t>
            </m:r>
          </m:e>
          <m:sub>
            <m:r>
              <w:rPr>
                <w:rFonts w:ascii="Cambria Math" w:hAnsi="Cambria Math"/>
              </w:rPr>
              <m:t>it</m:t>
            </m:r>
          </m:sub>
        </m:sSub>
      </m:oMath>
      <w:r w:rsidRPr="0063176B">
        <w:t>)</w:t>
      </w:r>
      <w:r>
        <w:t xml:space="preserve">, </w:t>
      </w:r>
      <w:r w:rsidRPr="0063176B">
        <w:t>the number of core developers (</w:t>
      </w:r>
      <m:oMath>
        <m:r>
          <w:rPr>
            <w:rFonts w:ascii="Cambria Math" w:hAnsi="Cambria Math"/>
          </w:rPr>
          <m:t>Cor</m:t>
        </m:r>
        <m:sSub>
          <m:sSubPr>
            <m:ctrlPr>
              <w:rPr>
                <w:rFonts w:ascii="Cambria Math" w:hAnsi="Cambria Math"/>
                <w:i/>
                <w:iCs/>
              </w:rPr>
            </m:ctrlPr>
          </m:sSubPr>
          <m:e>
            <m:r>
              <w:rPr>
                <w:rFonts w:ascii="Cambria Math" w:hAnsi="Cambria Math"/>
              </w:rPr>
              <m:t>e</m:t>
            </m:r>
          </m:e>
          <m:sub>
            <m:r>
              <w:rPr>
                <w:rFonts w:ascii="Cambria Math" w:hAnsi="Cambria Math"/>
              </w:rPr>
              <m:t>it</m:t>
            </m:r>
          </m:sub>
        </m:sSub>
      </m:oMath>
      <w:r w:rsidRPr="00E208F0">
        <w:t>)</w:t>
      </w:r>
      <w:r>
        <w:t xml:space="preserve">, </w:t>
      </w:r>
      <w:r w:rsidRPr="00E208F0">
        <w:t>and 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it</m:t>
            </m:r>
          </m:sub>
        </m:sSub>
      </m:oMath>
      <w:r w:rsidRPr="00E208F0">
        <w:t>).</w:t>
      </w:r>
      <w:r>
        <w:t xml:space="preserve"> </w:t>
      </w:r>
    </w:p>
    <w:p w14:paraId="7B5CEF72" w14:textId="77777777" w:rsidR="00126D76" w:rsidRPr="00E208F0" w:rsidRDefault="00126D76" w:rsidP="00126D76"/>
    <w:p w14:paraId="375AD031" w14:textId="77777777" w:rsidR="00126D76" w:rsidRPr="00E208F0" w:rsidRDefault="00126D76" w:rsidP="00126D76">
      <w:pPr>
        <w:ind w:firstLine="720"/>
      </w:pPr>
      <w:r w:rsidRPr="00E208F0">
        <w:t xml:space="preserve">The results are presented in Table </w:t>
      </w:r>
      <w:r>
        <w:t>3</w:t>
      </w:r>
      <w:r w:rsidRPr="00E208F0">
        <w:t xml:space="preserve">. </w:t>
      </w:r>
    </w:p>
    <w:p w14:paraId="31F1B14E" w14:textId="77777777" w:rsidR="00126D76" w:rsidRPr="00E208F0" w:rsidRDefault="00126D76" w:rsidP="00126D76">
      <w:pPr>
        <w:ind w:firstLine="720"/>
      </w:pPr>
    </w:p>
    <w:p w14:paraId="202BDE72"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3</w:t>
      </w:r>
      <w:r w:rsidRPr="00E208F0">
        <w:rPr>
          <w:b/>
          <w:bCs/>
        </w:rPr>
        <w:fldChar w:fldCharType="end"/>
      </w:r>
      <w:r w:rsidRPr="00E208F0">
        <w:rPr>
          <w:b/>
          <w:bCs/>
        </w:rPr>
        <w:t>. H</w:t>
      </w:r>
      <w:r>
        <w:rPr>
          <w:b/>
          <w:bCs/>
        </w:rPr>
        <w:t>3</w:t>
      </w:r>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382D6AA0" w14:textId="77777777" w:rsidTr="001C0135">
        <w:tc>
          <w:tcPr>
            <w:tcW w:w="1763" w:type="pct"/>
            <w:tcBorders>
              <w:top w:val="single" w:sz="4" w:space="0" w:color="auto"/>
              <w:bottom w:val="single" w:sz="4" w:space="0" w:color="auto"/>
            </w:tcBorders>
          </w:tcPr>
          <w:p w14:paraId="4E017E79"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2A5DD79A" w14:textId="77777777" w:rsidR="00126D76" w:rsidRPr="00E208F0" w:rsidRDefault="00126D76" w:rsidP="001C0135">
            <w:pPr>
              <w:jc w:val="center"/>
              <w:rPr>
                <w:sz w:val="20"/>
                <w:szCs w:val="20"/>
              </w:rPr>
            </w:pPr>
            <w:r w:rsidRPr="00E208F0">
              <w:rPr>
                <w:sz w:val="20"/>
                <w:szCs w:val="20"/>
              </w:rPr>
              <w:t>(1)</w:t>
            </w:r>
          </w:p>
          <w:p w14:paraId="6D24FB25" w14:textId="77777777" w:rsidR="00126D76" w:rsidRPr="00E208F0" w:rsidRDefault="00126D76" w:rsidP="001C0135">
            <w:pPr>
              <w:jc w:val="center"/>
              <w:rPr>
                <w:sz w:val="20"/>
                <w:szCs w:val="20"/>
              </w:rPr>
            </w:pPr>
            <w:r w:rsidRPr="00E208F0">
              <w:rPr>
                <w:sz w:val="20"/>
                <w:szCs w:val="20"/>
              </w:rPr>
              <w:t>FE, DV= Watches</w:t>
            </w:r>
          </w:p>
        </w:tc>
        <w:tc>
          <w:tcPr>
            <w:tcW w:w="1623" w:type="pct"/>
            <w:tcBorders>
              <w:top w:val="single" w:sz="4" w:space="0" w:color="auto"/>
              <w:bottom w:val="single" w:sz="4" w:space="0" w:color="auto"/>
            </w:tcBorders>
          </w:tcPr>
          <w:p w14:paraId="3EC3B03B" w14:textId="77777777" w:rsidR="00126D76" w:rsidRPr="00E208F0" w:rsidRDefault="00126D76" w:rsidP="001C0135">
            <w:pPr>
              <w:jc w:val="center"/>
              <w:rPr>
                <w:sz w:val="20"/>
                <w:szCs w:val="20"/>
              </w:rPr>
            </w:pPr>
            <w:r w:rsidRPr="00E208F0">
              <w:rPr>
                <w:sz w:val="20"/>
                <w:szCs w:val="20"/>
              </w:rPr>
              <w:t>(2)</w:t>
            </w:r>
          </w:p>
          <w:p w14:paraId="744C8F96" w14:textId="77777777" w:rsidR="00126D76" w:rsidRPr="00E208F0" w:rsidRDefault="00126D76" w:rsidP="001C0135">
            <w:pPr>
              <w:jc w:val="center"/>
              <w:rPr>
                <w:sz w:val="20"/>
                <w:szCs w:val="20"/>
              </w:rPr>
            </w:pPr>
            <w:r w:rsidRPr="00E208F0">
              <w:rPr>
                <w:sz w:val="20"/>
                <w:szCs w:val="20"/>
              </w:rPr>
              <w:t>FE, DV=</w:t>
            </w:r>
            <w:r>
              <w:rPr>
                <w:sz w:val="20"/>
                <w:szCs w:val="20"/>
              </w:rPr>
              <w:t>Forks</w:t>
            </w:r>
          </w:p>
        </w:tc>
      </w:tr>
      <w:tr w:rsidR="00126D76" w:rsidRPr="00E208F0" w14:paraId="7AA39D4B" w14:textId="77777777" w:rsidTr="001C0135">
        <w:tc>
          <w:tcPr>
            <w:tcW w:w="1763" w:type="pct"/>
            <w:tcBorders>
              <w:top w:val="single" w:sz="4" w:space="0" w:color="auto"/>
            </w:tcBorders>
            <w:vAlign w:val="bottom"/>
          </w:tcPr>
          <w:p w14:paraId="41603CCA" w14:textId="77777777" w:rsidR="00126D76" w:rsidRPr="00E208F0" w:rsidRDefault="00126D76" w:rsidP="001C0135">
            <w:pPr>
              <w:rPr>
                <w:color w:val="000000"/>
                <w:sz w:val="20"/>
                <w:szCs w:val="20"/>
              </w:rPr>
            </w:pPr>
            <w:r>
              <w:rPr>
                <w:color w:val="000000"/>
                <w:sz w:val="20"/>
                <w:szCs w:val="20"/>
              </w:rPr>
              <w:t>Superposition</w:t>
            </w:r>
          </w:p>
        </w:tc>
        <w:tc>
          <w:tcPr>
            <w:tcW w:w="1614" w:type="pct"/>
            <w:tcBorders>
              <w:top w:val="single" w:sz="4" w:space="0" w:color="auto"/>
            </w:tcBorders>
            <w:vAlign w:val="bottom"/>
          </w:tcPr>
          <w:p w14:paraId="2408E1DC" w14:textId="77777777" w:rsidR="00126D76" w:rsidRPr="0065500F" w:rsidRDefault="00126D76" w:rsidP="001C0135">
            <w:pPr>
              <w:jc w:val="center"/>
              <w:rPr>
                <w:color w:val="000000"/>
                <w:sz w:val="20"/>
                <w:szCs w:val="20"/>
              </w:rPr>
            </w:pPr>
            <w:r w:rsidRPr="0065500F">
              <w:rPr>
                <w:color w:val="000000"/>
                <w:sz w:val="20"/>
                <w:szCs w:val="20"/>
              </w:rPr>
              <w:t>14.967***</w:t>
            </w:r>
          </w:p>
        </w:tc>
        <w:tc>
          <w:tcPr>
            <w:tcW w:w="1623" w:type="pct"/>
            <w:tcBorders>
              <w:top w:val="single" w:sz="4" w:space="0" w:color="auto"/>
            </w:tcBorders>
          </w:tcPr>
          <w:p w14:paraId="03CD6B8C" w14:textId="77777777" w:rsidR="00126D76" w:rsidRPr="00736F47" w:rsidRDefault="00126D76" w:rsidP="001C0135">
            <w:pPr>
              <w:jc w:val="center"/>
              <w:rPr>
                <w:color w:val="000000"/>
                <w:sz w:val="20"/>
                <w:szCs w:val="20"/>
              </w:rPr>
            </w:pPr>
            <w:r w:rsidRPr="00736F47">
              <w:rPr>
                <w:color w:val="000000"/>
                <w:sz w:val="20"/>
                <w:szCs w:val="20"/>
              </w:rPr>
              <w:t>6.412*</w:t>
            </w:r>
          </w:p>
        </w:tc>
      </w:tr>
      <w:tr w:rsidR="00126D76" w:rsidRPr="00E208F0" w14:paraId="6594C744" w14:textId="77777777" w:rsidTr="001C0135">
        <w:tc>
          <w:tcPr>
            <w:tcW w:w="1763" w:type="pct"/>
            <w:vAlign w:val="bottom"/>
          </w:tcPr>
          <w:p w14:paraId="71D6325D" w14:textId="77777777" w:rsidR="00126D76" w:rsidRPr="00E208F0" w:rsidRDefault="00126D76" w:rsidP="001C0135">
            <w:pPr>
              <w:rPr>
                <w:color w:val="000000"/>
                <w:sz w:val="20"/>
                <w:szCs w:val="20"/>
              </w:rPr>
            </w:pPr>
          </w:p>
        </w:tc>
        <w:tc>
          <w:tcPr>
            <w:tcW w:w="1614" w:type="pct"/>
            <w:vAlign w:val="bottom"/>
          </w:tcPr>
          <w:p w14:paraId="41571E2F" w14:textId="77777777" w:rsidR="00126D76" w:rsidRPr="0065500F" w:rsidRDefault="00126D76" w:rsidP="001C0135">
            <w:pPr>
              <w:jc w:val="center"/>
              <w:rPr>
                <w:color w:val="000000"/>
                <w:sz w:val="20"/>
                <w:szCs w:val="20"/>
              </w:rPr>
            </w:pPr>
            <w:r>
              <w:rPr>
                <w:color w:val="000000"/>
                <w:sz w:val="20"/>
                <w:szCs w:val="20"/>
              </w:rPr>
              <w:t>(</w:t>
            </w:r>
            <w:r w:rsidRPr="0065500F">
              <w:rPr>
                <w:color w:val="000000"/>
                <w:sz w:val="20"/>
                <w:szCs w:val="20"/>
              </w:rPr>
              <w:t>3.727</w:t>
            </w:r>
            <w:r w:rsidRPr="00B8574C">
              <w:rPr>
                <w:color w:val="000000"/>
                <w:sz w:val="20"/>
                <w:szCs w:val="20"/>
              </w:rPr>
              <w:t>)</w:t>
            </w:r>
          </w:p>
        </w:tc>
        <w:tc>
          <w:tcPr>
            <w:tcW w:w="1623" w:type="pct"/>
          </w:tcPr>
          <w:p w14:paraId="462DC96A" w14:textId="77777777" w:rsidR="00126D76" w:rsidRPr="008D051C" w:rsidRDefault="00126D76" w:rsidP="001C0135">
            <w:pPr>
              <w:jc w:val="center"/>
              <w:rPr>
                <w:color w:val="000000"/>
                <w:sz w:val="20"/>
                <w:szCs w:val="20"/>
              </w:rPr>
            </w:pPr>
            <w:r>
              <w:rPr>
                <w:color w:val="000000"/>
                <w:sz w:val="20"/>
                <w:szCs w:val="20"/>
              </w:rPr>
              <w:t>(</w:t>
            </w:r>
            <w:r w:rsidRPr="00736F47">
              <w:rPr>
                <w:color w:val="000000"/>
                <w:sz w:val="20"/>
                <w:szCs w:val="20"/>
              </w:rPr>
              <w:t>2.757)</w:t>
            </w:r>
          </w:p>
        </w:tc>
      </w:tr>
      <w:tr w:rsidR="00126D76" w:rsidRPr="00E208F0" w14:paraId="23D36D96" w14:textId="77777777" w:rsidTr="001C0135">
        <w:tc>
          <w:tcPr>
            <w:tcW w:w="1763" w:type="pct"/>
            <w:vAlign w:val="bottom"/>
          </w:tcPr>
          <w:p w14:paraId="17AD5ACA" w14:textId="77777777" w:rsidR="00126D76" w:rsidRPr="00E208F0" w:rsidRDefault="00126D76" w:rsidP="001C0135">
            <w:pPr>
              <w:rPr>
                <w:color w:val="000000"/>
                <w:sz w:val="20"/>
                <w:szCs w:val="20"/>
              </w:rPr>
            </w:pPr>
            <w:r>
              <w:rPr>
                <w:color w:val="000000"/>
                <w:sz w:val="20"/>
                <w:szCs w:val="20"/>
              </w:rPr>
              <w:t>Superposition^2</w:t>
            </w:r>
          </w:p>
        </w:tc>
        <w:tc>
          <w:tcPr>
            <w:tcW w:w="1614" w:type="pct"/>
            <w:vAlign w:val="bottom"/>
          </w:tcPr>
          <w:p w14:paraId="7080BE1D" w14:textId="77777777" w:rsidR="00126D76" w:rsidRPr="0065500F" w:rsidRDefault="00126D76" w:rsidP="001C0135">
            <w:pPr>
              <w:jc w:val="center"/>
              <w:rPr>
                <w:color w:val="000000"/>
                <w:sz w:val="20"/>
                <w:szCs w:val="20"/>
              </w:rPr>
            </w:pPr>
            <w:r w:rsidRPr="0065500F">
              <w:rPr>
                <w:color w:val="000000"/>
                <w:sz w:val="20"/>
                <w:szCs w:val="20"/>
              </w:rPr>
              <w:t>-19.145**</w:t>
            </w:r>
            <w:r w:rsidRPr="00B8574C">
              <w:rPr>
                <w:color w:val="000000"/>
                <w:sz w:val="20"/>
                <w:szCs w:val="20"/>
              </w:rPr>
              <w:t>*</w:t>
            </w:r>
          </w:p>
        </w:tc>
        <w:tc>
          <w:tcPr>
            <w:tcW w:w="1623" w:type="pct"/>
          </w:tcPr>
          <w:p w14:paraId="160A4A5C" w14:textId="77777777" w:rsidR="00126D76" w:rsidRPr="00736F47" w:rsidRDefault="00126D76" w:rsidP="001C0135">
            <w:pPr>
              <w:jc w:val="center"/>
              <w:rPr>
                <w:color w:val="000000"/>
                <w:sz w:val="20"/>
                <w:szCs w:val="20"/>
              </w:rPr>
            </w:pPr>
            <w:r w:rsidRPr="00736F47">
              <w:rPr>
                <w:color w:val="000000"/>
                <w:sz w:val="20"/>
                <w:szCs w:val="20"/>
              </w:rPr>
              <w:t>-7.903*</w:t>
            </w:r>
          </w:p>
        </w:tc>
      </w:tr>
      <w:tr w:rsidR="00126D76" w:rsidRPr="00E208F0" w14:paraId="5DF84242" w14:textId="77777777" w:rsidTr="001C0135">
        <w:tc>
          <w:tcPr>
            <w:tcW w:w="1763" w:type="pct"/>
            <w:vAlign w:val="bottom"/>
          </w:tcPr>
          <w:p w14:paraId="011FD5E2" w14:textId="77777777" w:rsidR="00126D76" w:rsidRPr="00E208F0" w:rsidRDefault="00126D76" w:rsidP="001C0135">
            <w:pPr>
              <w:rPr>
                <w:color w:val="000000"/>
                <w:sz w:val="20"/>
                <w:szCs w:val="20"/>
              </w:rPr>
            </w:pPr>
          </w:p>
        </w:tc>
        <w:tc>
          <w:tcPr>
            <w:tcW w:w="1614" w:type="pct"/>
            <w:vAlign w:val="bottom"/>
          </w:tcPr>
          <w:p w14:paraId="3D5CF008" w14:textId="77777777" w:rsidR="00126D76" w:rsidRPr="00F267B6" w:rsidRDefault="00126D76" w:rsidP="001C0135">
            <w:pPr>
              <w:jc w:val="center"/>
              <w:rPr>
                <w:color w:val="000000"/>
                <w:sz w:val="20"/>
                <w:szCs w:val="20"/>
              </w:rPr>
            </w:pPr>
            <w:r>
              <w:rPr>
                <w:color w:val="000000"/>
                <w:sz w:val="20"/>
                <w:szCs w:val="20"/>
              </w:rPr>
              <w:t>(</w:t>
            </w:r>
            <w:r w:rsidRPr="0065500F">
              <w:rPr>
                <w:color w:val="000000"/>
                <w:sz w:val="20"/>
                <w:szCs w:val="20"/>
              </w:rPr>
              <w:t>5.790</w:t>
            </w:r>
            <w:r w:rsidRPr="00B8574C">
              <w:rPr>
                <w:color w:val="000000"/>
                <w:sz w:val="20"/>
                <w:szCs w:val="20"/>
              </w:rPr>
              <w:t>)</w:t>
            </w:r>
          </w:p>
        </w:tc>
        <w:tc>
          <w:tcPr>
            <w:tcW w:w="1623" w:type="pct"/>
          </w:tcPr>
          <w:p w14:paraId="31712DD6" w14:textId="77777777" w:rsidR="00126D76" w:rsidRPr="008D051C" w:rsidRDefault="00126D76" w:rsidP="001C0135">
            <w:pPr>
              <w:jc w:val="center"/>
              <w:rPr>
                <w:color w:val="000000"/>
                <w:sz w:val="20"/>
                <w:szCs w:val="20"/>
              </w:rPr>
            </w:pPr>
            <w:r>
              <w:rPr>
                <w:color w:val="000000"/>
                <w:sz w:val="20"/>
                <w:szCs w:val="20"/>
              </w:rPr>
              <w:t>(</w:t>
            </w:r>
            <w:r w:rsidRPr="00736F47">
              <w:rPr>
                <w:color w:val="000000"/>
                <w:sz w:val="20"/>
                <w:szCs w:val="20"/>
              </w:rPr>
              <w:t>3.550)</w:t>
            </w:r>
          </w:p>
        </w:tc>
      </w:tr>
      <w:tr w:rsidR="00126D76" w:rsidRPr="00E208F0" w14:paraId="43422AE7" w14:textId="77777777" w:rsidTr="001C0135">
        <w:tc>
          <w:tcPr>
            <w:tcW w:w="1763" w:type="pct"/>
            <w:vAlign w:val="bottom"/>
          </w:tcPr>
          <w:p w14:paraId="1812BDD0" w14:textId="77777777" w:rsidR="00126D76" w:rsidRPr="00E208F0" w:rsidRDefault="00126D76" w:rsidP="001C0135">
            <w:pPr>
              <w:rPr>
                <w:sz w:val="20"/>
                <w:szCs w:val="20"/>
              </w:rPr>
            </w:pPr>
            <w:r w:rsidRPr="00E208F0">
              <w:rPr>
                <w:color w:val="000000"/>
                <w:sz w:val="20"/>
                <w:szCs w:val="20"/>
              </w:rPr>
              <w:t>Peripheral</w:t>
            </w:r>
          </w:p>
        </w:tc>
        <w:tc>
          <w:tcPr>
            <w:tcW w:w="1614" w:type="pct"/>
            <w:vAlign w:val="bottom"/>
          </w:tcPr>
          <w:p w14:paraId="22089441" w14:textId="77777777" w:rsidR="00126D76" w:rsidRPr="0065500F" w:rsidRDefault="00126D76" w:rsidP="001C0135">
            <w:pPr>
              <w:jc w:val="center"/>
              <w:rPr>
                <w:color w:val="000000"/>
                <w:sz w:val="20"/>
                <w:szCs w:val="20"/>
              </w:rPr>
            </w:pPr>
            <w:r w:rsidRPr="0065500F">
              <w:rPr>
                <w:color w:val="000000"/>
                <w:sz w:val="20"/>
                <w:szCs w:val="20"/>
              </w:rPr>
              <w:t>0.487</w:t>
            </w:r>
            <w:r w:rsidRPr="00B8574C">
              <w:rPr>
                <w:color w:val="000000"/>
                <w:sz w:val="20"/>
                <w:szCs w:val="20"/>
              </w:rPr>
              <w:t>***</w:t>
            </w:r>
          </w:p>
        </w:tc>
        <w:tc>
          <w:tcPr>
            <w:tcW w:w="1623" w:type="pct"/>
          </w:tcPr>
          <w:p w14:paraId="3E2C443A" w14:textId="77777777" w:rsidR="00126D76" w:rsidRPr="00736F47" w:rsidRDefault="00126D76" w:rsidP="001C0135">
            <w:pPr>
              <w:jc w:val="center"/>
              <w:rPr>
                <w:color w:val="000000"/>
                <w:sz w:val="20"/>
                <w:szCs w:val="20"/>
              </w:rPr>
            </w:pPr>
            <w:r w:rsidRPr="00736F47">
              <w:rPr>
                <w:color w:val="000000"/>
                <w:sz w:val="20"/>
                <w:szCs w:val="20"/>
              </w:rPr>
              <w:t>0.206***</w:t>
            </w:r>
          </w:p>
        </w:tc>
      </w:tr>
      <w:tr w:rsidR="00126D76" w:rsidRPr="00E208F0" w14:paraId="7098CA65" w14:textId="77777777" w:rsidTr="001C0135">
        <w:tc>
          <w:tcPr>
            <w:tcW w:w="1763" w:type="pct"/>
            <w:vAlign w:val="bottom"/>
          </w:tcPr>
          <w:p w14:paraId="5C74C4D8" w14:textId="77777777" w:rsidR="00126D76" w:rsidRPr="00E208F0" w:rsidRDefault="00126D76" w:rsidP="001C0135">
            <w:pPr>
              <w:rPr>
                <w:color w:val="000000"/>
                <w:sz w:val="20"/>
                <w:szCs w:val="20"/>
              </w:rPr>
            </w:pPr>
          </w:p>
        </w:tc>
        <w:tc>
          <w:tcPr>
            <w:tcW w:w="1614" w:type="pct"/>
            <w:vAlign w:val="bottom"/>
          </w:tcPr>
          <w:p w14:paraId="06B08603" w14:textId="77777777" w:rsidR="00126D76" w:rsidRPr="00B8574C" w:rsidRDefault="00126D76" w:rsidP="001C0135">
            <w:pPr>
              <w:jc w:val="center"/>
              <w:rPr>
                <w:color w:val="000000"/>
                <w:sz w:val="20"/>
                <w:szCs w:val="20"/>
              </w:rPr>
            </w:pPr>
            <w:r>
              <w:rPr>
                <w:color w:val="000000"/>
                <w:sz w:val="20"/>
                <w:szCs w:val="20"/>
              </w:rPr>
              <w:t>(</w:t>
            </w:r>
            <w:r w:rsidRPr="00B8574C">
              <w:rPr>
                <w:color w:val="000000"/>
                <w:sz w:val="20"/>
                <w:szCs w:val="20"/>
              </w:rPr>
              <w:t>0.0</w:t>
            </w:r>
            <w:r>
              <w:rPr>
                <w:color w:val="000000"/>
                <w:sz w:val="20"/>
                <w:szCs w:val="20"/>
              </w:rPr>
              <w:t>53</w:t>
            </w:r>
            <w:r w:rsidRPr="00B8574C">
              <w:rPr>
                <w:color w:val="000000"/>
                <w:sz w:val="20"/>
                <w:szCs w:val="20"/>
              </w:rPr>
              <w:t>)</w:t>
            </w:r>
          </w:p>
        </w:tc>
        <w:tc>
          <w:tcPr>
            <w:tcW w:w="1623" w:type="pct"/>
          </w:tcPr>
          <w:p w14:paraId="3D11D803" w14:textId="77777777" w:rsidR="00126D76" w:rsidRPr="00E208F0" w:rsidRDefault="00126D76" w:rsidP="001C0135">
            <w:pPr>
              <w:jc w:val="center"/>
              <w:rPr>
                <w:color w:val="000000"/>
                <w:sz w:val="20"/>
                <w:szCs w:val="20"/>
              </w:rPr>
            </w:pPr>
            <w:r w:rsidRPr="00E208F0">
              <w:rPr>
                <w:color w:val="000000"/>
                <w:sz w:val="20"/>
                <w:szCs w:val="20"/>
              </w:rPr>
              <w:t>(0.0</w:t>
            </w:r>
            <w:r>
              <w:rPr>
                <w:color w:val="000000"/>
                <w:sz w:val="20"/>
                <w:szCs w:val="20"/>
              </w:rPr>
              <w:t>24</w:t>
            </w:r>
            <w:r w:rsidRPr="00E208F0">
              <w:rPr>
                <w:color w:val="000000"/>
                <w:sz w:val="20"/>
                <w:szCs w:val="20"/>
              </w:rPr>
              <w:t>)</w:t>
            </w:r>
          </w:p>
        </w:tc>
      </w:tr>
      <w:tr w:rsidR="00126D76" w:rsidRPr="00E208F0" w14:paraId="3B2CAAD5" w14:textId="77777777" w:rsidTr="001C0135">
        <w:tc>
          <w:tcPr>
            <w:tcW w:w="1763" w:type="pct"/>
            <w:vAlign w:val="bottom"/>
          </w:tcPr>
          <w:p w14:paraId="309986B1" w14:textId="77777777" w:rsidR="00126D76" w:rsidRPr="00E208F0" w:rsidRDefault="00126D76" w:rsidP="001C0135">
            <w:pPr>
              <w:rPr>
                <w:sz w:val="20"/>
                <w:szCs w:val="20"/>
              </w:rPr>
            </w:pPr>
            <w:r w:rsidRPr="00E208F0">
              <w:rPr>
                <w:color w:val="000000"/>
                <w:sz w:val="20"/>
                <w:szCs w:val="20"/>
              </w:rPr>
              <w:t>Core</w:t>
            </w:r>
          </w:p>
        </w:tc>
        <w:tc>
          <w:tcPr>
            <w:tcW w:w="1614" w:type="pct"/>
            <w:vAlign w:val="bottom"/>
          </w:tcPr>
          <w:p w14:paraId="0CD113D6" w14:textId="77777777" w:rsidR="00126D76" w:rsidRPr="0065500F" w:rsidRDefault="00126D76" w:rsidP="001C0135">
            <w:pPr>
              <w:jc w:val="center"/>
              <w:rPr>
                <w:color w:val="000000"/>
                <w:sz w:val="20"/>
                <w:szCs w:val="20"/>
              </w:rPr>
            </w:pPr>
            <w:r w:rsidRPr="0065500F">
              <w:rPr>
                <w:color w:val="000000"/>
                <w:sz w:val="20"/>
                <w:szCs w:val="20"/>
              </w:rPr>
              <w:t>0.002</w:t>
            </w:r>
          </w:p>
        </w:tc>
        <w:tc>
          <w:tcPr>
            <w:tcW w:w="1623" w:type="pct"/>
          </w:tcPr>
          <w:p w14:paraId="4BF2C2EC" w14:textId="77777777" w:rsidR="00126D76" w:rsidRPr="00E208F0" w:rsidRDefault="00126D76" w:rsidP="001C0135">
            <w:pPr>
              <w:jc w:val="center"/>
              <w:rPr>
                <w:color w:val="000000"/>
                <w:sz w:val="20"/>
                <w:szCs w:val="20"/>
              </w:rPr>
            </w:pPr>
            <w:r w:rsidRPr="00736F47">
              <w:rPr>
                <w:color w:val="000000"/>
                <w:sz w:val="20"/>
                <w:szCs w:val="20"/>
              </w:rPr>
              <w:t>0.002</w:t>
            </w:r>
          </w:p>
        </w:tc>
      </w:tr>
      <w:tr w:rsidR="00126D76" w:rsidRPr="00E208F0" w14:paraId="5A97B580" w14:textId="77777777" w:rsidTr="001C0135">
        <w:tc>
          <w:tcPr>
            <w:tcW w:w="1763" w:type="pct"/>
            <w:vAlign w:val="bottom"/>
          </w:tcPr>
          <w:p w14:paraId="3BA271B7" w14:textId="77777777" w:rsidR="00126D76" w:rsidRPr="00E208F0" w:rsidRDefault="00126D76" w:rsidP="001C0135">
            <w:pPr>
              <w:rPr>
                <w:color w:val="000000"/>
                <w:sz w:val="20"/>
                <w:szCs w:val="20"/>
              </w:rPr>
            </w:pPr>
          </w:p>
        </w:tc>
        <w:tc>
          <w:tcPr>
            <w:tcW w:w="1614" w:type="pct"/>
            <w:vAlign w:val="bottom"/>
          </w:tcPr>
          <w:p w14:paraId="61F14621" w14:textId="77777777" w:rsidR="00126D76" w:rsidRPr="00B8574C" w:rsidRDefault="00126D76" w:rsidP="001C0135">
            <w:pPr>
              <w:jc w:val="center"/>
              <w:rPr>
                <w:color w:val="000000"/>
                <w:sz w:val="20"/>
                <w:szCs w:val="20"/>
              </w:rPr>
            </w:pPr>
            <w:r>
              <w:rPr>
                <w:color w:val="000000"/>
                <w:sz w:val="20"/>
                <w:szCs w:val="20"/>
              </w:rPr>
              <w:t>(</w:t>
            </w:r>
            <w:r w:rsidRPr="00B8574C">
              <w:rPr>
                <w:color w:val="000000"/>
                <w:sz w:val="20"/>
                <w:szCs w:val="20"/>
              </w:rPr>
              <w:t>0.00</w:t>
            </w:r>
            <w:r>
              <w:rPr>
                <w:color w:val="000000"/>
                <w:sz w:val="20"/>
                <w:szCs w:val="20"/>
              </w:rPr>
              <w:t>5</w:t>
            </w:r>
            <w:r w:rsidRPr="00B8574C">
              <w:rPr>
                <w:color w:val="000000"/>
                <w:sz w:val="20"/>
                <w:szCs w:val="20"/>
              </w:rPr>
              <w:t>)</w:t>
            </w:r>
          </w:p>
        </w:tc>
        <w:tc>
          <w:tcPr>
            <w:tcW w:w="1623" w:type="pct"/>
          </w:tcPr>
          <w:p w14:paraId="001C593A" w14:textId="77777777" w:rsidR="00126D76" w:rsidRPr="00E208F0" w:rsidRDefault="00126D76" w:rsidP="001C0135">
            <w:pPr>
              <w:jc w:val="center"/>
              <w:rPr>
                <w:color w:val="000000"/>
                <w:sz w:val="20"/>
                <w:szCs w:val="20"/>
              </w:rPr>
            </w:pPr>
            <w:r w:rsidRPr="00E208F0">
              <w:rPr>
                <w:color w:val="000000"/>
                <w:sz w:val="20"/>
                <w:szCs w:val="20"/>
              </w:rPr>
              <w:t>(0.00</w:t>
            </w:r>
            <w:r>
              <w:rPr>
                <w:color w:val="000000"/>
                <w:sz w:val="20"/>
                <w:szCs w:val="20"/>
              </w:rPr>
              <w:t>2</w:t>
            </w:r>
            <w:r w:rsidRPr="00E208F0">
              <w:rPr>
                <w:color w:val="000000"/>
                <w:sz w:val="20"/>
                <w:szCs w:val="20"/>
              </w:rPr>
              <w:t>)</w:t>
            </w:r>
          </w:p>
        </w:tc>
      </w:tr>
      <w:tr w:rsidR="00126D76" w:rsidRPr="00E208F0" w14:paraId="083C1B14" w14:textId="77777777" w:rsidTr="001C0135">
        <w:tc>
          <w:tcPr>
            <w:tcW w:w="1763" w:type="pct"/>
            <w:vAlign w:val="bottom"/>
          </w:tcPr>
          <w:p w14:paraId="091AC885"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638B5016" w14:textId="77777777" w:rsidR="00126D76" w:rsidRPr="0065500F" w:rsidRDefault="00126D76" w:rsidP="001C0135">
            <w:pPr>
              <w:jc w:val="center"/>
              <w:rPr>
                <w:color w:val="000000"/>
                <w:sz w:val="20"/>
                <w:szCs w:val="20"/>
              </w:rPr>
            </w:pPr>
            <w:r w:rsidRPr="0065500F">
              <w:rPr>
                <w:color w:val="000000"/>
                <w:sz w:val="20"/>
                <w:szCs w:val="20"/>
              </w:rPr>
              <w:t>-0.0004</w:t>
            </w:r>
          </w:p>
        </w:tc>
        <w:tc>
          <w:tcPr>
            <w:tcW w:w="1623" w:type="pct"/>
          </w:tcPr>
          <w:p w14:paraId="728C378D" w14:textId="77777777" w:rsidR="00126D76" w:rsidRPr="00E208F0" w:rsidRDefault="00126D76" w:rsidP="001C0135">
            <w:pPr>
              <w:jc w:val="center"/>
              <w:rPr>
                <w:color w:val="000000"/>
                <w:sz w:val="20"/>
                <w:szCs w:val="20"/>
              </w:rPr>
            </w:pPr>
            <w:r w:rsidRPr="00E208F0">
              <w:rPr>
                <w:color w:val="000000"/>
                <w:sz w:val="20"/>
                <w:szCs w:val="20"/>
              </w:rPr>
              <w:t>0.0001</w:t>
            </w:r>
          </w:p>
        </w:tc>
      </w:tr>
      <w:tr w:rsidR="00126D76" w:rsidRPr="00E208F0" w14:paraId="10F48A40" w14:textId="77777777" w:rsidTr="001C0135">
        <w:tc>
          <w:tcPr>
            <w:tcW w:w="1763" w:type="pct"/>
          </w:tcPr>
          <w:p w14:paraId="04E795AD" w14:textId="77777777" w:rsidR="00126D76" w:rsidRPr="00E208F0" w:rsidRDefault="00126D76" w:rsidP="001C0135">
            <w:pPr>
              <w:rPr>
                <w:sz w:val="20"/>
                <w:szCs w:val="20"/>
              </w:rPr>
            </w:pPr>
          </w:p>
        </w:tc>
        <w:tc>
          <w:tcPr>
            <w:tcW w:w="1614" w:type="pct"/>
          </w:tcPr>
          <w:p w14:paraId="4365C54B" w14:textId="77777777" w:rsidR="00126D76" w:rsidRPr="00B8574C" w:rsidRDefault="00126D76" w:rsidP="001C0135">
            <w:pPr>
              <w:jc w:val="center"/>
              <w:rPr>
                <w:color w:val="000000"/>
                <w:sz w:val="20"/>
                <w:szCs w:val="20"/>
              </w:rPr>
            </w:pPr>
            <w:r w:rsidRPr="00B8574C">
              <w:rPr>
                <w:color w:val="000000"/>
                <w:sz w:val="20"/>
                <w:szCs w:val="20"/>
              </w:rPr>
              <w:t>(</w:t>
            </w:r>
            <w:r w:rsidRPr="00E208F0">
              <w:rPr>
                <w:color w:val="000000"/>
                <w:sz w:val="20"/>
                <w:szCs w:val="20"/>
              </w:rPr>
              <w:t>0.0000</w:t>
            </w:r>
            <w:r>
              <w:rPr>
                <w:color w:val="000000"/>
                <w:sz w:val="20"/>
                <w:szCs w:val="20"/>
              </w:rPr>
              <w:t>4</w:t>
            </w:r>
            <w:r w:rsidRPr="00E208F0">
              <w:rPr>
                <w:color w:val="000000"/>
                <w:sz w:val="20"/>
                <w:szCs w:val="20"/>
              </w:rPr>
              <w:t>)</w:t>
            </w:r>
          </w:p>
        </w:tc>
        <w:tc>
          <w:tcPr>
            <w:tcW w:w="1623" w:type="pct"/>
          </w:tcPr>
          <w:p w14:paraId="324EB7F9" w14:textId="77777777" w:rsidR="00126D76" w:rsidRPr="00E208F0" w:rsidRDefault="00126D76" w:rsidP="001C0135">
            <w:pPr>
              <w:jc w:val="center"/>
              <w:rPr>
                <w:color w:val="000000"/>
                <w:sz w:val="20"/>
                <w:szCs w:val="20"/>
              </w:rPr>
            </w:pPr>
            <w:r w:rsidRPr="00E208F0">
              <w:rPr>
                <w:color w:val="000000"/>
                <w:sz w:val="20"/>
                <w:szCs w:val="20"/>
              </w:rPr>
              <w:t>(0.0002)</w:t>
            </w:r>
          </w:p>
        </w:tc>
      </w:tr>
      <w:tr w:rsidR="00126D76" w:rsidRPr="00E208F0" w14:paraId="7D412189" w14:textId="77777777" w:rsidTr="001C0135">
        <w:tc>
          <w:tcPr>
            <w:tcW w:w="1763" w:type="pct"/>
          </w:tcPr>
          <w:p w14:paraId="106874F9" w14:textId="77777777" w:rsidR="00126D76" w:rsidRPr="00E208F0" w:rsidRDefault="00126D76" w:rsidP="001C0135">
            <w:pPr>
              <w:rPr>
                <w:sz w:val="20"/>
                <w:szCs w:val="20"/>
              </w:rPr>
            </w:pPr>
            <w:r w:rsidRPr="00E208F0">
              <w:rPr>
                <w:sz w:val="20"/>
                <w:szCs w:val="20"/>
              </w:rPr>
              <w:t>Repository FE</w:t>
            </w:r>
          </w:p>
        </w:tc>
        <w:tc>
          <w:tcPr>
            <w:tcW w:w="1614" w:type="pct"/>
          </w:tcPr>
          <w:p w14:paraId="125C1F05" w14:textId="77777777" w:rsidR="00126D76" w:rsidRPr="0065500F" w:rsidRDefault="00126D76" w:rsidP="001C0135">
            <w:pPr>
              <w:jc w:val="center"/>
              <w:rPr>
                <w:color w:val="000000"/>
                <w:sz w:val="20"/>
                <w:szCs w:val="20"/>
              </w:rPr>
            </w:pPr>
            <w:r w:rsidRPr="0065500F">
              <w:rPr>
                <w:color w:val="000000"/>
                <w:sz w:val="20"/>
                <w:szCs w:val="20"/>
              </w:rPr>
              <w:t>Y</w:t>
            </w:r>
          </w:p>
        </w:tc>
        <w:tc>
          <w:tcPr>
            <w:tcW w:w="1623" w:type="pct"/>
          </w:tcPr>
          <w:p w14:paraId="731EBCE2" w14:textId="77777777" w:rsidR="00126D76" w:rsidRPr="00E208F0" w:rsidRDefault="00126D76" w:rsidP="001C0135">
            <w:pPr>
              <w:jc w:val="center"/>
              <w:rPr>
                <w:color w:val="000000"/>
                <w:sz w:val="20"/>
                <w:szCs w:val="20"/>
              </w:rPr>
            </w:pPr>
            <w:r w:rsidRPr="00E208F0">
              <w:rPr>
                <w:color w:val="000000"/>
                <w:sz w:val="20"/>
                <w:szCs w:val="20"/>
              </w:rPr>
              <w:t>Y</w:t>
            </w:r>
          </w:p>
        </w:tc>
      </w:tr>
      <w:tr w:rsidR="00126D76" w:rsidRPr="00E208F0" w14:paraId="48A9D6A7" w14:textId="77777777" w:rsidTr="001C0135">
        <w:tc>
          <w:tcPr>
            <w:tcW w:w="1763" w:type="pct"/>
          </w:tcPr>
          <w:p w14:paraId="46B0734A" w14:textId="77777777" w:rsidR="00126D76" w:rsidRPr="00E208F0" w:rsidRDefault="00126D76" w:rsidP="001C0135">
            <w:pPr>
              <w:rPr>
                <w:sz w:val="20"/>
                <w:szCs w:val="20"/>
              </w:rPr>
            </w:pPr>
            <w:r w:rsidRPr="00E208F0">
              <w:rPr>
                <w:sz w:val="20"/>
                <w:szCs w:val="20"/>
              </w:rPr>
              <w:t>Num obs</w:t>
            </w:r>
          </w:p>
        </w:tc>
        <w:tc>
          <w:tcPr>
            <w:tcW w:w="1614" w:type="pct"/>
          </w:tcPr>
          <w:p w14:paraId="7A43B4B9" w14:textId="77777777" w:rsidR="00126D76" w:rsidRPr="00E208F0" w:rsidRDefault="00126D76" w:rsidP="001C0135">
            <w:pPr>
              <w:jc w:val="center"/>
              <w:rPr>
                <w:sz w:val="20"/>
                <w:szCs w:val="20"/>
              </w:rPr>
            </w:pPr>
            <w:r>
              <w:rPr>
                <w:sz w:val="20"/>
                <w:szCs w:val="20"/>
              </w:rPr>
              <w:t>1,593</w:t>
            </w:r>
          </w:p>
        </w:tc>
        <w:tc>
          <w:tcPr>
            <w:tcW w:w="1623" w:type="pct"/>
          </w:tcPr>
          <w:p w14:paraId="12790B0E" w14:textId="77777777" w:rsidR="00126D76" w:rsidRPr="00E208F0" w:rsidRDefault="00126D76" w:rsidP="001C0135">
            <w:pPr>
              <w:jc w:val="center"/>
              <w:rPr>
                <w:color w:val="000000"/>
                <w:sz w:val="20"/>
                <w:szCs w:val="20"/>
              </w:rPr>
            </w:pPr>
            <w:r>
              <w:rPr>
                <w:sz w:val="20"/>
                <w:szCs w:val="20"/>
              </w:rPr>
              <w:t>1,593</w:t>
            </w:r>
          </w:p>
        </w:tc>
      </w:tr>
      <w:tr w:rsidR="00126D76" w:rsidRPr="00E208F0" w14:paraId="52D6F1DF" w14:textId="77777777" w:rsidTr="001C0135">
        <w:tc>
          <w:tcPr>
            <w:tcW w:w="1763" w:type="pct"/>
            <w:tcBorders>
              <w:bottom w:val="single" w:sz="4" w:space="0" w:color="auto"/>
            </w:tcBorders>
          </w:tcPr>
          <w:p w14:paraId="369C91D8"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2F93E8C1" w14:textId="77777777" w:rsidR="00126D76" w:rsidRPr="00E208F0" w:rsidRDefault="00126D76" w:rsidP="001C0135">
            <w:pPr>
              <w:jc w:val="center"/>
              <w:rPr>
                <w:sz w:val="20"/>
                <w:szCs w:val="20"/>
              </w:rPr>
            </w:pPr>
            <w:r w:rsidRPr="00E208F0">
              <w:rPr>
                <w:sz w:val="20"/>
                <w:szCs w:val="20"/>
              </w:rPr>
              <w:t>0.</w:t>
            </w:r>
            <w:r>
              <w:rPr>
                <w:sz w:val="20"/>
                <w:szCs w:val="20"/>
              </w:rPr>
              <w:t>756</w:t>
            </w:r>
          </w:p>
        </w:tc>
        <w:tc>
          <w:tcPr>
            <w:tcW w:w="1623" w:type="pct"/>
            <w:tcBorders>
              <w:bottom w:val="single" w:sz="4" w:space="0" w:color="auto"/>
            </w:tcBorders>
          </w:tcPr>
          <w:p w14:paraId="5855136C" w14:textId="77777777" w:rsidR="00126D76" w:rsidRPr="00E208F0" w:rsidRDefault="00126D76" w:rsidP="001C0135">
            <w:pPr>
              <w:jc w:val="center"/>
              <w:rPr>
                <w:sz w:val="20"/>
                <w:szCs w:val="20"/>
              </w:rPr>
            </w:pPr>
            <w:r w:rsidRPr="00E208F0">
              <w:rPr>
                <w:sz w:val="20"/>
                <w:szCs w:val="20"/>
              </w:rPr>
              <w:t>0.</w:t>
            </w:r>
            <w:r>
              <w:rPr>
                <w:sz w:val="20"/>
                <w:szCs w:val="20"/>
              </w:rPr>
              <w:t>645</w:t>
            </w:r>
          </w:p>
        </w:tc>
      </w:tr>
    </w:tbl>
    <w:p w14:paraId="1B09D779" w14:textId="77777777" w:rsidR="00126D76" w:rsidRPr="00E208F0" w:rsidRDefault="00126D76" w:rsidP="00126D76">
      <w:pPr>
        <w:ind w:firstLine="720"/>
        <w:jc w:val="center"/>
        <w:rPr>
          <w:b/>
          <w:bCs/>
        </w:rPr>
      </w:pPr>
    </w:p>
    <w:p w14:paraId="639C002A" w14:textId="77777777" w:rsidR="00126D76" w:rsidRPr="00E208F0" w:rsidRDefault="00126D76" w:rsidP="00126D76">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72BF48D6" w14:textId="26343448" w:rsidR="00126D76" w:rsidDel="00B376CB" w:rsidRDefault="00126D76" w:rsidP="00126D76">
      <w:pPr>
        <w:rPr>
          <w:del w:id="978" w:author="Jiasun Li" w:date="2023-08-05T15:22:00Z"/>
        </w:rPr>
      </w:pPr>
    </w:p>
    <w:p w14:paraId="2F5A2411" w14:textId="77777777" w:rsidR="00126D76" w:rsidRPr="00CF00B7" w:rsidDel="00B376CB" w:rsidRDefault="00126D76">
      <w:pPr>
        <w:pStyle w:val="NormalWeb"/>
        <w:ind w:firstLine="720"/>
        <w:jc w:val="both"/>
        <w:rPr>
          <w:del w:id="979" w:author="Jiasun Li" w:date="2023-08-05T15:22:00Z"/>
          <w:color w:val="000000" w:themeColor="text1"/>
        </w:rPr>
        <w:pPrChange w:id="980" w:author="Jiasun Li" w:date="2023-08-02T10:11:00Z">
          <w:pPr>
            <w:pStyle w:val="NormalWeb"/>
            <w:ind w:firstLine="720"/>
          </w:pPr>
        </w:pPrChange>
      </w:pPr>
      <w:r w:rsidRPr="000A47C0">
        <w:t>The result in Table 3 signifies that there is a non-linear relationship between superposition and project popularity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rPr>
                <w:rFonts w:ascii="Cambria Math" w:eastAsiaTheme="minorEastAsia" w:hAnsi="Cambria Math"/>
                <w:lang w:eastAsia="zh-CN"/>
              </w:rPr>
              <m:t>2</m:t>
            </m:r>
          </m:sub>
        </m:sSub>
      </m:oMath>
      <w:r w:rsidRPr="000A47C0">
        <w:rPr>
          <w:lang w:eastAsia="zh-CN"/>
        </w:rPr>
        <w:t xml:space="preserve"> is significant)</w:t>
      </w:r>
      <w:r w:rsidRPr="000A47C0">
        <w:t>. As the level of superposition in the project increases, the project popularity increases but to a certain point. After a certain point, the further increase of superposition the project popularity starts decreasing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rPr>
                <w:rFonts w:ascii="Cambria Math" w:eastAsiaTheme="minorEastAsia" w:hAnsi="Cambria Math"/>
                <w:lang w:eastAsia="zh-CN"/>
              </w:rPr>
              <m:t>2</m:t>
            </m:r>
          </m:sub>
        </m:sSub>
      </m:oMath>
      <w:r w:rsidRPr="000A47C0">
        <w:rPr>
          <w:lang w:eastAsia="zh-CN"/>
        </w:rPr>
        <w:t xml:space="preserve"> is negative)</w:t>
      </w:r>
      <w:r w:rsidRPr="000A47C0">
        <w:t>. Low superposition signifies that project releases occur after large number of contributions are accumulated. Such “</w:t>
      </w:r>
      <w:r w:rsidRPr="00C37435">
        <w:rPr>
          <w:color w:val="000000" w:themeColor="text1"/>
        </w:rPr>
        <w:t>productive deferral” makes the project less attractive to the developers due to lack of autonomy and independence in completing complex tasks. Hence, the developers are reluctant to follow such projects (Ryan and Deci 2000).  High superposition signifies the high level of work independence that satisfies the autonomy need. However, the lack of collaboration and exchange of ideas creates the negative affective state and deters the interest to the project (</w:t>
      </w:r>
      <w:r w:rsidRPr="00C37435">
        <w:rPr>
          <w:rFonts w:eastAsia="Calibri"/>
          <w:color w:val="000000" w:themeColor="text1"/>
        </w:rPr>
        <w:t>Medappa and Srivastava 2019)</w:t>
      </w:r>
      <w:r w:rsidRPr="00C37435">
        <w:rPr>
          <w:color w:val="000000" w:themeColor="text1"/>
        </w:rPr>
        <w:t>. Developers need the decent amount of challenge and autonomy to be interested in contributing to the project and opportunities to work with other developers on more complex tasks (Ke and Zhang 2010).</w:t>
      </w:r>
    </w:p>
    <w:p w14:paraId="3026706D" w14:textId="77777777" w:rsidR="00126D76" w:rsidRDefault="00126D76">
      <w:pPr>
        <w:pStyle w:val="NormalWeb"/>
        <w:ind w:firstLine="720"/>
        <w:jc w:val="both"/>
        <w:pPrChange w:id="981" w:author="Jiasun Li" w:date="2023-08-05T15:22:00Z">
          <w:pPr/>
        </w:pPrChange>
      </w:pPr>
    </w:p>
    <w:p w14:paraId="4DB3CDAE" w14:textId="77777777" w:rsidR="00126D76" w:rsidRPr="00E208F0" w:rsidRDefault="00126D76" w:rsidP="00126D76">
      <w:pPr>
        <w:pStyle w:val="Heading2"/>
      </w:pPr>
      <w:r w:rsidRPr="00E208F0">
        <w:t xml:space="preserve">Hypothesis </w:t>
      </w:r>
      <w:r>
        <w:t xml:space="preserve">4 </w:t>
      </w:r>
    </w:p>
    <w:p w14:paraId="05E65C03" w14:textId="77777777" w:rsidR="00126D76" w:rsidRPr="00E208F0" w:rsidRDefault="00126D76" w:rsidP="00126D76"/>
    <w:p w14:paraId="7164A3B9" w14:textId="77777777" w:rsidR="00126D76" w:rsidRPr="000935D9" w:rsidRDefault="00126D76">
      <w:pPr>
        <w:jc w:val="both"/>
        <w:rPr>
          <w:color w:val="000000" w:themeColor="text1"/>
        </w:rPr>
        <w:pPrChange w:id="982" w:author="Jiasun Li" w:date="2023-08-02T10:11:00Z">
          <w:pPr/>
        </w:pPrChange>
      </w:pPr>
      <w:r w:rsidRPr="00E208F0">
        <w:t xml:space="preserve">Due to the importance of the social connections in the OSS community for the information </w:t>
      </w:r>
      <w:r w:rsidRPr="000935D9">
        <w:rPr>
          <w:color w:val="000000" w:themeColor="text1"/>
        </w:rPr>
        <w:t>diffusion, we further investigate their impact with the next hypotheses.</w:t>
      </w:r>
    </w:p>
    <w:p w14:paraId="3CE9D8BC" w14:textId="77777777" w:rsidR="00126D76" w:rsidRPr="000935D9" w:rsidRDefault="00126D76">
      <w:pPr>
        <w:jc w:val="both"/>
        <w:rPr>
          <w:color w:val="000000" w:themeColor="text1"/>
        </w:rPr>
        <w:pPrChange w:id="983" w:author="Jiasun Li" w:date="2023-08-02T10:11:00Z">
          <w:pPr/>
        </w:pPrChange>
      </w:pPr>
    </w:p>
    <w:p w14:paraId="722C66C1" w14:textId="77777777" w:rsidR="00126D76" w:rsidRPr="000935D9" w:rsidRDefault="00126D76">
      <w:pPr>
        <w:jc w:val="both"/>
        <w:rPr>
          <w:rFonts w:eastAsia="Calibri"/>
          <w:color w:val="000000" w:themeColor="text1"/>
        </w:rPr>
        <w:pPrChange w:id="984" w:author="Jiasun Li" w:date="2023-08-02T10:11:00Z">
          <w:pPr/>
        </w:pPrChange>
      </w:pPr>
      <w:r w:rsidRPr="000935D9">
        <w:rPr>
          <w:color w:val="000000" w:themeColor="text1"/>
        </w:rPr>
        <w:t xml:space="preserve">H4: </w:t>
      </w:r>
      <w:r w:rsidRPr="000935D9">
        <w:rPr>
          <w:rFonts w:eastAsia="Calibri"/>
          <w:color w:val="000000" w:themeColor="text1"/>
        </w:rPr>
        <w:t xml:space="preserve">The importance of a project’s embeddedness among other OSS projects: </w:t>
      </w:r>
      <w:r w:rsidRPr="000935D9">
        <w:rPr>
          <w:rFonts w:eastAsia="Calibri"/>
          <w:i/>
          <w:iCs/>
          <w:color w:val="000000" w:themeColor="text1"/>
        </w:rPr>
        <w:t xml:space="preserve">A project’s visibility and embeddedness in the global OSS community is positively associated with </w:t>
      </w:r>
      <w:r>
        <w:rPr>
          <w:rFonts w:eastAsia="Calibri"/>
          <w:i/>
          <w:iCs/>
          <w:color w:val="000000" w:themeColor="text1"/>
        </w:rPr>
        <w:t>the project success</w:t>
      </w:r>
      <w:r w:rsidRPr="000935D9">
        <w:rPr>
          <w:rFonts w:eastAsia="Calibri"/>
          <w:i/>
          <w:iCs/>
          <w:color w:val="000000" w:themeColor="text1"/>
        </w:rPr>
        <w:t>.</w:t>
      </w:r>
      <w:r w:rsidRPr="000935D9">
        <w:rPr>
          <w:rFonts w:eastAsia="Calibri"/>
          <w:color w:val="000000" w:themeColor="text1"/>
        </w:rPr>
        <w:t xml:space="preserve"> (Grewal et al. 2006)</w:t>
      </w:r>
    </w:p>
    <w:p w14:paraId="2C6EFEBD" w14:textId="77777777" w:rsidR="00126D76" w:rsidRPr="000935D9" w:rsidRDefault="00126D76">
      <w:pPr>
        <w:jc w:val="both"/>
        <w:rPr>
          <w:rFonts w:eastAsia="Calibri"/>
          <w:color w:val="000000" w:themeColor="text1"/>
        </w:rPr>
        <w:pPrChange w:id="985" w:author="Jiasun Li" w:date="2023-08-02T10:11:00Z">
          <w:pPr/>
        </w:pPrChange>
      </w:pPr>
    </w:p>
    <w:p w14:paraId="392F5F9E" w14:textId="77777777" w:rsidR="00126D76" w:rsidRDefault="00126D76">
      <w:pPr>
        <w:ind w:firstLine="720"/>
        <w:jc w:val="both"/>
        <w:rPr>
          <w:color w:val="000000" w:themeColor="text1"/>
        </w:rPr>
        <w:pPrChange w:id="986" w:author="Jiasun Li" w:date="2023-08-02T10:11:00Z">
          <w:pPr>
            <w:ind w:firstLine="720"/>
          </w:pPr>
        </w:pPrChange>
      </w:pPr>
      <w:r w:rsidRPr="00F76037">
        <w:rPr>
          <w:color w:val="000000" w:themeColor="text1"/>
        </w:rPr>
        <w:t xml:space="preserve">To test our </w:t>
      </w:r>
      <w:r>
        <w:rPr>
          <w:color w:val="000000" w:themeColor="text1"/>
        </w:rPr>
        <w:t>fourth</w:t>
      </w:r>
      <w:r w:rsidRPr="00F76037">
        <w:rPr>
          <w:color w:val="000000" w:themeColor="text1"/>
        </w:rPr>
        <w:t xml:space="preserve"> hypothesis, </w:t>
      </w:r>
      <w:r w:rsidRPr="00CF00B7">
        <w:rPr>
          <w:color w:val="000000" w:themeColor="text1"/>
        </w:rPr>
        <w:t xml:space="preserve">we construct the </w:t>
      </w:r>
      <w:r>
        <w:rPr>
          <w:color w:val="000000" w:themeColor="text1"/>
        </w:rPr>
        <w:t>network</w:t>
      </w:r>
      <w:r w:rsidRPr="00CF00B7">
        <w:rPr>
          <w:color w:val="000000" w:themeColor="text1"/>
        </w:rPr>
        <w:t xml:space="preserve"> of </w:t>
      </w:r>
      <w:r>
        <w:rPr>
          <w:color w:val="000000" w:themeColor="text1"/>
        </w:rPr>
        <w:t xml:space="preserve">Ethereum repositories where the edges are established by the common collaborators. We use the R package igraph to do the computations. Based on the network, we </w:t>
      </w:r>
      <w:r w:rsidRPr="00CF00B7">
        <w:rPr>
          <w:color w:val="000000" w:themeColor="text1"/>
        </w:rPr>
        <w:t xml:space="preserve">calculate the </w:t>
      </w:r>
      <w:r>
        <w:rPr>
          <w:color w:val="000000" w:themeColor="text1"/>
        </w:rPr>
        <w:t>centrality measures: degree centrality (</w:t>
      </w:r>
      <m:oMath>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betweenness (</w:t>
      </w:r>
      <m:oMath>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and eigenvector centrality (</w:t>
      </w:r>
      <m:oMath>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xml:space="preserve"> – to include as the main independent variables in our regression. We measure </w:t>
      </w:r>
      <w:r w:rsidRPr="00CF00B7">
        <w:rPr>
          <w:rFonts w:eastAsia="Calibri"/>
          <w:i/>
          <w:iCs/>
          <w:color w:val="000000" w:themeColor="text1"/>
        </w:rPr>
        <w:t>project’s</w:t>
      </w:r>
      <w:r>
        <w:rPr>
          <w:rFonts w:eastAsia="Calibri"/>
          <w:i/>
          <w:iCs/>
          <w:color w:val="000000" w:themeColor="text1"/>
        </w:rPr>
        <w:t xml:space="preserve"> success</w:t>
      </w:r>
      <w:r w:rsidRPr="00CF00B7">
        <w:rPr>
          <w:rFonts w:eastAsia="Calibri"/>
          <w:color w:val="000000" w:themeColor="text1"/>
        </w:rPr>
        <w:t xml:space="preserve"> </w:t>
      </w:r>
      <w:r>
        <w:rPr>
          <w:rFonts w:eastAsia="Calibri"/>
          <w:color w:val="000000" w:themeColor="text1"/>
        </w:rPr>
        <w:t>a</w:t>
      </w:r>
      <w:r w:rsidRPr="00CF00B7">
        <w:rPr>
          <w:rFonts w:eastAsia="Calibri"/>
          <w:color w:val="000000" w:themeColor="text1"/>
        </w:rPr>
        <w:t xml:space="preserve">s </w:t>
      </w:r>
      <w:r>
        <w:rPr>
          <w:rFonts w:eastAsia="Calibri"/>
          <w:color w:val="000000" w:themeColor="text1"/>
        </w:rPr>
        <w:t xml:space="preserve">the number of commits (Grewal et al. 2006) and number of forks and include them as the main </w:t>
      </w:r>
      <w:r w:rsidRPr="00CF00B7">
        <w:rPr>
          <w:rFonts w:eastAsia="Calibri"/>
          <w:color w:val="000000" w:themeColor="text1"/>
        </w:rPr>
        <w:t>dependent variable</w:t>
      </w:r>
      <w:r>
        <w:rPr>
          <w:rFonts w:eastAsia="Calibri"/>
          <w:color w:val="000000" w:themeColor="text1"/>
        </w:rPr>
        <w:t>s</w:t>
      </w:r>
      <w:r w:rsidRPr="00CF00B7">
        <w:rPr>
          <w:rFonts w:eastAsia="Calibri"/>
          <w:color w:val="000000" w:themeColor="text1"/>
        </w:rPr>
        <w:t xml:space="preserve"> in our </w:t>
      </w:r>
      <w:r>
        <w:rPr>
          <w:rFonts w:eastAsia="Calibri"/>
          <w:color w:val="000000" w:themeColor="text1"/>
        </w:rPr>
        <w:t>analysis.</w:t>
      </w:r>
      <w:r w:rsidRPr="00CF00B7">
        <w:rPr>
          <w:rFonts w:eastAsia="Calibri"/>
          <w:color w:val="000000" w:themeColor="text1"/>
        </w:rPr>
        <w:t xml:space="preserve"> </w:t>
      </w:r>
      <w:r>
        <w:rPr>
          <w:color w:val="000000" w:themeColor="text1"/>
        </w:rPr>
        <w:t>W</w:t>
      </w:r>
      <w:r w:rsidRPr="00CF00B7">
        <w:rPr>
          <w:color w:val="000000" w:themeColor="text1"/>
        </w:rPr>
        <w:t xml:space="preserve">e also control for the </w:t>
      </w:r>
      <w:r w:rsidRPr="00E208F0">
        <w:t>lifetime of the project</w:t>
      </w:r>
      <w:r w:rsidRPr="00CF00B7">
        <w:rPr>
          <w:color w:val="000000" w:themeColor="text1"/>
        </w:rPr>
        <w:t>.</w:t>
      </w:r>
      <w:r>
        <w:rPr>
          <w:color w:val="000000" w:themeColor="text1"/>
        </w:rPr>
        <w:t xml:space="preserve"> </w:t>
      </w:r>
    </w:p>
    <w:p w14:paraId="69740AC2" w14:textId="77777777" w:rsidR="00126D76" w:rsidRPr="00E208F0" w:rsidRDefault="00126D76">
      <w:pPr>
        <w:jc w:val="both"/>
        <w:rPr>
          <w:rFonts w:eastAsia="Calibri"/>
          <w:color w:val="333333"/>
        </w:rPr>
        <w:pPrChange w:id="987" w:author="Jiasun Li" w:date="2023-08-02T10:11:00Z">
          <w:pPr/>
        </w:pPrChange>
      </w:pPr>
    </w:p>
    <w:p w14:paraId="23CDB6EE" w14:textId="77777777" w:rsidR="00126D76" w:rsidRPr="00E208F0" w:rsidRDefault="00126D76">
      <w:pPr>
        <w:ind w:firstLine="720"/>
        <w:jc w:val="both"/>
        <w:pPrChange w:id="988" w:author="Jiasun Li" w:date="2023-08-02T10:11:00Z">
          <w:pPr>
            <w:ind w:firstLine="720"/>
          </w:pPr>
        </w:pPrChange>
      </w:pPr>
      <w:r>
        <w:t>W</w:t>
      </w:r>
      <w:r w:rsidRPr="00E208F0">
        <w:t>e run a panel fixed effects regression</w:t>
      </w:r>
      <w:r>
        <w:t xml:space="preserve"> (4) t</w:t>
      </w:r>
      <w:r w:rsidRPr="00E208F0">
        <w:t xml:space="preserve">o test our </w:t>
      </w:r>
      <w:r>
        <w:t>fourth</w:t>
      </w:r>
      <w:r w:rsidRPr="00E208F0">
        <w:t xml:space="preserve"> hypothesis</w:t>
      </w:r>
      <w:r>
        <w:t>:</w:t>
      </w:r>
    </w:p>
    <w:p w14:paraId="25EF8501" w14:textId="77777777" w:rsidR="00126D76" w:rsidRPr="00E208F0" w:rsidRDefault="00126D76" w:rsidP="00126D76"/>
    <w:p w14:paraId="70CE4835"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+Control</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α</m:t>
        </m:r>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4</w:t>
      </w:r>
      <w:r w:rsidR="00126D76" w:rsidRPr="00E208F0">
        <w:rPr>
          <w:rFonts w:eastAsiaTheme="minorEastAsia"/>
          <w:sz w:val="22"/>
          <w:szCs w:val="22"/>
          <w:lang w:eastAsia="zh-CN"/>
        </w:rPr>
        <w:t>)</w:t>
      </w:r>
    </w:p>
    <w:p w14:paraId="34B51915" w14:textId="77777777" w:rsidR="00126D76" w:rsidRPr="00E208F0" w:rsidRDefault="00126D76">
      <w:pPr>
        <w:ind w:firstLine="720"/>
        <w:jc w:val="both"/>
        <w:pPrChange w:id="989" w:author="Jiasun Li" w:date="2023-08-02T10:11:00Z">
          <w:pPr>
            <w:ind w:firstLine="720"/>
          </w:pPr>
        </w:pPrChange>
      </w:pPr>
      <w:r w:rsidRPr="00E208F0">
        <w:lastRenderedPageBreak/>
        <w:t>In equation (</w:t>
      </w:r>
      <w:r>
        <w:t>4</w:t>
      </w:r>
      <w:r w:rsidRPr="00E208F0">
        <w:t xml:space="preserve">), </w:t>
      </w:r>
      <w:r w:rsidRPr="00307204">
        <w:rPr>
          <w:i/>
          <w:iCs/>
        </w:rPr>
        <w:t>i</w:t>
      </w:r>
      <w:r w:rsidRPr="00E208F0">
        <w:t xml:space="preserve"> – is the index of a repository within the Ethereum project</w:t>
      </w:r>
      <w:r>
        <w:t>,</w:t>
      </w:r>
      <w:r w:rsidRPr="00E208F0">
        <w:t xml:space="preserve"> </w:t>
      </w:r>
      <m:oMath>
        <m:r>
          <w:rPr>
            <w:rFonts w:ascii="Cambria Math" w:hAnsi="Cambria Math"/>
          </w:rPr>
          <m:t>α</m:t>
        </m:r>
      </m:oMath>
      <w:r w:rsidRPr="00E208F0">
        <w:t xml:space="preserve"> is the </w:t>
      </w:r>
      <w:r>
        <w:t>constant term</w:t>
      </w:r>
      <w:r w:rsidRPr="00E208F0">
        <w:t xml:space="preserve"> that accounts </w:t>
      </w:r>
      <w:r w:rsidRPr="0063176B">
        <w:t xml:space="preserve">for </w:t>
      </w:r>
      <w:r>
        <w:t xml:space="preserve">factors that affect the project success metrics </w:t>
      </w:r>
      <w:r w:rsidRPr="0063176B">
        <w:t xml:space="preserve">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m:t>
            </m:r>
          </m:sub>
        </m:sSub>
      </m:oMath>
      <w:r w:rsidRPr="0063176B">
        <w:t xml:space="preserve"> – idiosyncratic error.</w:t>
      </w:r>
      <w:r>
        <w:t xml:space="preserve"> </w:t>
      </w:r>
      <w:r w:rsidRPr="00E208F0">
        <w:t xml:space="preserve">As a measure of product </w:t>
      </w:r>
      <w:r>
        <w:t>success</w:t>
      </w:r>
      <w:r w:rsidRPr="00E208F0">
        <w:t xml:space="preserve"> (</w:t>
      </w:r>
      <m:oMath>
        <m:r>
          <w:rPr>
            <w:rFonts w:ascii="Cambria Math" w:eastAsiaTheme="minorEastAsia" w:hAnsi="Cambria Math"/>
            <w:sz w:val="22"/>
            <w:szCs w:val="22"/>
            <w:lang w:eastAsia="zh-CN"/>
          </w:rPr>
          <m:t>D</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V</m:t>
            </m:r>
          </m:e>
          <m:sub>
            <m:r>
              <w:rPr>
                <w:rFonts w:ascii="Cambria Math" w:eastAsiaTheme="minorEastAsia" w:hAnsi="Cambria Math"/>
                <w:sz w:val="22"/>
                <w:szCs w:val="22"/>
                <w:lang w:eastAsia="zh-CN"/>
              </w:rPr>
              <m:t>i</m:t>
            </m:r>
          </m:sub>
        </m:sSub>
      </m:oMath>
      <w:r w:rsidRPr="00E208F0">
        <w:rPr>
          <w:rFonts w:eastAsiaTheme="minorEastAsia"/>
          <w:sz w:val="22"/>
          <w:szCs w:val="22"/>
          <w:lang w:eastAsia="zh-CN"/>
        </w:rPr>
        <w:t>)</w:t>
      </w:r>
      <w:r w:rsidRPr="00E208F0">
        <w:t xml:space="preserve">, we use a </w:t>
      </w:r>
      <w:r>
        <w:t>metric of contribution –</w:t>
      </w:r>
      <w:r w:rsidRPr="00E208F0">
        <w:t xml:space="preserve"> </w:t>
      </w:r>
      <w:r>
        <w:t xml:space="preserve">a </w:t>
      </w:r>
      <w:r w:rsidRPr="00E208F0">
        <w:t xml:space="preserve">number of </w:t>
      </w:r>
      <w:r>
        <w:t>commits</w:t>
      </w:r>
      <w:r w:rsidRPr="00E208F0">
        <w:t xml:space="preserve"> (</w:t>
      </w:r>
      <w:r>
        <w:t>Commits</w:t>
      </w:r>
      <w:r w:rsidRPr="00E208F0">
        <w:t xml:space="preserve">) and </w:t>
      </w:r>
      <w:r>
        <w:t>a metric of diffusion – a</w:t>
      </w:r>
      <w:r w:rsidRPr="00E208F0">
        <w:t xml:space="preserve"> number of repository forks (Forks).</w:t>
      </w:r>
      <w: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oMath>
      <w:r>
        <w:rPr>
          <w:sz w:val="22"/>
          <w:szCs w:val="22"/>
          <w:lang w:eastAsia="zh-CN"/>
        </w:rPr>
        <w:t xml:space="preserve"> are the </w:t>
      </w:r>
      <w:r>
        <w:t>coefficients</w:t>
      </w:r>
      <w:r w:rsidRPr="0063176B">
        <w:t xml:space="preserve"> </w:t>
      </w:r>
      <w:r>
        <w:t xml:space="preserve">of interest and measure the effects of centrality measures on the project technical success.  </w:t>
      </w:r>
      <m:oMath>
        <m:r>
          <w:rPr>
            <w:rFonts w:ascii="Cambria Math" w:eastAsiaTheme="minorEastAsia" w:hAnsi="Cambria Math"/>
            <w:lang w:eastAsia="zh-CN"/>
          </w:rPr>
          <m:t>Controls</m:t>
        </m:r>
      </m:oMath>
      <w:r w:rsidRPr="0063176B">
        <w:rPr>
          <w:rFonts w:eastAsiaTheme="minorEastAsia"/>
          <w:lang w:eastAsia="zh-CN"/>
        </w:rPr>
        <w:t xml:space="preserve"> include </w:t>
      </w:r>
      <w:r w:rsidRPr="00E208F0">
        <w:t>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m:t>
            </m:r>
          </m:sub>
        </m:sSub>
      </m:oMath>
      <w:r w:rsidRPr="00E208F0">
        <w:t>).</w:t>
      </w:r>
      <w:r>
        <w:t xml:space="preserve"> </w:t>
      </w:r>
    </w:p>
    <w:p w14:paraId="22900FF9" w14:textId="77777777" w:rsidR="00126D76" w:rsidRPr="00E208F0" w:rsidRDefault="00126D76" w:rsidP="00126D76"/>
    <w:p w14:paraId="0BC19907" w14:textId="77777777" w:rsidR="00126D76" w:rsidRPr="00E208F0" w:rsidRDefault="00126D76" w:rsidP="00126D76">
      <w:pPr>
        <w:ind w:firstLine="720"/>
      </w:pPr>
      <w:r w:rsidRPr="00E208F0">
        <w:t xml:space="preserve">The results are presented in Table </w:t>
      </w:r>
      <w:r>
        <w:t>4</w:t>
      </w:r>
      <w:r w:rsidRPr="00E208F0">
        <w:t xml:space="preserve">. </w:t>
      </w:r>
    </w:p>
    <w:p w14:paraId="1D1865A8" w14:textId="77777777" w:rsidR="00126D76" w:rsidRPr="00E208F0" w:rsidRDefault="00126D76" w:rsidP="00126D76">
      <w:pPr>
        <w:ind w:firstLine="720"/>
      </w:pPr>
    </w:p>
    <w:p w14:paraId="4C0095C7"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4</w:t>
      </w:r>
      <w:r w:rsidRPr="00E208F0">
        <w:rPr>
          <w:b/>
          <w:bCs/>
        </w:rPr>
        <w:fldChar w:fldCharType="end"/>
      </w:r>
      <w:r w:rsidRPr="00E208F0">
        <w:rPr>
          <w:b/>
          <w:bCs/>
        </w:rPr>
        <w:t>. H</w:t>
      </w:r>
      <w:r>
        <w:rPr>
          <w:b/>
          <w:bCs/>
        </w:rPr>
        <w:t>4</w:t>
      </w:r>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2643A6C0" w14:textId="77777777" w:rsidTr="001C0135">
        <w:tc>
          <w:tcPr>
            <w:tcW w:w="1763" w:type="pct"/>
            <w:tcBorders>
              <w:top w:val="single" w:sz="4" w:space="0" w:color="auto"/>
              <w:bottom w:val="single" w:sz="4" w:space="0" w:color="auto"/>
            </w:tcBorders>
          </w:tcPr>
          <w:p w14:paraId="4D7ED287"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155F59B7" w14:textId="77777777" w:rsidR="00126D76" w:rsidRPr="00E208F0" w:rsidRDefault="00126D76" w:rsidP="001C0135">
            <w:pPr>
              <w:jc w:val="center"/>
              <w:rPr>
                <w:sz w:val="20"/>
                <w:szCs w:val="20"/>
              </w:rPr>
            </w:pPr>
            <w:r w:rsidRPr="00E208F0">
              <w:rPr>
                <w:sz w:val="20"/>
                <w:szCs w:val="20"/>
              </w:rPr>
              <w:t>(1)</w:t>
            </w:r>
          </w:p>
          <w:p w14:paraId="06017EB3" w14:textId="77777777" w:rsidR="00126D76" w:rsidRPr="00E208F0" w:rsidRDefault="00126D76" w:rsidP="001C0135">
            <w:pPr>
              <w:jc w:val="center"/>
              <w:rPr>
                <w:sz w:val="20"/>
                <w:szCs w:val="20"/>
              </w:rPr>
            </w:pPr>
            <w:r>
              <w:rPr>
                <w:sz w:val="20"/>
                <w:szCs w:val="20"/>
              </w:rPr>
              <w:t>OLS</w:t>
            </w:r>
            <w:r w:rsidRPr="00E208F0">
              <w:rPr>
                <w:sz w:val="20"/>
                <w:szCs w:val="20"/>
              </w:rPr>
              <w:t xml:space="preserve">, DV= </w:t>
            </w:r>
            <w:r>
              <w:rPr>
                <w:sz w:val="20"/>
                <w:szCs w:val="20"/>
              </w:rPr>
              <w:t>lnCommits</w:t>
            </w:r>
          </w:p>
        </w:tc>
        <w:tc>
          <w:tcPr>
            <w:tcW w:w="1623" w:type="pct"/>
            <w:tcBorders>
              <w:top w:val="single" w:sz="4" w:space="0" w:color="auto"/>
              <w:bottom w:val="single" w:sz="4" w:space="0" w:color="auto"/>
            </w:tcBorders>
          </w:tcPr>
          <w:p w14:paraId="02665BDE" w14:textId="77777777" w:rsidR="00126D76" w:rsidRPr="00E208F0" w:rsidRDefault="00126D76" w:rsidP="001C0135">
            <w:pPr>
              <w:jc w:val="center"/>
              <w:rPr>
                <w:sz w:val="20"/>
                <w:szCs w:val="20"/>
              </w:rPr>
            </w:pPr>
            <w:r w:rsidRPr="00E208F0">
              <w:rPr>
                <w:sz w:val="20"/>
                <w:szCs w:val="20"/>
              </w:rPr>
              <w:t>(2)</w:t>
            </w:r>
          </w:p>
          <w:p w14:paraId="2BDF0806" w14:textId="77777777" w:rsidR="00126D76" w:rsidRPr="00E208F0" w:rsidRDefault="00126D76" w:rsidP="001C0135">
            <w:pPr>
              <w:jc w:val="center"/>
              <w:rPr>
                <w:sz w:val="20"/>
                <w:szCs w:val="20"/>
              </w:rPr>
            </w:pPr>
            <w:r>
              <w:rPr>
                <w:sz w:val="20"/>
                <w:szCs w:val="20"/>
              </w:rPr>
              <w:t>OLS</w:t>
            </w:r>
            <w:r w:rsidRPr="00E208F0">
              <w:rPr>
                <w:sz w:val="20"/>
                <w:szCs w:val="20"/>
              </w:rPr>
              <w:t>, DV=</w:t>
            </w:r>
            <w:r>
              <w:rPr>
                <w:sz w:val="20"/>
                <w:szCs w:val="20"/>
              </w:rPr>
              <w:t xml:space="preserve"> lnForks</w:t>
            </w:r>
          </w:p>
        </w:tc>
      </w:tr>
      <w:tr w:rsidR="00126D76" w:rsidRPr="00E208F0" w14:paraId="15205EE9" w14:textId="77777777" w:rsidTr="001C0135">
        <w:tc>
          <w:tcPr>
            <w:tcW w:w="1763" w:type="pct"/>
            <w:tcBorders>
              <w:top w:val="single" w:sz="4" w:space="0" w:color="auto"/>
            </w:tcBorders>
            <w:vAlign w:val="bottom"/>
          </w:tcPr>
          <w:p w14:paraId="0C60D2B1" w14:textId="77777777" w:rsidR="00126D76" w:rsidRDefault="00126D76" w:rsidP="001C0135">
            <w:pPr>
              <w:rPr>
                <w:color w:val="000000"/>
                <w:sz w:val="20"/>
                <w:szCs w:val="20"/>
              </w:rPr>
            </w:pPr>
            <w:r>
              <w:rPr>
                <w:color w:val="000000"/>
                <w:sz w:val="20"/>
                <w:szCs w:val="20"/>
              </w:rPr>
              <w:t xml:space="preserve">Degree </w:t>
            </w:r>
          </w:p>
        </w:tc>
        <w:tc>
          <w:tcPr>
            <w:tcW w:w="1614" w:type="pct"/>
            <w:tcBorders>
              <w:top w:val="single" w:sz="4" w:space="0" w:color="auto"/>
            </w:tcBorders>
            <w:vAlign w:val="bottom"/>
          </w:tcPr>
          <w:p w14:paraId="797F99F4" w14:textId="77777777" w:rsidR="00126D76" w:rsidRPr="006E0F03" w:rsidRDefault="00126D76" w:rsidP="001C0135">
            <w:pPr>
              <w:jc w:val="center"/>
              <w:rPr>
                <w:color w:val="000000"/>
                <w:sz w:val="20"/>
                <w:szCs w:val="20"/>
              </w:rPr>
            </w:pPr>
            <w:r w:rsidRPr="006F7F4E">
              <w:rPr>
                <w:color w:val="000000"/>
                <w:sz w:val="20"/>
                <w:szCs w:val="20"/>
              </w:rPr>
              <w:t>0.011***</w:t>
            </w:r>
          </w:p>
        </w:tc>
        <w:tc>
          <w:tcPr>
            <w:tcW w:w="1623" w:type="pct"/>
            <w:tcBorders>
              <w:top w:val="single" w:sz="4" w:space="0" w:color="auto"/>
            </w:tcBorders>
            <w:vAlign w:val="bottom"/>
          </w:tcPr>
          <w:p w14:paraId="2F4214B0" w14:textId="77777777" w:rsidR="00126D76" w:rsidRPr="00736F47" w:rsidRDefault="00126D76" w:rsidP="001C0135">
            <w:pPr>
              <w:jc w:val="center"/>
              <w:rPr>
                <w:color w:val="000000"/>
                <w:sz w:val="20"/>
                <w:szCs w:val="20"/>
              </w:rPr>
            </w:pPr>
            <w:r w:rsidRPr="00D02BDC">
              <w:rPr>
                <w:color w:val="000000"/>
                <w:sz w:val="20"/>
                <w:szCs w:val="20"/>
              </w:rPr>
              <w:t>0.007***</w:t>
            </w:r>
          </w:p>
        </w:tc>
      </w:tr>
      <w:tr w:rsidR="00126D76" w:rsidRPr="00E208F0" w14:paraId="0BFB7324" w14:textId="77777777" w:rsidTr="001C0135">
        <w:tc>
          <w:tcPr>
            <w:tcW w:w="1763" w:type="pct"/>
            <w:vAlign w:val="bottom"/>
          </w:tcPr>
          <w:p w14:paraId="15E5C240" w14:textId="77777777" w:rsidR="00126D76" w:rsidRDefault="00126D76" w:rsidP="001C0135">
            <w:pPr>
              <w:rPr>
                <w:color w:val="000000"/>
                <w:sz w:val="20"/>
                <w:szCs w:val="20"/>
              </w:rPr>
            </w:pPr>
          </w:p>
        </w:tc>
        <w:tc>
          <w:tcPr>
            <w:tcW w:w="1614" w:type="pct"/>
            <w:vAlign w:val="bottom"/>
          </w:tcPr>
          <w:p w14:paraId="2A59CE2B" w14:textId="77777777" w:rsidR="00126D76" w:rsidRPr="0065500F" w:rsidRDefault="00126D76" w:rsidP="001C0135">
            <w:pPr>
              <w:jc w:val="center"/>
              <w:rPr>
                <w:color w:val="000000"/>
                <w:sz w:val="20"/>
                <w:szCs w:val="20"/>
              </w:rPr>
            </w:pPr>
            <w:r>
              <w:rPr>
                <w:color w:val="000000"/>
                <w:sz w:val="20"/>
                <w:szCs w:val="20"/>
              </w:rPr>
              <w:t>(</w:t>
            </w:r>
            <w:r w:rsidRPr="006F7F4E">
              <w:rPr>
                <w:color w:val="000000"/>
                <w:sz w:val="20"/>
                <w:szCs w:val="20"/>
              </w:rPr>
              <w:t>0.00</w:t>
            </w:r>
            <w:r>
              <w:rPr>
                <w:color w:val="000000"/>
                <w:sz w:val="20"/>
                <w:szCs w:val="20"/>
              </w:rPr>
              <w:t>2)</w:t>
            </w:r>
          </w:p>
        </w:tc>
        <w:tc>
          <w:tcPr>
            <w:tcW w:w="1623" w:type="pct"/>
            <w:vAlign w:val="bottom"/>
          </w:tcPr>
          <w:p w14:paraId="524714F2" w14:textId="77777777" w:rsidR="00126D76" w:rsidRPr="00736F47" w:rsidRDefault="00126D76" w:rsidP="001C0135">
            <w:pPr>
              <w:jc w:val="center"/>
              <w:rPr>
                <w:color w:val="000000"/>
                <w:sz w:val="20"/>
                <w:szCs w:val="20"/>
              </w:rPr>
            </w:pPr>
            <w:r w:rsidRPr="00D02BDC">
              <w:rPr>
                <w:color w:val="000000"/>
                <w:sz w:val="20"/>
                <w:szCs w:val="20"/>
              </w:rPr>
              <w:t>(0.001)</w:t>
            </w:r>
          </w:p>
        </w:tc>
      </w:tr>
      <w:tr w:rsidR="00126D76" w:rsidRPr="00E208F0" w14:paraId="3F46F1DF" w14:textId="77777777" w:rsidTr="001C0135">
        <w:tc>
          <w:tcPr>
            <w:tcW w:w="1763" w:type="pct"/>
            <w:vAlign w:val="bottom"/>
          </w:tcPr>
          <w:p w14:paraId="487CDCC8" w14:textId="77777777" w:rsidR="00126D76" w:rsidRPr="00E208F0" w:rsidRDefault="00126D76" w:rsidP="001C0135">
            <w:pPr>
              <w:rPr>
                <w:color w:val="000000"/>
                <w:sz w:val="20"/>
                <w:szCs w:val="20"/>
              </w:rPr>
            </w:pPr>
            <w:r>
              <w:rPr>
                <w:color w:val="000000"/>
                <w:sz w:val="20"/>
                <w:szCs w:val="20"/>
              </w:rPr>
              <w:t xml:space="preserve">Eigenvector </w:t>
            </w:r>
          </w:p>
        </w:tc>
        <w:tc>
          <w:tcPr>
            <w:tcW w:w="1614" w:type="pct"/>
            <w:vAlign w:val="bottom"/>
          </w:tcPr>
          <w:p w14:paraId="792EC10A" w14:textId="77777777" w:rsidR="00126D76" w:rsidRPr="006E0F03" w:rsidRDefault="00126D76" w:rsidP="001C0135">
            <w:pPr>
              <w:jc w:val="center"/>
              <w:rPr>
                <w:color w:val="000000"/>
                <w:sz w:val="20"/>
                <w:szCs w:val="20"/>
              </w:rPr>
            </w:pPr>
            <w:r w:rsidRPr="006F7F4E">
              <w:rPr>
                <w:color w:val="000000"/>
                <w:sz w:val="20"/>
                <w:szCs w:val="20"/>
              </w:rPr>
              <w:t>9.112***</w:t>
            </w:r>
          </w:p>
        </w:tc>
        <w:tc>
          <w:tcPr>
            <w:tcW w:w="1623" w:type="pct"/>
            <w:vAlign w:val="bottom"/>
          </w:tcPr>
          <w:p w14:paraId="11B09B6A" w14:textId="77777777" w:rsidR="00126D76" w:rsidRPr="00736F47" w:rsidRDefault="00126D76" w:rsidP="001C0135">
            <w:pPr>
              <w:jc w:val="center"/>
              <w:rPr>
                <w:color w:val="000000"/>
                <w:sz w:val="20"/>
                <w:szCs w:val="20"/>
              </w:rPr>
            </w:pPr>
            <w:r w:rsidRPr="00D02BDC">
              <w:rPr>
                <w:color w:val="000000"/>
                <w:sz w:val="20"/>
                <w:szCs w:val="20"/>
              </w:rPr>
              <w:t>7.094***</w:t>
            </w:r>
          </w:p>
        </w:tc>
      </w:tr>
      <w:tr w:rsidR="00126D76" w:rsidRPr="00E208F0" w14:paraId="00E757E7" w14:textId="77777777" w:rsidTr="001C0135">
        <w:tc>
          <w:tcPr>
            <w:tcW w:w="1763" w:type="pct"/>
            <w:vAlign w:val="bottom"/>
          </w:tcPr>
          <w:p w14:paraId="1FB9D2FA" w14:textId="77777777" w:rsidR="00126D76" w:rsidRPr="00E208F0" w:rsidRDefault="00126D76" w:rsidP="001C0135">
            <w:pPr>
              <w:rPr>
                <w:color w:val="000000"/>
                <w:sz w:val="20"/>
                <w:szCs w:val="20"/>
              </w:rPr>
            </w:pPr>
          </w:p>
        </w:tc>
        <w:tc>
          <w:tcPr>
            <w:tcW w:w="1614" w:type="pct"/>
            <w:vAlign w:val="bottom"/>
          </w:tcPr>
          <w:p w14:paraId="36DF87EE" w14:textId="77777777" w:rsidR="00126D76" w:rsidRPr="0065500F" w:rsidRDefault="00126D76" w:rsidP="001C0135">
            <w:pPr>
              <w:jc w:val="center"/>
              <w:rPr>
                <w:color w:val="000000"/>
                <w:sz w:val="20"/>
                <w:szCs w:val="20"/>
              </w:rPr>
            </w:pPr>
            <w:r>
              <w:rPr>
                <w:color w:val="000000"/>
                <w:sz w:val="20"/>
                <w:szCs w:val="20"/>
              </w:rPr>
              <w:t>(2.238)</w:t>
            </w:r>
          </w:p>
        </w:tc>
        <w:tc>
          <w:tcPr>
            <w:tcW w:w="1623" w:type="pct"/>
            <w:vAlign w:val="bottom"/>
          </w:tcPr>
          <w:p w14:paraId="386E7766" w14:textId="77777777" w:rsidR="00126D76" w:rsidRPr="008D051C" w:rsidRDefault="00126D76" w:rsidP="001C0135">
            <w:pPr>
              <w:jc w:val="center"/>
              <w:rPr>
                <w:color w:val="000000"/>
                <w:sz w:val="20"/>
                <w:szCs w:val="20"/>
              </w:rPr>
            </w:pPr>
            <w:r w:rsidRPr="00D02BDC">
              <w:rPr>
                <w:color w:val="000000"/>
                <w:sz w:val="20"/>
                <w:szCs w:val="20"/>
              </w:rPr>
              <w:t>(1.391)</w:t>
            </w:r>
          </w:p>
        </w:tc>
      </w:tr>
      <w:tr w:rsidR="00126D76" w:rsidRPr="00E208F0" w14:paraId="0A93986D" w14:textId="77777777" w:rsidTr="001C0135">
        <w:tc>
          <w:tcPr>
            <w:tcW w:w="1763" w:type="pct"/>
            <w:vAlign w:val="bottom"/>
          </w:tcPr>
          <w:p w14:paraId="4623F636" w14:textId="77777777" w:rsidR="00126D76" w:rsidRPr="00E208F0" w:rsidRDefault="00126D76" w:rsidP="001C0135">
            <w:pPr>
              <w:rPr>
                <w:color w:val="000000"/>
                <w:sz w:val="20"/>
                <w:szCs w:val="20"/>
              </w:rPr>
            </w:pPr>
            <w:r>
              <w:rPr>
                <w:color w:val="000000"/>
                <w:sz w:val="20"/>
                <w:szCs w:val="20"/>
              </w:rPr>
              <w:t xml:space="preserve">Betweenness </w:t>
            </w:r>
          </w:p>
        </w:tc>
        <w:tc>
          <w:tcPr>
            <w:tcW w:w="1614" w:type="pct"/>
            <w:vAlign w:val="bottom"/>
          </w:tcPr>
          <w:p w14:paraId="6CA93F6C" w14:textId="77777777" w:rsidR="00126D76" w:rsidRPr="006E0F03" w:rsidRDefault="00126D76" w:rsidP="001C0135">
            <w:pPr>
              <w:jc w:val="center"/>
              <w:rPr>
                <w:color w:val="000000"/>
                <w:sz w:val="20"/>
                <w:szCs w:val="20"/>
              </w:rPr>
            </w:pPr>
            <w:r w:rsidRPr="006F7F4E">
              <w:rPr>
                <w:color w:val="000000"/>
                <w:sz w:val="20"/>
                <w:szCs w:val="20"/>
              </w:rPr>
              <w:t>-0.001***</w:t>
            </w:r>
          </w:p>
        </w:tc>
        <w:tc>
          <w:tcPr>
            <w:tcW w:w="1623" w:type="pct"/>
            <w:vAlign w:val="bottom"/>
          </w:tcPr>
          <w:p w14:paraId="33F2F451" w14:textId="77777777" w:rsidR="00126D76" w:rsidRPr="00736F47" w:rsidRDefault="00126D76" w:rsidP="001C0135">
            <w:pPr>
              <w:jc w:val="center"/>
              <w:rPr>
                <w:color w:val="000000"/>
                <w:sz w:val="20"/>
                <w:szCs w:val="20"/>
              </w:rPr>
            </w:pPr>
            <w:r w:rsidRPr="00D02BDC">
              <w:rPr>
                <w:color w:val="000000"/>
                <w:sz w:val="20"/>
                <w:szCs w:val="20"/>
              </w:rPr>
              <w:t>-0.001**</w:t>
            </w:r>
          </w:p>
        </w:tc>
      </w:tr>
      <w:tr w:rsidR="00126D76" w:rsidRPr="00E208F0" w14:paraId="451A0DD2" w14:textId="77777777" w:rsidTr="001C0135">
        <w:tc>
          <w:tcPr>
            <w:tcW w:w="1763" w:type="pct"/>
            <w:vAlign w:val="bottom"/>
          </w:tcPr>
          <w:p w14:paraId="5B4B4EA2" w14:textId="77777777" w:rsidR="00126D76" w:rsidRPr="00E208F0" w:rsidRDefault="00126D76" w:rsidP="001C0135">
            <w:pPr>
              <w:rPr>
                <w:color w:val="000000"/>
                <w:sz w:val="20"/>
                <w:szCs w:val="20"/>
              </w:rPr>
            </w:pPr>
          </w:p>
        </w:tc>
        <w:tc>
          <w:tcPr>
            <w:tcW w:w="1614" w:type="pct"/>
            <w:vAlign w:val="bottom"/>
          </w:tcPr>
          <w:p w14:paraId="7314902A" w14:textId="77777777" w:rsidR="00126D76" w:rsidRPr="00F267B6" w:rsidRDefault="00126D76" w:rsidP="001C0135">
            <w:pPr>
              <w:jc w:val="center"/>
              <w:rPr>
                <w:color w:val="000000"/>
                <w:sz w:val="20"/>
                <w:szCs w:val="20"/>
              </w:rPr>
            </w:pPr>
            <w:r>
              <w:rPr>
                <w:color w:val="000000"/>
                <w:sz w:val="20"/>
                <w:szCs w:val="20"/>
              </w:rPr>
              <w:t>(0.0004)</w:t>
            </w:r>
          </w:p>
        </w:tc>
        <w:tc>
          <w:tcPr>
            <w:tcW w:w="1623" w:type="pct"/>
            <w:vAlign w:val="bottom"/>
          </w:tcPr>
          <w:p w14:paraId="76EB8A00" w14:textId="77777777" w:rsidR="00126D76" w:rsidRPr="008D051C" w:rsidRDefault="00126D76" w:rsidP="001C0135">
            <w:pPr>
              <w:jc w:val="center"/>
              <w:rPr>
                <w:color w:val="000000"/>
                <w:sz w:val="20"/>
                <w:szCs w:val="20"/>
              </w:rPr>
            </w:pPr>
            <w:r w:rsidRPr="00D02BDC">
              <w:rPr>
                <w:color w:val="000000"/>
                <w:sz w:val="20"/>
                <w:szCs w:val="20"/>
              </w:rPr>
              <w:t>(0.0002)</w:t>
            </w:r>
          </w:p>
        </w:tc>
      </w:tr>
      <w:tr w:rsidR="00126D76" w:rsidRPr="00E208F0" w14:paraId="4754A2FD" w14:textId="77777777" w:rsidTr="001C0135">
        <w:tc>
          <w:tcPr>
            <w:tcW w:w="1763" w:type="pct"/>
            <w:vAlign w:val="bottom"/>
          </w:tcPr>
          <w:p w14:paraId="139119D1"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40982950" w14:textId="77777777" w:rsidR="00126D76" w:rsidRPr="0065500F" w:rsidRDefault="00126D76" w:rsidP="001C0135">
            <w:pPr>
              <w:jc w:val="center"/>
              <w:rPr>
                <w:color w:val="000000"/>
                <w:sz w:val="20"/>
                <w:szCs w:val="20"/>
              </w:rPr>
            </w:pPr>
            <w:r w:rsidRPr="006F7F4E">
              <w:rPr>
                <w:color w:val="000000"/>
                <w:sz w:val="20"/>
                <w:szCs w:val="20"/>
              </w:rPr>
              <w:t>-0.000</w:t>
            </w:r>
            <w:r>
              <w:rPr>
                <w:color w:val="000000"/>
                <w:sz w:val="20"/>
                <w:szCs w:val="20"/>
              </w:rPr>
              <w:t>4</w:t>
            </w:r>
            <w:r w:rsidRPr="006F7F4E">
              <w:rPr>
                <w:color w:val="000000"/>
                <w:sz w:val="20"/>
                <w:szCs w:val="20"/>
              </w:rPr>
              <w:t>**</w:t>
            </w:r>
          </w:p>
        </w:tc>
        <w:tc>
          <w:tcPr>
            <w:tcW w:w="1623" w:type="pct"/>
            <w:vAlign w:val="bottom"/>
          </w:tcPr>
          <w:p w14:paraId="2875B95B" w14:textId="77777777" w:rsidR="00126D76" w:rsidRPr="00E208F0" w:rsidRDefault="00126D76" w:rsidP="001C0135">
            <w:pPr>
              <w:jc w:val="center"/>
              <w:rPr>
                <w:color w:val="000000"/>
                <w:sz w:val="20"/>
                <w:szCs w:val="20"/>
              </w:rPr>
            </w:pPr>
            <w:r w:rsidRPr="00D02BDC">
              <w:rPr>
                <w:color w:val="000000"/>
                <w:sz w:val="20"/>
                <w:szCs w:val="20"/>
              </w:rPr>
              <w:t>0.001***</w:t>
            </w:r>
          </w:p>
        </w:tc>
      </w:tr>
      <w:tr w:rsidR="00126D76" w:rsidRPr="00E208F0" w14:paraId="08C5AB0B" w14:textId="77777777" w:rsidTr="001C0135">
        <w:tc>
          <w:tcPr>
            <w:tcW w:w="1763" w:type="pct"/>
          </w:tcPr>
          <w:p w14:paraId="14FD8FF7" w14:textId="77777777" w:rsidR="00126D76" w:rsidRPr="00E208F0" w:rsidRDefault="00126D76" w:rsidP="001C0135">
            <w:pPr>
              <w:rPr>
                <w:sz w:val="20"/>
                <w:szCs w:val="20"/>
              </w:rPr>
            </w:pPr>
          </w:p>
        </w:tc>
        <w:tc>
          <w:tcPr>
            <w:tcW w:w="1614" w:type="pct"/>
            <w:vAlign w:val="bottom"/>
          </w:tcPr>
          <w:p w14:paraId="5E88B837" w14:textId="77777777" w:rsidR="00126D76" w:rsidRPr="00B8574C" w:rsidRDefault="00126D76" w:rsidP="001C0135">
            <w:pPr>
              <w:jc w:val="center"/>
              <w:rPr>
                <w:color w:val="000000"/>
                <w:sz w:val="20"/>
                <w:szCs w:val="20"/>
              </w:rPr>
            </w:pPr>
            <w:r>
              <w:rPr>
                <w:color w:val="000000"/>
                <w:sz w:val="20"/>
                <w:szCs w:val="20"/>
              </w:rPr>
              <w:t>(0.0002)</w:t>
            </w:r>
          </w:p>
        </w:tc>
        <w:tc>
          <w:tcPr>
            <w:tcW w:w="1623" w:type="pct"/>
            <w:vAlign w:val="bottom"/>
          </w:tcPr>
          <w:p w14:paraId="3E100CBE" w14:textId="77777777" w:rsidR="00126D76" w:rsidRPr="00E208F0" w:rsidRDefault="00126D76" w:rsidP="001C0135">
            <w:pPr>
              <w:jc w:val="center"/>
              <w:rPr>
                <w:color w:val="000000"/>
                <w:sz w:val="20"/>
                <w:szCs w:val="20"/>
              </w:rPr>
            </w:pPr>
            <w:r w:rsidRPr="00D02BDC">
              <w:rPr>
                <w:color w:val="000000"/>
                <w:sz w:val="20"/>
                <w:szCs w:val="20"/>
              </w:rPr>
              <w:t>(0.0001)</w:t>
            </w:r>
          </w:p>
        </w:tc>
      </w:tr>
      <w:tr w:rsidR="00126D76" w:rsidRPr="00E208F0" w14:paraId="03281462" w14:textId="77777777" w:rsidTr="001C0135">
        <w:tc>
          <w:tcPr>
            <w:tcW w:w="1763" w:type="pct"/>
          </w:tcPr>
          <w:p w14:paraId="223F8C8E" w14:textId="77777777" w:rsidR="00126D76" w:rsidRPr="00E208F0" w:rsidRDefault="00126D76" w:rsidP="001C0135">
            <w:pPr>
              <w:rPr>
                <w:sz w:val="20"/>
                <w:szCs w:val="20"/>
              </w:rPr>
            </w:pPr>
            <w:r>
              <w:rPr>
                <w:sz w:val="20"/>
                <w:szCs w:val="20"/>
              </w:rPr>
              <w:t>Intercept</w:t>
            </w:r>
          </w:p>
        </w:tc>
        <w:tc>
          <w:tcPr>
            <w:tcW w:w="1614" w:type="pct"/>
            <w:vAlign w:val="bottom"/>
          </w:tcPr>
          <w:p w14:paraId="7AFFE8F7" w14:textId="77777777" w:rsidR="00126D76" w:rsidRPr="006E0F03" w:rsidRDefault="00126D76" w:rsidP="001C0135">
            <w:pPr>
              <w:jc w:val="center"/>
              <w:rPr>
                <w:color w:val="000000"/>
                <w:sz w:val="20"/>
                <w:szCs w:val="20"/>
              </w:rPr>
            </w:pPr>
            <w:r w:rsidRPr="006F7F4E">
              <w:rPr>
                <w:color w:val="000000"/>
                <w:sz w:val="20"/>
                <w:szCs w:val="20"/>
              </w:rPr>
              <w:t>0.769**</w:t>
            </w:r>
          </w:p>
        </w:tc>
        <w:tc>
          <w:tcPr>
            <w:tcW w:w="1623" w:type="pct"/>
            <w:vAlign w:val="bottom"/>
          </w:tcPr>
          <w:p w14:paraId="46995393" w14:textId="77777777" w:rsidR="00126D76" w:rsidRPr="00E208F0" w:rsidRDefault="00126D76" w:rsidP="001C0135">
            <w:pPr>
              <w:jc w:val="center"/>
              <w:rPr>
                <w:color w:val="000000"/>
                <w:sz w:val="20"/>
                <w:szCs w:val="20"/>
              </w:rPr>
            </w:pPr>
            <w:r w:rsidRPr="00D02BDC">
              <w:rPr>
                <w:color w:val="000000"/>
                <w:sz w:val="20"/>
                <w:szCs w:val="20"/>
              </w:rPr>
              <w:t>0.098</w:t>
            </w:r>
          </w:p>
        </w:tc>
      </w:tr>
      <w:tr w:rsidR="00126D76" w:rsidRPr="00E208F0" w14:paraId="7B4EBD63" w14:textId="77777777" w:rsidTr="001C0135">
        <w:tc>
          <w:tcPr>
            <w:tcW w:w="1763" w:type="pct"/>
          </w:tcPr>
          <w:p w14:paraId="33A2AF3F" w14:textId="77777777" w:rsidR="00126D76" w:rsidRPr="00E208F0" w:rsidRDefault="00126D76" w:rsidP="001C0135">
            <w:pPr>
              <w:rPr>
                <w:sz w:val="20"/>
                <w:szCs w:val="20"/>
              </w:rPr>
            </w:pPr>
          </w:p>
        </w:tc>
        <w:tc>
          <w:tcPr>
            <w:tcW w:w="1614" w:type="pct"/>
            <w:vAlign w:val="bottom"/>
          </w:tcPr>
          <w:p w14:paraId="0329CDD9" w14:textId="77777777" w:rsidR="00126D76" w:rsidRPr="00F56828" w:rsidRDefault="00126D76" w:rsidP="001C0135">
            <w:pPr>
              <w:jc w:val="center"/>
              <w:rPr>
                <w:color w:val="000000"/>
                <w:sz w:val="20"/>
                <w:szCs w:val="20"/>
              </w:rPr>
            </w:pPr>
            <w:r>
              <w:rPr>
                <w:color w:val="000000"/>
                <w:sz w:val="20"/>
                <w:szCs w:val="20"/>
              </w:rPr>
              <w:t>(0.310)</w:t>
            </w:r>
          </w:p>
        </w:tc>
        <w:tc>
          <w:tcPr>
            <w:tcW w:w="1623" w:type="pct"/>
            <w:vAlign w:val="bottom"/>
          </w:tcPr>
          <w:p w14:paraId="75CAACA9" w14:textId="77777777" w:rsidR="00126D76" w:rsidRPr="00E208F0" w:rsidRDefault="00126D76" w:rsidP="001C0135">
            <w:pPr>
              <w:jc w:val="center"/>
              <w:rPr>
                <w:color w:val="000000"/>
                <w:sz w:val="20"/>
                <w:szCs w:val="20"/>
              </w:rPr>
            </w:pPr>
            <w:r w:rsidRPr="00D02BDC">
              <w:rPr>
                <w:color w:val="000000"/>
                <w:sz w:val="20"/>
                <w:szCs w:val="20"/>
              </w:rPr>
              <w:t>(0.161)</w:t>
            </w:r>
          </w:p>
        </w:tc>
      </w:tr>
      <w:tr w:rsidR="00126D76" w:rsidRPr="00E208F0" w14:paraId="343CD349" w14:textId="77777777" w:rsidTr="001C0135">
        <w:tc>
          <w:tcPr>
            <w:tcW w:w="1763" w:type="pct"/>
          </w:tcPr>
          <w:p w14:paraId="16C488C3" w14:textId="77777777" w:rsidR="00126D76" w:rsidRPr="00E208F0" w:rsidRDefault="00126D76" w:rsidP="001C0135">
            <w:pPr>
              <w:rPr>
                <w:sz w:val="20"/>
                <w:szCs w:val="20"/>
              </w:rPr>
            </w:pPr>
            <w:r w:rsidRPr="00E208F0">
              <w:rPr>
                <w:sz w:val="20"/>
                <w:szCs w:val="20"/>
              </w:rPr>
              <w:t>Num obs</w:t>
            </w:r>
          </w:p>
        </w:tc>
        <w:tc>
          <w:tcPr>
            <w:tcW w:w="1614" w:type="pct"/>
          </w:tcPr>
          <w:p w14:paraId="0CBF55D1" w14:textId="77777777" w:rsidR="00126D76" w:rsidRPr="006E0F03" w:rsidRDefault="00126D76" w:rsidP="001C0135">
            <w:pPr>
              <w:jc w:val="center"/>
              <w:rPr>
                <w:color w:val="000000"/>
                <w:sz w:val="20"/>
                <w:szCs w:val="20"/>
              </w:rPr>
            </w:pPr>
            <w:r w:rsidRPr="006E0F03">
              <w:rPr>
                <w:color w:val="000000"/>
                <w:sz w:val="20"/>
                <w:szCs w:val="20"/>
              </w:rPr>
              <w:t>400</w:t>
            </w:r>
          </w:p>
        </w:tc>
        <w:tc>
          <w:tcPr>
            <w:tcW w:w="1623" w:type="pct"/>
          </w:tcPr>
          <w:p w14:paraId="234BF683" w14:textId="77777777" w:rsidR="00126D76" w:rsidRPr="00E208F0" w:rsidRDefault="00126D76" w:rsidP="001C0135">
            <w:pPr>
              <w:jc w:val="center"/>
              <w:rPr>
                <w:color w:val="000000"/>
                <w:sz w:val="20"/>
                <w:szCs w:val="20"/>
              </w:rPr>
            </w:pPr>
            <w:r w:rsidRPr="006E0F03">
              <w:rPr>
                <w:color w:val="000000"/>
                <w:sz w:val="20"/>
                <w:szCs w:val="20"/>
              </w:rPr>
              <w:t>400</w:t>
            </w:r>
          </w:p>
        </w:tc>
      </w:tr>
      <w:tr w:rsidR="00126D76" w:rsidRPr="00E208F0" w14:paraId="56B8173E" w14:textId="77777777" w:rsidTr="001C0135">
        <w:tc>
          <w:tcPr>
            <w:tcW w:w="1763" w:type="pct"/>
            <w:tcBorders>
              <w:bottom w:val="single" w:sz="4" w:space="0" w:color="auto"/>
            </w:tcBorders>
          </w:tcPr>
          <w:p w14:paraId="1C826D3D"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52A58F35" w14:textId="77777777" w:rsidR="00126D76" w:rsidRPr="006E0F03" w:rsidRDefault="00126D76" w:rsidP="001C0135">
            <w:pPr>
              <w:jc w:val="center"/>
              <w:rPr>
                <w:color w:val="000000"/>
                <w:sz w:val="20"/>
                <w:szCs w:val="20"/>
              </w:rPr>
            </w:pPr>
            <w:r w:rsidRPr="006E0F03">
              <w:rPr>
                <w:color w:val="000000"/>
                <w:sz w:val="20"/>
                <w:szCs w:val="20"/>
              </w:rPr>
              <w:t>0.</w:t>
            </w:r>
            <w:r>
              <w:rPr>
                <w:color w:val="000000"/>
                <w:sz w:val="20"/>
                <w:szCs w:val="20"/>
              </w:rPr>
              <w:t>319</w:t>
            </w:r>
          </w:p>
        </w:tc>
        <w:tc>
          <w:tcPr>
            <w:tcW w:w="1623" w:type="pct"/>
            <w:tcBorders>
              <w:bottom w:val="single" w:sz="4" w:space="0" w:color="auto"/>
            </w:tcBorders>
          </w:tcPr>
          <w:p w14:paraId="3473BA1F" w14:textId="77777777" w:rsidR="00126D76" w:rsidRPr="00E208F0" w:rsidRDefault="00126D76" w:rsidP="001C0135">
            <w:pPr>
              <w:jc w:val="center"/>
              <w:rPr>
                <w:sz w:val="20"/>
                <w:szCs w:val="20"/>
              </w:rPr>
            </w:pPr>
            <w:r w:rsidRPr="006E0F03">
              <w:rPr>
                <w:color w:val="000000"/>
                <w:sz w:val="20"/>
                <w:szCs w:val="20"/>
              </w:rPr>
              <w:t>0.</w:t>
            </w:r>
            <w:r>
              <w:rPr>
                <w:color w:val="000000"/>
                <w:sz w:val="20"/>
                <w:szCs w:val="20"/>
              </w:rPr>
              <w:t>713</w:t>
            </w:r>
          </w:p>
        </w:tc>
      </w:tr>
    </w:tbl>
    <w:p w14:paraId="6F609983" w14:textId="77777777" w:rsidR="00126D76" w:rsidRDefault="00126D76" w:rsidP="00126D76">
      <w:pPr>
        <w:rPr>
          <w:rFonts w:ascii="Calibri" w:eastAsia="Calibri" w:hAnsi="Calibri" w:cs="Calibri"/>
        </w:rPr>
      </w:pPr>
    </w:p>
    <w:p w14:paraId="294E188B" w14:textId="77777777" w:rsidR="00C67171" w:rsidRPr="00E208F0" w:rsidRDefault="00C67171" w:rsidP="00C67171">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29CFF09A" w14:textId="77777777" w:rsidR="00C67171" w:rsidRDefault="00C67171" w:rsidP="00C67171"/>
    <w:p w14:paraId="67EE1752" w14:textId="75D5E570" w:rsidR="00126D76" w:rsidDel="00A62D1E" w:rsidRDefault="00126D76">
      <w:pPr>
        <w:ind w:firstLine="720"/>
        <w:jc w:val="both"/>
        <w:rPr>
          <w:del w:id="990" w:author="Jiasun Li" w:date="2023-08-05T15:20:00Z"/>
        </w:rPr>
        <w:pPrChange w:id="991" w:author="Jiasun Li" w:date="2023-08-02T10:12:00Z">
          <w:pPr>
            <w:ind w:firstLine="720"/>
          </w:pPr>
        </w:pPrChange>
      </w:pPr>
      <w:r w:rsidRPr="000A47C0">
        <w:t xml:space="preserve">The result in Table </w:t>
      </w:r>
      <w:r>
        <w:t>4</w:t>
      </w:r>
      <w:r w:rsidRPr="000A47C0">
        <w:t xml:space="preserve"> signifies that there is a </w:t>
      </w:r>
      <w:r>
        <w:t>statistically significant</w:t>
      </w:r>
      <w:r w:rsidRPr="000A47C0">
        <w:t xml:space="preserve"> relationship between </w:t>
      </w:r>
      <w:r>
        <w:t>a network structure</w:t>
      </w:r>
      <w:r w:rsidRPr="000A47C0">
        <w:t xml:space="preserve"> and project </w:t>
      </w:r>
      <w:r>
        <w:t>success.</w:t>
      </w:r>
      <w:r w:rsidRPr="000A47C0">
        <w:t xml:space="preserve"> As the </w:t>
      </w:r>
      <w:r>
        <w:t>degree centrality increases, the projects become more interconnected with others by the common developers</w:t>
      </w:r>
      <w:r w:rsidRPr="000A47C0">
        <w:t xml:space="preserve"> </w:t>
      </w:r>
      <w:r>
        <w:t>that attracts more contributions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0.011</m:t>
            </m:r>
          </m:e>
          <m:sup>
            <m:r>
              <w:rPr>
                <w:rFonts w:ascii="Cambria Math" w:eastAsiaTheme="minorEastAsia" w:hAnsi="Cambria Math"/>
                <w:sz w:val="22"/>
                <w:szCs w:val="22"/>
                <w:lang w:eastAsia="zh-CN"/>
              </w:rPr>
              <m:t>***</m:t>
            </m:r>
          </m:sup>
        </m:sSup>
      </m:oMath>
      <w:r>
        <w:rPr>
          <w:sz w:val="22"/>
          <w:szCs w:val="22"/>
          <w:lang w:eastAsia="zh-CN"/>
        </w:rPr>
        <w:t xml:space="preserve"> in </w:t>
      </w:r>
      <w:r>
        <w:t>column 1) and the technological innovation produced in the focal project is being reused by many other developers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0.007</m:t>
            </m:r>
          </m:e>
          <m:sup>
            <m:r>
              <w:rPr>
                <w:rFonts w:ascii="Cambria Math" w:eastAsiaTheme="minorEastAsia" w:hAnsi="Cambria Math"/>
                <w:sz w:val="22"/>
                <w:szCs w:val="22"/>
                <w:lang w:eastAsia="zh-CN"/>
              </w:rPr>
              <m:t>***</m:t>
            </m:r>
          </m:sup>
        </m:sSup>
      </m:oMath>
      <w:r>
        <w:rPr>
          <w:sz w:val="22"/>
          <w:szCs w:val="22"/>
          <w:lang w:eastAsia="zh-CN"/>
        </w:rPr>
        <w:t xml:space="preserve"> in </w:t>
      </w:r>
      <w:r>
        <w:t>column 2).</w:t>
      </w:r>
      <w:r w:rsidRPr="00381723">
        <w:t xml:space="preserve"> </w:t>
      </w:r>
      <w:r w:rsidRPr="000A47C0">
        <w:t xml:space="preserve">As the </w:t>
      </w:r>
      <w:r>
        <w:t>eigenvector centrality increases, the projects become more central in the network that turns them into magnets with respect to more contributions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9.112</m:t>
            </m:r>
          </m:e>
          <m:sup>
            <m:r>
              <w:rPr>
                <w:rFonts w:ascii="Cambria Math" w:eastAsiaTheme="minorEastAsia" w:hAnsi="Cambria Math"/>
                <w:sz w:val="22"/>
                <w:szCs w:val="22"/>
                <w:lang w:eastAsia="zh-CN"/>
              </w:rPr>
              <m:t>***</m:t>
            </m:r>
          </m:sup>
        </m:sSup>
      </m:oMath>
      <w:r>
        <w:rPr>
          <w:sz w:val="22"/>
          <w:szCs w:val="22"/>
          <w:lang w:eastAsia="zh-CN"/>
        </w:rPr>
        <w:t xml:space="preserve"> in </w:t>
      </w:r>
      <w:r>
        <w:t>column 1) and the diffusion of innovation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7.094</m:t>
            </m:r>
          </m:e>
          <m:sup>
            <m:r>
              <w:rPr>
                <w:rFonts w:ascii="Cambria Math" w:eastAsiaTheme="minorEastAsia" w:hAnsi="Cambria Math"/>
                <w:sz w:val="22"/>
                <w:szCs w:val="22"/>
                <w:lang w:eastAsia="zh-CN"/>
              </w:rPr>
              <m:t>***</m:t>
            </m:r>
          </m:sup>
        </m:sSup>
      </m:oMath>
      <w:r>
        <w:rPr>
          <w:sz w:val="22"/>
          <w:szCs w:val="22"/>
          <w:lang w:eastAsia="zh-CN"/>
        </w:rPr>
        <w:t xml:space="preserve"> in </w:t>
      </w:r>
      <w:r>
        <w:t xml:space="preserve">column 2). Lastly, </w:t>
      </w:r>
      <w:r w:rsidRPr="000A47C0">
        <w:t xml:space="preserve">As the </w:t>
      </w:r>
      <w:r>
        <w:t>betweenness centrality increases, the flow of talent  becomes easier due to the project’s connectivity to other repositories that leads to reduction in contributions to the focal project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-0.001</m:t>
            </m:r>
          </m:e>
          <m:sup>
            <m:r>
              <w:rPr>
                <w:rFonts w:ascii="Cambria Math" w:eastAsiaTheme="minorEastAsia" w:hAnsi="Cambria Math"/>
                <w:sz w:val="22"/>
                <w:szCs w:val="22"/>
                <w:lang w:eastAsia="zh-CN"/>
              </w:rPr>
              <m:t>***</m:t>
            </m:r>
          </m:sup>
        </m:sSup>
      </m:oMath>
      <w:r>
        <w:rPr>
          <w:sz w:val="22"/>
          <w:szCs w:val="22"/>
          <w:lang w:eastAsia="zh-CN"/>
        </w:rPr>
        <w:t xml:space="preserve"> in </w:t>
      </w:r>
      <w:r>
        <w:t>column 1) and the project forks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-0.001</m:t>
            </m:r>
          </m:e>
          <m:sup>
            <m:r>
              <w:rPr>
                <w:rFonts w:ascii="Cambria Math" w:eastAsiaTheme="minorEastAsia" w:hAnsi="Cambria Math"/>
                <w:sz w:val="22"/>
                <w:szCs w:val="22"/>
                <w:lang w:eastAsia="zh-CN"/>
              </w:rPr>
              <m:t>***</m:t>
            </m:r>
          </m:sup>
        </m:sSup>
      </m:oMath>
      <w:r>
        <w:rPr>
          <w:sz w:val="22"/>
          <w:szCs w:val="22"/>
          <w:lang w:eastAsia="zh-CN"/>
        </w:rPr>
        <w:t xml:space="preserve"> in </w:t>
      </w:r>
      <w:r>
        <w:t>column 2).</w:t>
      </w:r>
    </w:p>
    <w:p w14:paraId="340191D0" w14:textId="77777777" w:rsidR="00126D76" w:rsidRDefault="00126D76">
      <w:pPr>
        <w:ind w:firstLine="720"/>
        <w:jc w:val="both"/>
        <w:pPrChange w:id="992" w:author="Jiasun Li" w:date="2023-08-05T15:20:00Z">
          <w:pPr>
            <w:ind w:firstLine="720"/>
          </w:pPr>
        </w:pPrChange>
      </w:pPr>
    </w:p>
    <w:p w14:paraId="3B43970E" w14:textId="191B82D8" w:rsidR="00126D76" w:rsidRPr="00E208F0" w:rsidRDefault="00126D76" w:rsidP="00126D76">
      <w:pPr>
        <w:pStyle w:val="Heading1"/>
      </w:pPr>
      <w:del w:id="993" w:author="Mariia Petryk" w:date="2023-08-01T20:13:00Z">
        <w:r w:rsidDel="002F373F">
          <w:delText>Results</w:delText>
        </w:r>
      </w:del>
      <w:ins w:id="994" w:author="Mariia Petryk" w:date="2023-08-01T20:13:00Z">
        <w:r w:rsidR="002F373F">
          <w:t xml:space="preserve">Discussion </w:t>
        </w:r>
      </w:ins>
    </w:p>
    <w:p w14:paraId="2B06BA4C" w14:textId="77777777" w:rsidR="00126D76" w:rsidRDefault="00126D76" w:rsidP="00126D76">
      <w:pPr>
        <w:ind w:firstLine="720"/>
      </w:pPr>
    </w:p>
    <w:p w14:paraId="3C25B0A7" w14:textId="77777777" w:rsidR="00126D76" w:rsidRDefault="00126D76" w:rsidP="00126D76">
      <w:pPr>
        <w:ind w:firstLine="720"/>
        <w:rPr>
          <w:ins w:id="995" w:author="Jiasun Li" w:date="2023-08-03T17:18:00Z"/>
        </w:rPr>
      </w:pPr>
      <w:r>
        <w:t>TBD</w:t>
      </w:r>
    </w:p>
    <w:p w14:paraId="74DC276F" w14:textId="77777777" w:rsidR="00E574B3" w:rsidRDefault="00E574B3" w:rsidP="00126D76">
      <w:pPr>
        <w:ind w:firstLine="720"/>
        <w:rPr>
          <w:ins w:id="996" w:author="Jiasun Li" w:date="2023-08-03T17:18:00Z"/>
        </w:rPr>
      </w:pPr>
    </w:p>
    <w:p w14:paraId="183BE4F6" w14:textId="39325EBD" w:rsidR="00E574B3" w:rsidRDefault="00E574B3" w:rsidP="00126D76">
      <w:pPr>
        <w:ind w:firstLine="720"/>
      </w:pPr>
      <w:ins w:id="997" w:author="Jiasun Li" w:date="2023-08-03T17:19:00Z">
        <w:r w:rsidRPr="00B538C6">
          <w:rPr>
            <w:color w:val="FF0000"/>
            <w:rPrChange w:id="998" w:author="Jiasun Li" w:date="2023-08-05T15:20:00Z">
              <w:rPr/>
            </w:rPrChange>
          </w:rPr>
          <w:t xml:space="preserve">Future work: </w:t>
        </w:r>
      </w:ins>
      <w:ins w:id="999" w:author="Jiasun Li" w:date="2023-08-03T17:24:00Z">
        <w:r w:rsidRPr="00B538C6">
          <w:rPr>
            <w:color w:val="FF0000"/>
            <w:rPrChange w:id="1000" w:author="Jiasun Li" w:date="2023-08-05T15:20:00Z">
              <w:rPr/>
            </w:rPrChange>
          </w:rPr>
          <w:t xml:space="preserve">other Ethereum related projects, network dynamics, </w:t>
        </w:r>
      </w:ins>
      <w:ins w:id="1001" w:author="Jiasun Li" w:date="2023-08-03T17:25:00Z">
        <w:r w:rsidR="009F2476" w:rsidRPr="00B538C6">
          <w:rPr>
            <w:color w:val="FF0000"/>
            <w:rPrChange w:id="1002" w:author="Jiasun Li" w:date="2023-08-05T15:20:00Z">
              <w:rPr/>
            </w:rPrChange>
          </w:rPr>
          <w:t>other crypto projects (ecosystems)</w:t>
        </w:r>
      </w:ins>
      <w:ins w:id="1003" w:author="Jiasun Li" w:date="2023-08-05T15:19:00Z">
        <w:r w:rsidR="00B538C6" w:rsidRPr="00B538C6">
          <w:rPr>
            <w:color w:val="FF0000"/>
            <w:rPrChange w:id="1004" w:author="Jiasun Li" w:date="2023-08-05T15:20:00Z">
              <w:rPr/>
            </w:rPrChange>
          </w:rPr>
          <w:t>, causal inferences</w:t>
        </w:r>
      </w:ins>
      <w:ins w:id="1005" w:author="Jiasun Li" w:date="2023-08-03T17:25:00Z">
        <w:r w:rsidR="009F2476" w:rsidRPr="00B538C6">
          <w:rPr>
            <w:color w:val="FF0000"/>
            <w:rPrChange w:id="1006" w:author="Jiasun Li" w:date="2023-08-05T15:20:00Z">
              <w:rPr/>
            </w:rPrChange>
          </w:rPr>
          <w:t>.</w:t>
        </w:r>
        <w:r w:rsidR="009F2476">
          <w:t xml:space="preserve"> </w:t>
        </w:r>
      </w:ins>
    </w:p>
    <w:p w14:paraId="0CF6D59B" w14:textId="77777777" w:rsidR="00126D76" w:rsidRDefault="00126D76" w:rsidP="00126D76">
      <w:pPr>
        <w:pStyle w:val="Heading1"/>
      </w:pPr>
      <w:r>
        <w:lastRenderedPageBreak/>
        <w:t>Reference List</w:t>
      </w:r>
    </w:p>
    <w:p w14:paraId="746D541A"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Hoffa F. 2016. GitHub on BigQuery: Analyze all the open source code. </w:t>
      </w:r>
      <w:hyperlink r:id="rId13" w:history="1">
        <w:r w:rsidRPr="00EE0732">
          <w:rPr>
            <w:rStyle w:val="Hyperlink"/>
            <w:rFonts w:cs="Times New Roman"/>
            <w:color w:val="000000" w:themeColor="text1"/>
            <w:kern w:val="0"/>
          </w:rPr>
          <w:t>https://cloud.google.com/blog/topics/public-datasets/github-on-bigquery-analyze-all-the-open-source-code</w:t>
        </w:r>
      </w:hyperlink>
    </w:p>
    <w:p w14:paraId="21405D83"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BigQuery 2023. </w:t>
      </w:r>
      <w:hyperlink r:id="rId14" w:history="1">
        <w:r w:rsidRPr="00EE0732">
          <w:rPr>
            <w:rStyle w:val="Hyperlink"/>
            <w:rFonts w:cs="Times New Roman"/>
            <w:color w:val="000000" w:themeColor="text1"/>
            <w:kern w:val="0"/>
          </w:rPr>
          <w:t>https://cloud.google.com/bigquery/</w:t>
        </w:r>
      </w:hyperlink>
    </w:p>
    <w:p w14:paraId="3D502C01"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GitHub 2023. </w:t>
      </w:r>
      <w:hyperlink r:id="rId15" w:history="1">
        <w:r w:rsidRPr="00EE0732">
          <w:rPr>
            <w:rStyle w:val="Hyperlink"/>
            <w:rFonts w:cs="Times New Roman"/>
            <w:color w:val="000000" w:themeColor="text1"/>
            <w:kern w:val="0"/>
          </w:rPr>
          <w:t>https://docs.github.com/en/webhooks-and-events/webhooks/webhook-events-and-payloads</w:t>
        </w:r>
      </w:hyperlink>
    </w:p>
    <w:p w14:paraId="47B4EBCB"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Mockus, A., R. T. Fielding, J. D. Herbsleb. 2002. Two case studies ofopen source software development: Apache and Mozilla.ACMTrans. Software Engrg. Methodology11(3) 309–346.</w:t>
      </w:r>
    </w:p>
    <w:p w14:paraId="02C6A4E4"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Petryk, M., Qiu, L., and Pathak, P. 2023. The Impact of Open-Source Community on Cryptocurrency Market Price: An Empirical Investigation. MISQ, Forthcoming.</w:t>
      </w:r>
    </w:p>
    <w:p w14:paraId="19B05FA6" w14:textId="77777777" w:rsidR="00126D76" w:rsidRPr="00EE0732"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r w:rsidRPr="00EE0732">
        <w:rPr>
          <w:rFonts w:cs="Times New Roman"/>
          <w:color w:val="000000" w:themeColor="text1"/>
        </w:rPr>
        <w:t>Uzzi, В. 1997. "Social Structure and Competition in Interfirm Networks: The Problem of Embeddedness," Administrative Science Quarterly (42:1), pp. 35-67. </w:t>
      </w:r>
    </w:p>
    <w:p w14:paraId="1E522C37" w14:textId="77777777" w:rsidR="00126D76" w:rsidRPr="00EE0732" w:rsidRDefault="00126D76" w:rsidP="00126D76">
      <w:pPr>
        <w:pStyle w:val="NormalWeb"/>
        <w:numPr>
          <w:ilvl w:val="0"/>
          <w:numId w:val="4"/>
        </w:numPr>
        <w:rPr>
          <w:color w:val="000000" w:themeColor="text1"/>
        </w:rPr>
      </w:pPr>
      <w:r w:rsidRPr="00EE0732">
        <w:rPr>
          <w:color w:val="000000" w:themeColor="text1"/>
        </w:rPr>
        <w:t xml:space="preserve">Ke W, Zhang P (2010) The effects of extrinsic motivations and satisfaction in open-source software development. J. Assoc. Inform. Systems 11(12):784–808. </w:t>
      </w:r>
    </w:p>
    <w:p w14:paraId="5176FA58" w14:textId="77777777" w:rsidR="00126D76" w:rsidRPr="00EE0732" w:rsidRDefault="00126D76" w:rsidP="00126D76">
      <w:pPr>
        <w:pStyle w:val="NormalWeb"/>
        <w:numPr>
          <w:ilvl w:val="0"/>
          <w:numId w:val="4"/>
        </w:numPr>
        <w:rPr>
          <w:color w:val="000000" w:themeColor="text1"/>
        </w:rPr>
      </w:pPr>
      <w:r w:rsidRPr="00EE0732">
        <w:rPr>
          <w:color w:val="000000" w:themeColor="text1"/>
        </w:rPr>
        <w:t>Ryan RM, Deci EL (2000) Self-determination theory and the facilitation of intrinsic motivation, social development, and well-being. Amer. Psych. 55(February):68–78.</w:t>
      </w:r>
    </w:p>
    <w:p w14:paraId="5C6EDCEE" w14:textId="77777777" w:rsidR="00126D76" w:rsidRPr="0020034B"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r w:rsidRPr="0020034B">
        <w:rPr>
          <w:rFonts w:cs="Times New Roman"/>
          <w:color w:val="000000" w:themeColor="text1"/>
        </w:rPr>
        <w:t xml:space="preserve">Crowston, K., H. Annabi, J. Howison. 2003. Defining open source software project success. Proc. Internat. Conf. Inform. Systems, ICIS, Seattle, WA, Association for Information Systems, Atlanta, GA. </w:t>
      </w:r>
    </w:p>
    <w:p w14:paraId="241E83EF" w14:textId="77777777" w:rsidR="00126D76"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07" w:author="Jiasun Li" w:date="2023-08-07T17:24:00Z"/>
          <w:rFonts w:cs="Times New Roman"/>
          <w:color w:val="000000" w:themeColor="text1"/>
        </w:rPr>
      </w:pPr>
      <w:r w:rsidRPr="0020034B">
        <w:rPr>
          <w:rFonts w:cs="Times New Roman"/>
          <w:color w:val="000000" w:themeColor="text1"/>
        </w:rPr>
        <w:t xml:space="preserve">Boh, W., Slaughter, S., and Espinosa, J. 2007. "Learning from Experience in Software Development: A Multilevel Analysis," Management Science (53:8), pp. 1 </w:t>
      </w:r>
    </w:p>
    <w:p w14:paraId="080581AC" w14:textId="2E610B84" w:rsidR="001F682A" w:rsidRPr="00C66908" w:rsidRDefault="00C66908" w:rsidP="001F682A">
      <w:pPr>
        <w:pStyle w:val="ListParagraph"/>
        <w:numPr>
          <w:ilvl w:val="0"/>
          <w:numId w:val="4"/>
        </w:numPr>
        <w:jc w:val="both"/>
        <w:rPr>
          <w:ins w:id="1008" w:author="Jiasun Li" w:date="2023-08-07T17:24:00Z"/>
          <w:rFonts w:cs="Times New Roman"/>
          <w:color w:val="FF0000"/>
          <w:rPrChange w:id="1009" w:author="Jiasun Li" w:date="2023-08-07T17:44:00Z">
            <w:rPr>
              <w:ins w:id="1010" w:author="Jiasun Li" w:date="2023-08-07T17:24:00Z"/>
            </w:rPr>
          </w:rPrChange>
        </w:rPr>
      </w:pPr>
      <w:ins w:id="1011" w:author="Jiasun Li" w:date="2023-08-07T17:44:00Z">
        <w:r w:rsidRPr="00C66908">
          <w:rPr>
            <w:rFonts w:cs="Times New Roman"/>
            <w:color w:val="FF0000"/>
            <w:rPrChange w:id="1012" w:author="Jiasun Li" w:date="2023-08-07T17:44:00Z">
              <w:rPr>
                <w:rFonts w:ascii="Arial" w:hAnsi="Arial" w:cs="Arial"/>
                <w:color w:val="222222"/>
                <w:sz w:val="20"/>
                <w:szCs w:val="20"/>
                <w:shd w:val="clear" w:color="auto" w:fill="FFFFFF"/>
              </w:rPr>
            </w:rPrChange>
          </w:rPr>
          <w:t>Shin, Laura. </w:t>
        </w:r>
        <w:r w:rsidRPr="00C66908">
          <w:rPr>
            <w:rFonts w:cs="Times New Roman"/>
            <w:color w:val="FF0000"/>
            <w:rPrChange w:id="1013" w:author="Jiasun Li" w:date="2023-08-07T17:44:00Z">
              <w:rPr>
                <w:rFonts w:ascii="Arial" w:hAnsi="Arial" w:cs="Arial"/>
                <w:i/>
                <w:iCs/>
                <w:color w:val="222222"/>
                <w:sz w:val="20"/>
                <w:szCs w:val="20"/>
                <w:shd w:val="clear" w:color="auto" w:fill="FFFFFF"/>
              </w:rPr>
            </w:rPrChange>
          </w:rPr>
          <w:t>The Cryptopians: Idealism, Greed, Lies, and the Making of the First Big Cryptocurrency Craze</w:t>
        </w:r>
        <w:r w:rsidRPr="00C66908">
          <w:rPr>
            <w:rFonts w:cs="Times New Roman"/>
            <w:color w:val="FF0000"/>
            <w:rPrChange w:id="1014" w:author="Jiasun Li" w:date="2023-08-07T17:44:00Z">
              <w:rPr>
                <w:rFonts w:ascii="Arial" w:hAnsi="Arial" w:cs="Arial"/>
                <w:color w:val="222222"/>
                <w:sz w:val="20"/>
                <w:szCs w:val="20"/>
                <w:shd w:val="clear" w:color="auto" w:fill="FFFFFF"/>
              </w:rPr>
            </w:rPrChange>
          </w:rPr>
          <w:t>. PublicAffairs, 2022.</w:t>
        </w:r>
      </w:ins>
    </w:p>
    <w:p w14:paraId="4B09DD85" w14:textId="2F26A1A7" w:rsidR="001F682A" w:rsidRPr="000F14BD" w:rsidRDefault="000F14BD" w:rsidP="001F682A">
      <w:pPr>
        <w:pStyle w:val="ListParagraph"/>
        <w:numPr>
          <w:ilvl w:val="0"/>
          <w:numId w:val="4"/>
        </w:numPr>
        <w:jc w:val="both"/>
        <w:rPr>
          <w:ins w:id="1015" w:author="Jiasun Li" w:date="2023-08-07T17:24:00Z"/>
          <w:rFonts w:cs="Times New Roman"/>
          <w:color w:val="FF0000"/>
          <w:rPrChange w:id="1016" w:author="Jiasun Li" w:date="2023-08-07T17:34:00Z">
            <w:rPr>
              <w:ins w:id="1017" w:author="Jiasun Li" w:date="2023-08-07T17:24:00Z"/>
            </w:rPr>
          </w:rPrChange>
        </w:rPr>
      </w:pPr>
      <w:ins w:id="1018" w:author="Jiasun Li" w:date="2023-08-07T17:34:00Z">
        <w:r w:rsidRPr="000F14BD">
          <w:rPr>
            <w:rFonts w:cs="Times New Roman"/>
            <w:color w:val="FF0000"/>
            <w:rPrChange w:id="1019" w:author="Jiasun Li" w:date="2023-08-07T17:34:00Z">
              <w:rPr>
                <w:rFonts w:ascii="Arial" w:hAnsi="Arial" w:cs="Arial"/>
                <w:color w:val="222222"/>
                <w:sz w:val="20"/>
                <w:szCs w:val="20"/>
                <w:shd w:val="clear" w:color="auto" w:fill="FFFFFF"/>
              </w:rPr>
            </w:rPrChange>
          </w:rPr>
          <w:t>Cong, Lin William, Zhiguo He, and Jiasun Li. "Decentralized mining in centralized pools." </w:t>
        </w:r>
        <w:r w:rsidRPr="000F14BD">
          <w:rPr>
            <w:rFonts w:cs="Times New Roman"/>
            <w:color w:val="FF0000"/>
            <w:rPrChange w:id="1020" w:author="Jiasun Li" w:date="2023-08-07T17:34:00Z">
              <w:rPr>
                <w:rFonts w:ascii="Arial" w:hAnsi="Arial" w:cs="Arial"/>
                <w:i/>
                <w:iCs/>
                <w:color w:val="222222"/>
                <w:sz w:val="20"/>
                <w:szCs w:val="20"/>
                <w:shd w:val="clear" w:color="auto" w:fill="FFFFFF"/>
              </w:rPr>
            </w:rPrChange>
          </w:rPr>
          <w:t>The Review of Financial Studies</w:t>
        </w:r>
        <w:r w:rsidRPr="000F14BD">
          <w:rPr>
            <w:rFonts w:cs="Times New Roman"/>
            <w:color w:val="FF0000"/>
            <w:rPrChange w:id="1021" w:author="Jiasun Li" w:date="2023-08-07T17:34:00Z">
              <w:rPr>
                <w:rFonts w:ascii="Arial" w:hAnsi="Arial" w:cs="Arial"/>
                <w:color w:val="222222"/>
                <w:sz w:val="20"/>
                <w:szCs w:val="20"/>
                <w:shd w:val="clear" w:color="auto" w:fill="FFFFFF"/>
              </w:rPr>
            </w:rPrChange>
          </w:rPr>
          <w:t> 34, no. 3 (2021): 1191-1235.</w:t>
        </w:r>
      </w:ins>
      <w:ins w:id="1022" w:author="Jiasun Li" w:date="2023-08-07T17:24:00Z">
        <w:r w:rsidR="001F682A" w:rsidRPr="000F14BD">
          <w:rPr>
            <w:rFonts w:cs="Times New Roman"/>
            <w:color w:val="FF0000"/>
            <w:rPrChange w:id="1023" w:author="Jiasun Li" w:date="2023-08-07T17:34:00Z">
              <w:rPr/>
            </w:rPrChange>
          </w:rPr>
          <w:t xml:space="preserve"> </w:t>
        </w:r>
      </w:ins>
    </w:p>
    <w:p w14:paraId="517D7952" w14:textId="77777777" w:rsidR="00381D67" w:rsidRPr="00381D67" w:rsidRDefault="00381D67" w:rsidP="001F682A">
      <w:pPr>
        <w:pStyle w:val="ListParagraph"/>
        <w:numPr>
          <w:ilvl w:val="0"/>
          <w:numId w:val="4"/>
        </w:numPr>
        <w:jc w:val="both"/>
        <w:rPr>
          <w:ins w:id="1024" w:author="Jiasun Li" w:date="2023-08-07T17:36:00Z"/>
          <w:rFonts w:cs="Times New Roman"/>
          <w:color w:val="FF0000"/>
        </w:rPr>
      </w:pPr>
      <w:ins w:id="1025" w:author="Jiasun Li" w:date="2023-08-07T17:36:00Z">
        <w:r w:rsidRPr="00381D67">
          <w:rPr>
            <w:rFonts w:cs="Times New Roman"/>
            <w:color w:val="FF0000"/>
            <w:rPrChange w:id="1026" w:author="Jiasun Li" w:date="2023-08-07T17:36:00Z">
              <w:rPr>
                <w:rFonts w:ascii="Arial" w:hAnsi="Arial" w:cs="Arial"/>
                <w:color w:val="222222"/>
                <w:sz w:val="20"/>
                <w:szCs w:val="20"/>
                <w:shd w:val="clear" w:color="auto" w:fill="FFFFFF"/>
              </w:rPr>
            </w:rPrChange>
          </w:rPr>
          <w:t>Arnosti, Nick, and S. Matthew Weinberg. "Bitcoin: A natural oligopoly." </w:t>
        </w:r>
        <w:r w:rsidRPr="00381D67">
          <w:rPr>
            <w:rFonts w:cs="Times New Roman"/>
            <w:color w:val="FF0000"/>
            <w:rPrChange w:id="1027" w:author="Jiasun Li" w:date="2023-08-07T17:36:00Z">
              <w:rPr>
                <w:rFonts w:ascii="Arial" w:hAnsi="Arial" w:cs="Arial"/>
                <w:i/>
                <w:iCs/>
                <w:color w:val="222222"/>
                <w:sz w:val="20"/>
                <w:szCs w:val="20"/>
                <w:shd w:val="clear" w:color="auto" w:fill="FFFFFF"/>
              </w:rPr>
            </w:rPrChange>
          </w:rPr>
          <w:t>Management Science</w:t>
        </w:r>
        <w:r w:rsidRPr="00381D67">
          <w:rPr>
            <w:rFonts w:cs="Times New Roman"/>
            <w:color w:val="FF0000"/>
            <w:rPrChange w:id="1028" w:author="Jiasun Li" w:date="2023-08-07T17:36:00Z">
              <w:rPr>
                <w:rFonts w:ascii="Arial" w:hAnsi="Arial" w:cs="Arial"/>
                <w:color w:val="222222"/>
                <w:sz w:val="20"/>
                <w:szCs w:val="20"/>
                <w:shd w:val="clear" w:color="auto" w:fill="FFFFFF"/>
              </w:rPr>
            </w:rPrChange>
          </w:rPr>
          <w:t> 68, no. 7 (2022): 4755-4771.</w:t>
        </w:r>
        <w:r w:rsidRPr="00381D67">
          <w:rPr>
            <w:rFonts w:cs="Times New Roman"/>
            <w:color w:val="FF0000"/>
          </w:rPr>
          <w:t xml:space="preserve"> </w:t>
        </w:r>
      </w:ins>
    </w:p>
    <w:p w14:paraId="53087B85" w14:textId="237A137C" w:rsidR="001F682A" w:rsidRDefault="00D84C34" w:rsidP="001F682A">
      <w:pPr>
        <w:pStyle w:val="ListParagraph"/>
        <w:numPr>
          <w:ilvl w:val="0"/>
          <w:numId w:val="4"/>
        </w:numPr>
        <w:jc w:val="both"/>
        <w:rPr>
          <w:ins w:id="1029" w:author="Jiasun Li" w:date="2023-08-07T17:47:00Z"/>
          <w:rFonts w:cs="Times New Roman"/>
          <w:color w:val="FF0000"/>
        </w:rPr>
      </w:pPr>
      <w:ins w:id="1030" w:author="Jiasun Li" w:date="2023-08-07T17:38:00Z">
        <w:r w:rsidRPr="00D84C34">
          <w:rPr>
            <w:rFonts w:cs="Times New Roman"/>
            <w:color w:val="FF0000"/>
            <w:rPrChange w:id="1031" w:author="Jiasun Li" w:date="2023-08-07T17:38:00Z">
              <w:rPr>
                <w:rFonts w:ascii="Arial" w:hAnsi="Arial" w:cs="Arial"/>
                <w:color w:val="222222"/>
                <w:sz w:val="20"/>
                <w:szCs w:val="20"/>
                <w:shd w:val="clear" w:color="auto" w:fill="FFFFFF"/>
              </w:rPr>
            </w:rPrChange>
          </w:rPr>
          <w:t xml:space="preserve">Benhaim, Alon, Brett Hemenway Falk, and Gerry Tsoukalas. "Scaling blockchains: can </w:t>
        </w:r>
        <w:r w:rsidRPr="00D37869">
          <w:rPr>
            <w:rFonts w:cs="Times New Roman"/>
            <w:color w:val="FF0000"/>
            <w:rPrChange w:id="1032" w:author="Jiasun Li" w:date="2023-08-07T17:46:00Z">
              <w:rPr>
                <w:rFonts w:ascii="Arial" w:hAnsi="Arial" w:cs="Arial"/>
                <w:color w:val="222222"/>
                <w:sz w:val="20"/>
                <w:szCs w:val="20"/>
                <w:shd w:val="clear" w:color="auto" w:fill="FFFFFF"/>
              </w:rPr>
            </w:rPrChange>
          </w:rPr>
          <w:t>committee-based consensus help?." </w:t>
        </w:r>
        <w:r w:rsidRPr="00D37869">
          <w:rPr>
            <w:rFonts w:cs="Times New Roman"/>
            <w:color w:val="FF0000"/>
            <w:rPrChange w:id="1033" w:author="Jiasun Li" w:date="2023-08-07T17:46:00Z">
              <w:rPr>
                <w:rFonts w:ascii="Arial" w:hAnsi="Arial" w:cs="Arial"/>
                <w:i/>
                <w:iCs/>
                <w:color w:val="222222"/>
                <w:sz w:val="20"/>
                <w:szCs w:val="20"/>
                <w:shd w:val="clear" w:color="auto" w:fill="FFFFFF"/>
              </w:rPr>
            </w:rPrChange>
          </w:rPr>
          <w:t>arXiv preprint arXiv:2110.08673</w:t>
        </w:r>
        <w:r w:rsidRPr="00D37869">
          <w:rPr>
            <w:rFonts w:cs="Times New Roman"/>
            <w:color w:val="FF0000"/>
            <w:rPrChange w:id="1034" w:author="Jiasun Li" w:date="2023-08-07T17:46:00Z">
              <w:rPr>
                <w:rFonts w:ascii="Arial" w:hAnsi="Arial" w:cs="Arial"/>
                <w:color w:val="222222"/>
                <w:sz w:val="20"/>
                <w:szCs w:val="20"/>
                <w:shd w:val="clear" w:color="auto" w:fill="FFFFFF"/>
              </w:rPr>
            </w:rPrChange>
          </w:rPr>
          <w:t> (2021).</w:t>
        </w:r>
      </w:ins>
    </w:p>
    <w:p w14:paraId="08BA26E5" w14:textId="7DFFF91A" w:rsidR="00D37869" w:rsidRPr="00D37869" w:rsidRDefault="00D37869" w:rsidP="001F682A">
      <w:pPr>
        <w:pStyle w:val="ListParagraph"/>
        <w:numPr>
          <w:ilvl w:val="0"/>
          <w:numId w:val="4"/>
        </w:numPr>
        <w:jc w:val="both"/>
        <w:rPr>
          <w:ins w:id="1035" w:author="Jiasun Li" w:date="2023-08-07T17:24:00Z"/>
          <w:rFonts w:cs="Times New Roman"/>
          <w:color w:val="FF0000"/>
          <w:rPrChange w:id="1036" w:author="Jiasun Li" w:date="2023-08-07T17:46:00Z">
            <w:rPr>
              <w:ins w:id="1037" w:author="Jiasun Li" w:date="2023-08-07T17:24:00Z"/>
            </w:rPr>
          </w:rPrChange>
        </w:rPr>
      </w:pPr>
      <w:ins w:id="1038" w:author="Jiasun Li" w:date="2023-08-07T17:47:00Z">
        <w:r w:rsidRPr="00D37869">
          <w:rPr>
            <w:rFonts w:cs="Times New Roman"/>
            <w:color w:val="FF0000"/>
          </w:rPr>
          <w:t>Narayanan, Arvind, Joseph Bonneau, Edward Felten, Andrew Miller, and Steven Goldfeder. Bitcoin and cryptocurrency technologies: a comprehensive introduction. Princeton University Press, 2016.</w:t>
        </w:r>
      </w:ins>
    </w:p>
    <w:p w14:paraId="0A4235F2" w14:textId="683B54AC" w:rsidR="006F7A5C" w:rsidRPr="006F7A5C" w:rsidDel="006F7A5C" w:rsidRDefault="006F7A5C" w:rsidP="006F7A5C">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039" w:author="Jiasun Li" w:date="2023-08-07T17:28:00Z"/>
          <w:rFonts w:cs="Times New Roman"/>
          <w:color w:val="FF0000"/>
          <w:rPrChange w:id="1040" w:author="Jiasun Li" w:date="2023-08-07T17:28:00Z">
            <w:rPr>
              <w:del w:id="1041" w:author="Jiasun Li" w:date="2023-08-07T17:28:00Z"/>
            </w:rPr>
          </w:rPrChange>
        </w:rPr>
      </w:pPr>
    </w:p>
    <w:p w14:paraId="41B829C3" w14:textId="77777777" w:rsidR="00126D76" w:rsidRPr="006F7A5C" w:rsidDel="00C66908" w:rsidRDefault="00126D76" w:rsidP="006F7A5C">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042" w:author="Jiasun Li" w:date="2023-08-07T17:44:00Z"/>
          <w:color w:val="FF0000"/>
          <w:rPrChange w:id="1043" w:author="Jiasun Li" w:date="2023-08-07T17:28:00Z">
            <w:rPr>
              <w:del w:id="1044" w:author="Jiasun Li" w:date="2023-08-07T17:44:00Z"/>
              <w:color w:val="000000" w:themeColor="text1"/>
            </w:rPr>
          </w:rPrChange>
        </w:rPr>
        <w:pPrChange w:id="1045" w:author="Jiasun Li" w:date="2023-08-07T17:28:00Z">
          <w:pPr>
            <w:pStyle w:val="NormalWeb"/>
          </w:pPr>
        </w:pPrChange>
      </w:pPr>
    </w:p>
    <w:p w14:paraId="5126F1AF" w14:textId="472C4AE9" w:rsidR="00126D76" w:rsidRPr="00C66908" w:rsidDel="00D37869" w:rsidRDefault="00126D76" w:rsidP="00C66908">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046" w:author="Jiasun Li" w:date="2023-08-07T17:47:00Z"/>
          <w:b/>
          <w:bCs/>
          <w:rPrChange w:id="1047" w:author="Jiasun Li" w:date="2023-08-07T17:44:00Z">
            <w:rPr>
              <w:del w:id="1048" w:author="Jiasun Li" w:date="2023-08-07T17:47:00Z"/>
            </w:rPr>
          </w:rPrChange>
        </w:rPr>
        <w:pPrChange w:id="1049" w:author="Jiasun Li" w:date="2023-08-07T17:44:00Z">
          <w:pPr>
            <w:jc w:val="center"/>
          </w:pPr>
        </w:pPrChange>
      </w:pPr>
      <w:del w:id="1050" w:author="Jiasun Li" w:date="2023-08-07T17:36:00Z">
        <w:r w:rsidRPr="00C66908" w:rsidDel="00381D67">
          <w:rPr>
            <w:b/>
            <w:bCs/>
            <w:rPrChange w:id="1051" w:author="Jiasun Li" w:date="2023-08-07T17:44:00Z">
              <w:rPr/>
            </w:rPrChange>
          </w:rPr>
          <w:br w:type="page"/>
        </w:r>
      </w:del>
    </w:p>
    <w:p w14:paraId="5E12AA3A" w14:textId="6E5D2326" w:rsidR="00126D76" w:rsidRPr="00E208F0" w:rsidDel="00381D67" w:rsidRDefault="00126D76" w:rsidP="00381D67">
      <w:pPr>
        <w:jc w:val="center"/>
        <w:rPr>
          <w:del w:id="1052" w:author="Jiasun Li" w:date="2023-08-07T17:36:00Z"/>
          <w:b/>
          <w:bCs/>
        </w:rPr>
        <w:pPrChange w:id="1053" w:author="Jiasun Li" w:date="2023-08-07T17:36:00Z">
          <w:pPr>
            <w:jc w:val="center"/>
          </w:pPr>
        </w:pPrChange>
      </w:pPr>
      <w:del w:id="1054" w:author="Jiasun Li" w:date="2023-08-07T17:36:00Z">
        <w:r w:rsidRPr="00E208F0" w:rsidDel="00381D67">
          <w:rPr>
            <w:b/>
            <w:bCs/>
          </w:rPr>
          <w:delText>Appendix</w:delText>
        </w:r>
      </w:del>
    </w:p>
    <w:p w14:paraId="0D19633E" w14:textId="061A584D" w:rsidR="00126D76" w:rsidRPr="00E208F0" w:rsidDel="00381D67" w:rsidRDefault="00126D76" w:rsidP="00381D67">
      <w:pPr>
        <w:jc w:val="center"/>
        <w:rPr>
          <w:del w:id="1055" w:author="Jiasun Li" w:date="2023-08-07T17:36:00Z"/>
        </w:rPr>
        <w:pPrChange w:id="1056" w:author="Jiasun Li" w:date="2023-08-07T17:36:00Z">
          <w:pPr/>
        </w:pPrChange>
      </w:pPr>
    </w:p>
    <w:p w14:paraId="2200F1C8" w14:textId="47483C1F" w:rsidR="00126D76" w:rsidRPr="00E208F0" w:rsidDel="00381D67" w:rsidRDefault="00126D76" w:rsidP="00381D67">
      <w:pPr>
        <w:jc w:val="center"/>
        <w:rPr>
          <w:del w:id="1057" w:author="Jiasun Li" w:date="2023-08-07T17:36:00Z"/>
          <w:b/>
          <w:bCs/>
        </w:rPr>
        <w:pPrChange w:id="1058" w:author="Jiasun Li" w:date="2023-08-07T17:36:00Z">
          <w:pPr>
            <w:jc w:val="center"/>
          </w:pPr>
        </w:pPrChange>
      </w:pPr>
      <w:del w:id="1059" w:author="Jiasun Li" w:date="2023-08-07T17:36:00Z">
        <w:r w:rsidRPr="00E208F0" w:rsidDel="00381D67">
          <w:rPr>
            <w:b/>
            <w:bCs/>
          </w:rPr>
          <w:delText xml:space="preserve">Table </w:delText>
        </w:r>
        <w:r w:rsidDel="00381D67">
          <w:rPr>
            <w:b/>
            <w:bCs/>
          </w:rPr>
          <w:delText>A1</w:delText>
        </w:r>
        <w:r w:rsidRPr="00E208F0" w:rsidDel="00381D67">
          <w:rPr>
            <w:b/>
            <w:bCs/>
          </w:rPr>
          <w:delText>. Data Structure for Analysis</w:delText>
        </w:r>
      </w:del>
    </w:p>
    <w:tbl>
      <w:tblPr>
        <w:tblStyle w:val="TableGrid"/>
        <w:tblW w:w="5000" w:type="pct"/>
        <w:tblLook w:val="04A0" w:firstRow="1" w:lastRow="0" w:firstColumn="1" w:lastColumn="0" w:noHBand="0" w:noVBand="1"/>
      </w:tblPr>
      <w:tblGrid>
        <w:gridCol w:w="1345"/>
        <w:gridCol w:w="1477"/>
        <w:gridCol w:w="1313"/>
        <w:gridCol w:w="1711"/>
        <w:gridCol w:w="1978"/>
        <w:gridCol w:w="1526"/>
      </w:tblGrid>
      <w:tr w:rsidR="00126D76" w:rsidRPr="00E208F0" w:rsidDel="00381D67" w14:paraId="29466E5E" w14:textId="110368F1" w:rsidTr="001C0135">
        <w:trPr>
          <w:del w:id="1060" w:author="Jiasun Li" w:date="2023-08-07T17:36:00Z"/>
        </w:trPr>
        <w:tc>
          <w:tcPr>
            <w:tcW w:w="719" w:type="pct"/>
          </w:tcPr>
          <w:p w14:paraId="1948383C" w14:textId="16F5F0E4" w:rsidR="00126D76" w:rsidRPr="00E208F0" w:rsidDel="00381D67" w:rsidRDefault="00126D76" w:rsidP="00381D67">
            <w:pPr>
              <w:jc w:val="center"/>
              <w:rPr>
                <w:del w:id="1061" w:author="Jiasun Li" w:date="2023-08-07T17:36:00Z"/>
              </w:rPr>
              <w:pPrChange w:id="1062" w:author="Jiasun Li" w:date="2023-08-07T17:36:00Z">
                <w:pPr/>
              </w:pPrChange>
            </w:pPr>
            <w:del w:id="1063" w:author="Jiasun Li" w:date="2023-08-07T17:36:00Z">
              <w:r w:rsidRPr="00E208F0" w:rsidDel="00381D67">
                <w:delText>Repository</w:delText>
              </w:r>
            </w:del>
          </w:p>
        </w:tc>
        <w:tc>
          <w:tcPr>
            <w:tcW w:w="790" w:type="pct"/>
          </w:tcPr>
          <w:p w14:paraId="02A22094" w14:textId="1AA72923" w:rsidR="00126D76" w:rsidRPr="00E208F0" w:rsidDel="00381D67" w:rsidRDefault="00126D76" w:rsidP="00381D67">
            <w:pPr>
              <w:jc w:val="center"/>
              <w:rPr>
                <w:del w:id="1064" w:author="Jiasun Li" w:date="2023-08-07T17:36:00Z"/>
              </w:rPr>
              <w:pPrChange w:id="1065" w:author="Jiasun Li" w:date="2023-08-07T17:36:00Z">
                <w:pPr/>
              </w:pPrChange>
            </w:pPr>
            <w:del w:id="1066" w:author="Jiasun Li" w:date="2023-08-07T17:36:00Z">
              <w:r w:rsidRPr="00E208F0" w:rsidDel="00381D67">
                <w:delText>Date</w:delText>
              </w:r>
            </w:del>
          </w:p>
        </w:tc>
        <w:tc>
          <w:tcPr>
            <w:tcW w:w="702" w:type="pct"/>
          </w:tcPr>
          <w:p w14:paraId="20C88BE2" w14:textId="0BB25A51" w:rsidR="00126D76" w:rsidRPr="00E208F0" w:rsidDel="00381D67" w:rsidRDefault="00126D76" w:rsidP="00381D67">
            <w:pPr>
              <w:jc w:val="center"/>
              <w:rPr>
                <w:del w:id="1067" w:author="Jiasun Li" w:date="2023-08-07T17:36:00Z"/>
              </w:rPr>
              <w:pPrChange w:id="1068" w:author="Jiasun Li" w:date="2023-08-07T17:36:00Z">
                <w:pPr/>
              </w:pPrChange>
            </w:pPr>
            <w:del w:id="1069" w:author="Jiasun Li" w:date="2023-08-07T17:36:00Z">
              <w:r w:rsidRPr="00E208F0" w:rsidDel="00381D67">
                <w:delText>User login</w:delText>
              </w:r>
            </w:del>
          </w:p>
        </w:tc>
        <w:tc>
          <w:tcPr>
            <w:tcW w:w="915" w:type="pct"/>
          </w:tcPr>
          <w:p w14:paraId="48AB26D5" w14:textId="2445D9A9" w:rsidR="00126D76" w:rsidRPr="00E208F0" w:rsidDel="00381D67" w:rsidRDefault="00126D76" w:rsidP="00381D67">
            <w:pPr>
              <w:jc w:val="center"/>
              <w:rPr>
                <w:del w:id="1070" w:author="Jiasun Li" w:date="2023-08-07T17:36:00Z"/>
              </w:rPr>
              <w:pPrChange w:id="1071" w:author="Jiasun Li" w:date="2023-08-07T17:36:00Z">
                <w:pPr/>
              </w:pPrChange>
            </w:pPr>
            <w:del w:id="1072" w:author="Jiasun Li" w:date="2023-08-07T17:36:00Z">
              <w:r w:rsidRPr="00E208F0" w:rsidDel="00381D67">
                <w:delText>Is core (1/0)</w:delText>
              </w:r>
            </w:del>
          </w:p>
        </w:tc>
        <w:tc>
          <w:tcPr>
            <w:tcW w:w="1058" w:type="pct"/>
          </w:tcPr>
          <w:p w14:paraId="68FDA007" w14:textId="13FF5CDF" w:rsidR="00126D76" w:rsidRPr="00E208F0" w:rsidDel="00381D67" w:rsidRDefault="00126D76" w:rsidP="00381D67">
            <w:pPr>
              <w:jc w:val="center"/>
              <w:rPr>
                <w:del w:id="1073" w:author="Jiasun Li" w:date="2023-08-07T17:36:00Z"/>
              </w:rPr>
              <w:pPrChange w:id="1074" w:author="Jiasun Li" w:date="2023-08-07T17:36:00Z">
                <w:pPr/>
              </w:pPrChange>
            </w:pPr>
            <w:del w:id="1075" w:author="Jiasun Li" w:date="2023-08-07T17:36:00Z">
              <w:r w:rsidRPr="00E208F0" w:rsidDel="00381D67">
                <w:delText>Is bot</w:delText>
              </w:r>
            </w:del>
          </w:p>
          <w:p w14:paraId="64F126E6" w14:textId="3255285C" w:rsidR="00126D76" w:rsidRPr="00E208F0" w:rsidDel="00381D67" w:rsidRDefault="00126D76" w:rsidP="00381D67">
            <w:pPr>
              <w:jc w:val="center"/>
              <w:rPr>
                <w:del w:id="1076" w:author="Jiasun Li" w:date="2023-08-07T17:36:00Z"/>
              </w:rPr>
              <w:pPrChange w:id="1077" w:author="Jiasun Li" w:date="2023-08-07T17:36:00Z">
                <w:pPr/>
              </w:pPrChange>
            </w:pPr>
            <w:del w:id="1078" w:author="Jiasun Li" w:date="2023-08-07T17:36:00Z">
              <w:r w:rsidRPr="00E208F0" w:rsidDel="00381D67">
                <w:delText>(1/0)</w:delText>
              </w:r>
            </w:del>
          </w:p>
        </w:tc>
        <w:tc>
          <w:tcPr>
            <w:tcW w:w="816" w:type="pct"/>
          </w:tcPr>
          <w:p w14:paraId="126E3726" w14:textId="1FEAE296" w:rsidR="00126D76" w:rsidRPr="00E208F0" w:rsidDel="00381D67" w:rsidRDefault="00126D76" w:rsidP="00381D67">
            <w:pPr>
              <w:jc w:val="center"/>
              <w:rPr>
                <w:del w:id="1079" w:author="Jiasun Li" w:date="2023-08-07T17:36:00Z"/>
              </w:rPr>
              <w:pPrChange w:id="1080" w:author="Jiasun Li" w:date="2023-08-07T17:36:00Z">
                <w:pPr/>
              </w:pPrChange>
            </w:pPr>
            <w:del w:id="1081" w:author="Jiasun Li" w:date="2023-08-07T17:36:00Z">
              <w:r w:rsidRPr="00E208F0" w:rsidDel="00381D67">
                <w:delText xml:space="preserve">Num activities </w:delText>
              </w:r>
            </w:del>
          </w:p>
        </w:tc>
      </w:tr>
      <w:tr w:rsidR="00126D76" w:rsidRPr="00E208F0" w:rsidDel="00381D67" w14:paraId="3FF50899" w14:textId="617BCA6E" w:rsidTr="001C0135">
        <w:trPr>
          <w:del w:id="1082" w:author="Jiasun Li" w:date="2023-08-07T17:36:00Z"/>
        </w:trPr>
        <w:tc>
          <w:tcPr>
            <w:tcW w:w="719" w:type="pct"/>
          </w:tcPr>
          <w:p w14:paraId="0E04E385" w14:textId="3098267C" w:rsidR="00126D76" w:rsidRPr="00E208F0" w:rsidDel="00381D67" w:rsidRDefault="00126D76" w:rsidP="00381D67">
            <w:pPr>
              <w:jc w:val="center"/>
              <w:rPr>
                <w:del w:id="1083" w:author="Jiasun Li" w:date="2023-08-07T17:36:00Z"/>
              </w:rPr>
              <w:pPrChange w:id="1084" w:author="Jiasun Li" w:date="2023-08-07T17:36:00Z">
                <w:pPr/>
              </w:pPrChange>
            </w:pPr>
            <w:del w:id="1085" w:author="Jiasun Li" w:date="2023-08-07T17:36:00Z">
              <w:r w:rsidRPr="00E208F0" w:rsidDel="00381D67">
                <w:delText>A</w:delText>
              </w:r>
            </w:del>
          </w:p>
        </w:tc>
        <w:tc>
          <w:tcPr>
            <w:tcW w:w="790" w:type="pct"/>
          </w:tcPr>
          <w:p w14:paraId="6C9910D9" w14:textId="75690286" w:rsidR="00126D76" w:rsidRPr="00E208F0" w:rsidDel="00381D67" w:rsidRDefault="00126D76" w:rsidP="00381D67">
            <w:pPr>
              <w:jc w:val="center"/>
              <w:rPr>
                <w:del w:id="1086" w:author="Jiasun Li" w:date="2023-08-07T17:36:00Z"/>
              </w:rPr>
              <w:pPrChange w:id="1087" w:author="Jiasun Li" w:date="2023-08-07T17:36:00Z">
                <w:pPr/>
              </w:pPrChange>
            </w:pPr>
            <w:del w:id="1088" w:author="Jiasun Li" w:date="2023-08-07T17:36:00Z">
              <w:r w:rsidDel="00381D67">
                <w:delText>Date1</w:delText>
              </w:r>
            </w:del>
          </w:p>
        </w:tc>
        <w:tc>
          <w:tcPr>
            <w:tcW w:w="702" w:type="pct"/>
          </w:tcPr>
          <w:p w14:paraId="47284320" w14:textId="5892B46E" w:rsidR="00126D76" w:rsidRPr="00E208F0" w:rsidDel="00381D67" w:rsidRDefault="00126D76" w:rsidP="00381D67">
            <w:pPr>
              <w:jc w:val="center"/>
              <w:rPr>
                <w:del w:id="1089" w:author="Jiasun Li" w:date="2023-08-07T17:36:00Z"/>
              </w:rPr>
              <w:pPrChange w:id="1090" w:author="Jiasun Li" w:date="2023-08-07T17:36:00Z">
                <w:pPr/>
              </w:pPrChange>
            </w:pPr>
          </w:p>
        </w:tc>
        <w:tc>
          <w:tcPr>
            <w:tcW w:w="915" w:type="pct"/>
          </w:tcPr>
          <w:p w14:paraId="6EA40AD9" w14:textId="0F20D394" w:rsidR="00126D76" w:rsidRPr="00E208F0" w:rsidDel="00381D67" w:rsidRDefault="00126D76" w:rsidP="00381D67">
            <w:pPr>
              <w:jc w:val="center"/>
              <w:rPr>
                <w:del w:id="1091" w:author="Jiasun Li" w:date="2023-08-07T17:36:00Z"/>
                <w:highlight w:val="yellow"/>
              </w:rPr>
              <w:pPrChange w:id="1092" w:author="Jiasun Li" w:date="2023-08-07T17:36:00Z">
                <w:pPr/>
              </w:pPrChange>
            </w:pPr>
          </w:p>
        </w:tc>
        <w:tc>
          <w:tcPr>
            <w:tcW w:w="1058" w:type="pct"/>
          </w:tcPr>
          <w:p w14:paraId="26411A13" w14:textId="796192A7" w:rsidR="00126D76" w:rsidRPr="00E208F0" w:rsidDel="00381D67" w:rsidRDefault="00126D76" w:rsidP="00381D67">
            <w:pPr>
              <w:jc w:val="center"/>
              <w:rPr>
                <w:del w:id="1093" w:author="Jiasun Li" w:date="2023-08-07T17:36:00Z"/>
              </w:rPr>
              <w:pPrChange w:id="1094" w:author="Jiasun Li" w:date="2023-08-07T17:36:00Z">
                <w:pPr/>
              </w:pPrChange>
            </w:pPr>
          </w:p>
        </w:tc>
        <w:tc>
          <w:tcPr>
            <w:tcW w:w="816" w:type="pct"/>
          </w:tcPr>
          <w:p w14:paraId="2A920C77" w14:textId="2F441238" w:rsidR="00126D76" w:rsidRPr="00E208F0" w:rsidDel="00381D67" w:rsidRDefault="00126D76" w:rsidP="00381D67">
            <w:pPr>
              <w:jc w:val="center"/>
              <w:rPr>
                <w:del w:id="1095" w:author="Jiasun Li" w:date="2023-08-07T17:36:00Z"/>
              </w:rPr>
              <w:pPrChange w:id="1096" w:author="Jiasun Li" w:date="2023-08-07T17:36:00Z">
                <w:pPr/>
              </w:pPrChange>
            </w:pPr>
          </w:p>
        </w:tc>
      </w:tr>
      <w:tr w:rsidR="00126D76" w:rsidRPr="00E208F0" w:rsidDel="00381D67" w14:paraId="756F596B" w14:textId="2D84ED22" w:rsidTr="001C0135">
        <w:trPr>
          <w:del w:id="1097" w:author="Jiasun Li" w:date="2023-08-07T17:36:00Z"/>
        </w:trPr>
        <w:tc>
          <w:tcPr>
            <w:tcW w:w="719" w:type="pct"/>
          </w:tcPr>
          <w:p w14:paraId="3657A77B" w14:textId="7520D57E" w:rsidR="00126D76" w:rsidRPr="00E208F0" w:rsidDel="00381D67" w:rsidRDefault="00126D76" w:rsidP="00381D67">
            <w:pPr>
              <w:jc w:val="center"/>
              <w:rPr>
                <w:del w:id="1098" w:author="Jiasun Li" w:date="2023-08-07T17:36:00Z"/>
              </w:rPr>
              <w:pPrChange w:id="1099" w:author="Jiasun Li" w:date="2023-08-07T17:36:00Z">
                <w:pPr/>
              </w:pPrChange>
            </w:pPr>
            <w:del w:id="1100" w:author="Jiasun Li" w:date="2023-08-07T17:36:00Z">
              <w:r w:rsidRPr="00E208F0" w:rsidDel="00381D67">
                <w:delText>…</w:delText>
              </w:r>
            </w:del>
          </w:p>
        </w:tc>
        <w:tc>
          <w:tcPr>
            <w:tcW w:w="790" w:type="pct"/>
          </w:tcPr>
          <w:p w14:paraId="5BC0E19D" w14:textId="5026E34A" w:rsidR="00126D76" w:rsidRPr="00E208F0" w:rsidDel="00381D67" w:rsidRDefault="00126D76" w:rsidP="00381D67">
            <w:pPr>
              <w:jc w:val="center"/>
              <w:rPr>
                <w:del w:id="1101" w:author="Jiasun Li" w:date="2023-08-07T17:36:00Z"/>
              </w:rPr>
              <w:pPrChange w:id="1102" w:author="Jiasun Li" w:date="2023-08-07T17:36:00Z">
                <w:pPr/>
              </w:pPrChange>
            </w:pPr>
            <w:del w:id="1103" w:author="Jiasun Li" w:date="2023-08-07T17:36:00Z">
              <w:r w:rsidRPr="00E208F0" w:rsidDel="00381D67">
                <w:delText>…</w:delText>
              </w:r>
            </w:del>
          </w:p>
        </w:tc>
        <w:tc>
          <w:tcPr>
            <w:tcW w:w="702" w:type="pct"/>
          </w:tcPr>
          <w:p w14:paraId="119C2C43" w14:textId="7EEA6373" w:rsidR="00126D76" w:rsidRPr="00E208F0" w:rsidDel="00381D67" w:rsidRDefault="00126D76" w:rsidP="00381D67">
            <w:pPr>
              <w:jc w:val="center"/>
              <w:rPr>
                <w:del w:id="1104" w:author="Jiasun Li" w:date="2023-08-07T17:36:00Z"/>
              </w:rPr>
              <w:pPrChange w:id="1105" w:author="Jiasun Li" w:date="2023-08-07T17:36:00Z">
                <w:pPr/>
              </w:pPrChange>
            </w:pPr>
          </w:p>
        </w:tc>
        <w:tc>
          <w:tcPr>
            <w:tcW w:w="915" w:type="pct"/>
          </w:tcPr>
          <w:p w14:paraId="2F5AD338" w14:textId="00F61D41" w:rsidR="00126D76" w:rsidRPr="00E208F0" w:rsidDel="00381D67" w:rsidRDefault="00126D76" w:rsidP="00381D67">
            <w:pPr>
              <w:jc w:val="center"/>
              <w:rPr>
                <w:del w:id="1106" w:author="Jiasun Li" w:date="2023-08-07T17:36:00Z"/>
                <w:highlight w:val="yellow"/>
              </w:rPr>
              <w:pPrChange w:id="1107" w:author="Jiasun Li" w:date="2023-08-07T17:36:00Z">
                <w:pPr/>
              </w:pPrChange>
            </w:pPr>
          </w:p>
        </w:tc>
        <w:tc>
          <w:tcPr>
            <w:tcW w:w="1058" w:type="pct"/>
          </w:tcPr>
          <w:p w14:paraId="4A65CCC1" w14:textId="7CCCFE6E" w:rsidR="00126D76" w:rsidRPr="00E208F0" w:rsidDel="00381D67" w:rsidRDefault="00126D76" w:rsidP="00381D67">
            <w:pPr>
              <w:jc w:val="center"/>
              <w:rPr>
                <w:del w:id="1108" w:author="Jiasun Li" w:date="2023-08-07T17:36:00Z"/>
              </w:rPr>
              <w:pPrChange w:id="1109" w:author="Jiasun Li" w:date="2023-08-07T17:36:00Z">
                <w:pPr/>
              </w:pPrChange>
            </w:pPr>
          </w:p>
        </w:tc>
        <w:tc>
          <w:tcPr>
            <w:tcW w:w="816" w:type="pct"/>
          </w:tcPr>
          <w:p w14:paraId="3E6CF7E8" w14:textId="5F49CE87" w:rsidR="00126D76" w:rsidRPr="00E208F0" w:rsidDel="00381D67" w:rsidRDefault="00126D76" w:rsidP="00381D67">
            <w:pPr>
              <w:jc w:val="center"/>
              <w:rPr>
                <w:del w:id="1110" w:author="Jiasun Li" w:date="2023-08-07T17:36:00Z"/>
              </w:rPr>
              <w:pPrChange w:id="1111" w:author="Jiasun Li" w:date="2023-08-07T17:36:00Z">
                <w:pPr/>
              </w:pPrChange>
            </w:pPr>
          </w:p>
        </w:tc>
      </w:tr>
      <w:tr w:rsidR="00126D76" w:rsidRPr="00E208F0" w:rsidDel="00381D67" w14:paraId="1C1E4788" w14:textId="092973A4" w:rsidTr="001C0135">
        <w:trPr>
          <w:del w:id="1112" w:author="Jiasun Li" w:date="2023-08-07T17:36:00Z"/>
        </w:trPr>
        <w:tc>
          <w:tcPr>
            <w:tcW w:w="719" w:type="pct"/>
          </w:tcPr>
          <w:p w14:paraId="4BC64B6A" w14:textId="5F89EDE4" w:rsidR="00126D76" w:rsidRPr="00E208F0" w:rsidDel="00381D67" w:rsidRDefault="00126D76" w:rsidP="00381D67">
            <w:pPr>
              <w:jc w:val="center"/>
              <w:rPr>
                <w:del w:id="1113" w:author="Jiasun Li" w:date="2023-08-07T17:36:00Z"/>
              </w:rPr>
              <w:pPrChange w:id="1114" w:author="Jiasun Li" w:date="2023-08-07T17:36:00Z">
                <w:pPr/>
              </w:pPrChange>
            </w:pPr>
          </w:p>
        </w:tc>
        <w:tc>
          <w:tcPr>
            <w:tcW w:w="790" w:type="pct"/>
          </w:tcPr>
          <w:p w14:paraId="114810EE" w14:textId="49783B0A" w:rsidR="00126D76" w:rsidRPr="00E208F0" w:rsidDel="00381D67" w:rsidRDefault="00126D76" w:rsidP="00381D67">
            <w:pPr>
              <w:jc w:val="center"/>
              <w:rPr>
                <w:del w:id="1115" w:author="Jiasun Li" w:date="2023-08-07T17:36:00Z"/>
              </w:rPr>
              <w:pPrChange w:id="1116" w:author="Jiasun Li" w:date="2023-08-07T17:36:00Z">
                <w:pPr/>
              </w:pPrChange>
            </w:pPr>
          </w:p>
        </w:tc>
        <w:tc>
          <w:tcPr>
            <w:tcW w:w="702" w:type="pct"/>
          </w:tcPr>
          <w:p w14:paraId="14BE31C3" w14:textId="247DC819" w:rsidR="00126D76" w:rsidRPr="00E208F0" w:rsidDel="00381D67" w:rsidRDefault="00126D76" w:rsidP="00381D67">
            <w:pPr>
              <w:jc w:val="center"/>
              <w:rPr>
                <w:del w:id="1117" w:author="Jiasun Li" w:date="2023-08-07T17:36:00Z"/>
              </w:rPr>
              <w:pPrChange w:id="1118" w:author="Jiasun Li" w:date="2023-08-07T17:36:00Z">
                <w:pPr/>
              </w:pPrChange>
            </w:pPr>
          </w:p>
        </w:tc>
        <w:tc>
          <w:tcPr>
            <w:tcW w:w="915" w:type="pct"/>
          </w:tcPr>
          <w:p w14:paraId="5F87BB43" w14:textId="08723C47" w:rsidR="00126D76" w:rsidRPr="00E208F0" w:rsidDel="00381D67" w:rsidRDefault="00126D76" w:rsidP="00381D67">
            <w:pPr>
              <w:jc w:val="center"/>
              <w:rPr>
                <w:del w:id="1119" w:author="Jiasun Li" w:date="2023-08-07T17:36:00Z"/>
                <w:highlight w:val="yellow"/>
              </w:rPr>
              <w:pPrChange w:id="1120" w:author="Jiasun Li" w:date="2023-08-07T17:36:00Z">
                <w:pPr/>
              </w:pPrChange>
            </w:pPr>
          </w:p>
        </w:tc>
        <w:tc>
          <w:tcPr>
            <w:tcW w:w="1058" w:type="pct"/>
          </w:tcPr>
          <w:p w14:paraId="7527E6BB" w14:textId="217F376D" w:rsidR="00126D76" w:rsidRPr="00E208F0" w:rsidDel="00381D67" w:rsidRDefault="00126D76" w:rsidP="00381D67">
            <w:pPr>
              <w:jc w:val="center"/>
              <w:rPr>
                <w:del w:id="1121" w:author="Jiasun Li" w:date="2023-08-07T17:36:00Z"/>
              </w:rPr>
              <w:pPrChange w:id="1122" w:author="Jiasun Li" w:date="2023-08-07T17:36:00Z">
                <w:pPr/>
              </w:pPrChange>
            </w:pPr>
          </w:p>
        </w:tc>
        <w:tc>
          <w:tcPr>
            <w:tcW w:w="816" w:type="pct"/>
          </w:tcPr>
          <w:p w14:paraId="16CB9BA2" w14:textId="287E1CF4" w:rsidR="00126D76" w:rsidRPr="00E208F0" w:rsidDel="00381D67" w:rsidRDefault="00126D76" w:rsidP="00381D67">
            <w:pPr>
              <w:jc w:val="center"/>
              <w:rPr>
                <w:del w:id="1123" w:author="Jiasun Li" w:date="2023-08-07T17:36:00Z"/>
              </w:rPr>
              <w:pPrChange w:id="1124" w:author="Jiasun Li" w:date="2023-08-07T17:36:00Z">
                <w:pPr/>
              </w:pPrChange>
            </w:pPr>
          </w:p>
        </w:tc>
      </w:tr>
      <w:tr w:rsidR="00126D76" w:rsidRPr="00E208F0" w:rsidDel="00381D67" w14:paraId="1594E725" w14:textId="6D134D89" w:rsidTr="001C0135">
        <w:trPr>
          <w:del w:id="1125" w:author="Jiasun Li" w:date="2023-08-07T17:36:00Z"/>
        </w:trPr>
        <w:tc>
          <w:tcPr>
            <w:tcW w:w="719" w:type="pct"/>
          </w:tcPr>
          <w:p w14:paraId="50AAF04A" w14:textId="1A732B4B" w:rsidR="00126D76" w:rsidRPr="00E208F0" w:rsidDel="00381D67" w:rsidRDefault="00126D76" w:rsidP="00381D67">
            <w:pPr>
              <w:jc w:val="center"/>
              <w:rPr>
                <w:del w:id="1126" w:author="Jiasun Li" w:date="2023-08-07T17:36:00Z"/>
              </w:rPr>
              <w:pPrChange w:id="1127" w:author="Jiasun Li" w:date="2023-08-07T17:36:00Z">
                <w:pPr/>
              </w:pPrChange>
            </w:pPr>
            <w:del w:id="1128" w:author="Jiasun Li" w:date="2023-08-07T17:36:00Z">
              <w:r w:rsidRPr="00E208F0" w:rsidDel="00381D67">
                <w:delText>A</w:delText>
              </w:r>
            </w:del>
          </w:p>
        </w:tc>
        <w:tc>
          <w:tcPr>
            <w:tcW w:w="790" w:type="pct"/>
          </w:tcPr>
          <w:p w14:paraId="48D13673" w14:textId="618C7388" w:rsidR="00126D76" w:rsidRPr="00E208F0" w:rsidDel="00381D67" w:rsidRDefault="00126D76" w:rsidP="00381D67">
            <w:pPr>
              <w:jc w:val="center"/>
              <w:rPr>
                <w:del w:id="1129" w:author="Jiasun Li" w:date="2023-08-07T17:36:00Z"/>
              </w:rPr>
              <w:pPrChange w:id="1130" w:author="Jiasun Li" w:date="2023-08-07T17:36:00Z">
                <w:pPr/>
              </w:pPrChange>
            </w:pPr>
            <w:del w:id="1131" w:author="Jiasun Li" w:date="2023-08-07T17:36:00Z">
              <w:r w:rsidDel="00381D67">
                <w:delText>DateN</w:delText>
              </w:r>
            </w:del>
          </w:p>
        </w:tc>
        <w:tc>
          <w:tcPr>
            <w:tcW w:w="702" w:type="pct"/>
          </w:tcPr>
          <w:p w14:paraId="1D22C560" w14:textId="64391161" w:rsidR="00126D76" w:rsidRPr="00E208F0" w:rsidDel="00381D67" w:rsidRDefault="00126D76" w:rsidP="00381D67">
            <w:pPr>
              <w:jc w:val="center"/>
              <w:rPr>
                <w:del w:id="1132" w:author="Jiasun Li" w:date="2023-08-07T17:36:00Z"/>
              </w:rPr>
              <w:pPrChange w:id="1133" w:author="Jiasun Li" w:date="2023-08-07T17:36:00Z">
                <w:pPr/>
              </w:pPrChange>
            </w:pPr>
          </w:p>
        </w:tc>
        <w:tc>
          <w:tcPr>
            <w:tcW w:w="915" w:type="pct"/>
          </w:tcPr>
          <w:p w14:paraId="59FAC76B" w14:textId="7C5CA26E" w:rsidR="00126D76" w:rsidRPr="00E208F0" w:rsidDel="00381D67" w:rsidRDefault="00126D76" w:rsidP="00381D67">
            <w:pPr>
              <w:jc w:val="center"/>
              <w:rPr>
                <w:del w:id="1134" w:author="Jiasun Li" w:date="2023-08-07T17:36:00Z"/>
                <w:highlight w:val="yellow"/>
              </w:rPr>
              <w:pPrChange w:id="1135" w:author="Jiasun Li" w:date="2023-08-07T17:36:00Z">
                <w:pPr/>
              </w:pPrChange>
            </w:pPr>
          </w:p>
        </w:tc>
        <w:tc>
          <w:tcPr>
            <w:tcW w:w="1058" w:type="pct"/>
          </w:tcPr>
          <w:p w14:paraId="04C14205" w14:textId="08D06142" w:rsidR="00126D76" w:rsidRPr="00E208F0" w:rsidDel="00381D67" w:rsidRDefault="00126D76" w:rsidP="00381D67">
            <w:pPr>
              <w:jc w:val="center"/>
              <w:rPr>
                <w:del w:id="1136" w:author="Jiasun Li" w:date="2023-08-07T17:36:00Z"/>
              </w:rPr>
              <w:pPrChange w:id="1137" w:author="Jiasun Li" w:date="2023-08-07T17:36:00Z">
                <w:pPr/>
              </w:pPrChange>
            </w:pPr>
          </w:p>
        </w:tc>
        <w:tc>
          <w:tcPr>
            <w:tcW w:w="816" w:type="pct"/>
          </w:tcPr>
          <w:p w14:paraId="050E6DBF" w14:textId="3D2FC7DD" w:rsidR="00126D76" w:rsidRPr="00E208F0" w:rsidDel="00381D67" w:rsidRDefault="00126D76" w:rsidP="00381D67">
            <w:pPr>
              <w:jc w:val="center"/>
              <w:rPr>
                <w:del w:id="1138" w:author="Jiasun Li" w:date="2023-08-07T17:36:00Z"/>
              </w:rPr>
              <w:pPrChange w:id="1139" w:author="Jiasun Li" w:date="2023-08-07T17:36:00Z">
                <w:pPr/>
              </w:pPrChange>
            </w:pPr>
          </w:p>
        </w:tc>
      </w:tr>
      <w:tr w:rsidR="00126D76" w:rsidRPr="00E208F0" w:rsidDel="00381D67" w14:paraId="6E952B60" w14:textId="7E28CE61" w:rsidTr="001C0135">
        <w:trPr>
          <w:del w:id="1140" w:author="Jiasun Li" w:date="2023-08-07T17:36:00Z"/>
        </w:trPr>
        <w:tc>
          <w:tcPr>
            <w:tcW w:w="719" w:type="pct"/>
          </w:tcPr>
          <w:p w14:paraId="0C74371C" w14:textId="479E5FE0" w:rsidR="00126D76" w:rsidRPr="00E208F0" w:rsidDel="00381D67" w:rsidRDefault="00126D76" w:rsidP="00381D67">
            <w:pPr>
              <w:jc w:val="center"/>
              <w:rPr>
                <w:del w:id="1141" w:author="Jiasun Li" w:date="2023-08-07T17:36:00Z"/>
              </w:rPr>
              <w:pPrChange w:id="1142" w:author="Jiasun Li" w:date="2023-08-07T17:36:00Z">
                <w:pPr/>
              </w:pPrChange>
            </w:pPr>
            <w:del w:id="1143" w:author="Jiasun Li" w:date="2023-08-07T17:36:00Z">
              <w:r w:rsidRPr="00E208F0" w:rsidDel="00381D67">
                <w:delText>B</w:delText>
              </w:r>
            </w:del>
          </w:p>
        </w:tc>
        <w:tc>
          <w:tcPr>
            <w:tcW w:w="790" w:type="pct"/>
          </w:tcPr>
          <w:p w14:paraId="6172D748" w14:textId="68AB5600" w:rsidR="00126D76" w:rsidRPr="00E208F0" w:rsidDel="00381D67" w:rsidRDefault="00126D76" w:rsidP="00381D67">
            <w:pPr>
              <w:jc w:val="center"/>
              <w:rPr>
                <w:del w:id="1144" w:author="Jiasun Li" w:date="2023-08-07T17:36:00Z"/>
              </w:rPr>
              <w:pPrChange w:id="1145" w:author="Jiasun Li" w:date="2023-08-07T17:36:00Z">
                <w:pPr/>
              </w:pPrChange>
            </w:pPr>
            <w:del w:id="1146" w:author="Jiasun Li" w:date="2023-08-07T17:36:00Z">
              <w:r w:rsidDel="00381D67">
                <w:delText>Date1</w:delText>
              </w:r>
            </w:del>
          </w:p>
        </w:tc>
        <w:tc>
          <w:tcPr>
            <w:tcW w:w="702" w:type="pct"/>
          </w:tcPr>
          <w:p w14:paraId="0DB9C225" w14:textId="100F3DD5" w:rsidR="00126D76" w:rsidRPr="00E208F0" w:rsidDel="00381D67" w:rsidRDefault="00126D76" w:rsidP="00381D67">
            <w:pPr>
              <w:jc w:val="center"/>
              <w:rPr>
                <w:del w:id="1147" w:author="Jiasun Li" w:date="2023-08-07T17:36:00Z"/>
              </w:rPr>
              <w:pPrChange w:id="1148" w:author="Jiasun Li" w:date="2023-08-07T17:36:00Z">
                <w:pPr/>
              </w:pPrChange>
            </w:pPr>
          </w:p>
        </w:tc>
        <w:tc>
          <w:tcPr>
            <w:tcW w:w="915" w:type="pct"/>
          </w:tcPr>
          <w:p w14:paraId="2A59C8E1" w14:textId="33C3C336" w:rsidR="00126D76" w:rsidRPr="00E208F0" w:rsidDel="00381D67" w:rsidRDefault="00126D76" w:rsidP="00381D67">
            <w:pPr>
              <w:jc w:val="center"/>
              <w:rPr>
                <w:del w:id="1149" w:author="Jiasun Li" w:date="2023-08-07T17:36:00Z"/>
                <w:highlight w:val="yellow"/>
              </w:rPr>
              <w:pPrChange w:id="1150" w:author="Jiasun Li" w:date="2023-08-07T17:36:00Z">
                <w:pPr/>
              </w:pPrChange>
            </w:pPr>
          </w:p>
        </w:tc>
        <w:tc>
          <w:tcPr>
            <w:tcW w:w="1058" w:type="pct"/>
          </w:tcPr>
          <w:p w14:paraId="517C257F" w14:textId="7824B63F" w:rsidR="00126D76" w:rsidRPr="00E208F0" w:rsidDel="00381D67" w:rsidRDefault="00126D76" w:rsidP="00381D67">
            <w:pPr>
              <w:jc w:val="center"/>
              <w:rPr>
                <w:del w:id="1151" w:author="Jiasun Li" w:date="2023-08-07T17:36:00Z"/>
              </w:rPr>
              <w:pPrChange w:id="1152" w:author="Jiasun Li" w:date="2023-08-07T17:36:00Z">
                <w:pPr/>
              </w:pPrChange>
            </w:pPr>
          </w:p>
        </w:tc>
        <w:tc>
          <w:tcPr>
            <w:tcW w:w="816" w:type="pct"/>
          </w:tcPr>
          <w:p w14:paraId="22B75719" w14:textId="3370819A" w:rsidR="00126D76" w:rsidRPr="00E208F0" w:rsidDel="00381D67" w:rsidRDefault="00126D76" w:rsidP="00381D67">
            <w:pPr>
              <w:jc w:val="center"/>
              <w:rPr>
                <w:del w:id="1153" w:author="Jiasun Li" w:date="2023-08-07T17:36:00Z"/>
              </w:rPr>
              <w:pPrChange w:id="1154" w:author="Jiasun Li" w:date="2023-08-07T17:36:00Z">
                <w:pPr/>
              </w:pPrChange>
            </w:pPr>
          </w:p>
        </w:tc>
      </w:tr>
      <w:tr w:rsidR="00126D76" w:rsidRPr="00E208F0" w:rsidDel="00381D67" w14:paraId="2F65EDAF" w14:textId="593E21A4" w:rsidTr="001C0135">
        <w:trPr>
          <w:del w:id="1155" w:author="Jiasun Li" w:date="2023-08-07T17:36:00Z"/>
        </w:trPr>
        <w:tc>
          <w:tcPr>
            <w:tcW w:w="719" w:type="pct"/>
          </w:tcPr>
          <w:p w14:paraId="6BAE0526" w14:textId="67BD0497" w:rsidR="00126D76" w:rsidRPr="00E208F0" w:rsidDel="00381D67" w:rsidRDefault="00126D76" w:rsidP="00381D67">
            <w:pPr>
              <w:jc w:val="center"/>
              <w:rPr>
                <w:del w:id="1156" w:author="Jiasun Li" w:date="2023-08-07T17:36:00Z"/>
              </w:rPr>
              <w:pPrChange w:id="1157" w:author="Jiasun Li" w:date="2023-08-07T17:36:00Z">
                <w:pPr/>
              </w:pPrChange>
            </w:pPr>
            <w:del w:id="1158" w:author="Jiasun Li" w:date="2023-08-07T17:36:00Z">
              <w:r w:rsidRPr="00E208F0" w:rsidDel="00381D67">
                <w:delText>…</w:delText>
              </w:r>
            </w:del>
          </w:p>
        </w:tc>
        <w:tc>
          <w:tcPr>
            <w:tcW w:w="790" w:type="pct"/>
          </w:tcPr>
          <w:p w14:paraId="0E0865A3" w14:textId="3990D129" w:rsidR="00126D76" w:rsidRPr="00E208F0" w:rsidDel="00381D67" w:rsidRDefault="00126D76" w:rsidP="00381D67">
            <w:pPr>
              <w:jc w:val="center"/>
              <w:rPr>
                <w:del w:id="1159" w:author="Jiasun Li" w:date="2023-08-07T17:36:00Z"/>
              </w:rPr>
              <w:pPrChange w:id="1160" w:author="Jiasun Li" w:date="2023-08-07T17:36:00Z">
                <w:pPr/>
              </w:pPrChange>
            </w:pPr>
            <w:del w:id="1161" w:author="Jiasun Li" w:date="2023-08-07T17:36:00Z">
              <w:r w:rsidRPr="00E208F0" w:rsidDel="00381D67">
                <w:delText>…</w:delText>
              </w:r>
            </w:del>
          </w:p>
        </w:tc>
        <w:tc>
          <w:tcPr>
            <w:tcW w:w="702" w:type="pct"/>
          </w:tcPr>
          <w:p w14:paraId="732FE82B" w14:textId="03B4E2E5" w:rsidR="00126D76" w:rsidRPr="00E208F0" w:rsidDel="00381D67" w:rsidRDefault="00126D76" w:rsidP="00381D67">
            <w:pPr>
              <w:jc w:val="center"/>
              <w:rPr>
                <w:del w:id="1162" w:author="Jiasun Li" w:date="2023-08-07T17:36:00Z"/>
              </w:rPr>
              <w:pPrChange w:id="1163" w:author="Jiasun Li" w:date="2023-08-07T17:36:00Z">
                <w:pPr/>
              </w:pPrChange>
            </w:pPr>
          </w:p>
        </w:tc>
        <w:tc>
          <w:tcPr>
            <w:tcW w:w="915" w:type="pct"/>
          </w:tcPr>
          <w:p w14:paraId="0FEA9E2E" w14:textId="4D712C3B" w:rsidR="00126D76" w:rsidRPr="00E208F0" w:rsidDel="00381D67" w:rsidRDefault="00126D76" w:rsidP="00381D67">
            <w:pPr>
              <w:jc w:val="center"/>
              <w:rPr>
                <w:del w:id="1164" w:author="Jiasun Li" w:date="2023-08-07T17:36:00Z"/>
                <w:highlight w:val="yellow"/>
              </w:rPr>
              <w:pPrChange w:id="1165" w:author="Jiasun Li" w:date="2023-08-07T17:36:00Z">
                <w:pPr/>
              </w:pPrChange>
            </w:pPr>
          </w:p>
        </w:tc>
        <w:tc>
          <w:tcPr>
            <w:tcW w:w="1058" w:type="pct"/>
          </w:tcPr>
          <w:p w14:paraId="36C2F532" w14:textId="09BAA063" w:rsidR="00126D76" w:rsidRPr="00E208F0" w:rsidDel="00381D67" w:rsidRDefault="00126D76" w:rsidP="00381D67">
            <w:pPr>
              <w:jc w:val="center"/>
              <w:rPr>
                <w:del w:id="1166" w:author="Jiasun Li" w:date="2023-08-07T17:36:00Z"/>
              </w:rPr>
              <w:pPrChange w:id="1167" w:author="Jiasun Li" w:date="2023-08-07T17:36:00Z">
                <w:pPr/>
              </w:pPrChange>
            </w:pPr>
          </w:p>
        </w:tc>
        <w:tc>
          <w:tcPr>
            <w:tcW w:w="816" w:type="pct"/>
          </w:tcPr>
          <w:p w14:paraId="704558A0" w14:textId="57A7BE58" w:rsidR="00126D76" w:rsidRPr="00E208F0" w:rsidDel="00381D67" w:rsidRDefault="00126D76" w:rsidP="00381D67">
            <w:pPr>
              <w:jc w:val="center"/>
              <w:rPr>
                <w:del w:id="1168" w:author="Jiasun Li" w:date="2023-08-07T17:36:00Z"/>
              </w:rPr>
              <w:pPrChange w:id="1169" w:author="Jiasun Li" w:date="2023-08-07T17:36:00Z">
                <w:pPr/>
              </w:pPrChange>
            </w:pPr>
          </w:p>
        </w:tc>
      </w:tr>
      <w:tr w:rsidR="00126D76" w:rsidRPr="00E208F0" w:rsidDel="00381D67" w14:paraId="1E5DD939" w14:textId="29FB1E16" w:rsidTr="001C0135">
        <w:trPr>
          <w:del w:id="1170" w:author="Jiasun Li" w:date="2023-08-07T17:36:00Z"/>
        </w:trPr>
        <w:tc>
          <w:tcPr>
            <w:tcW w:w="719" w:type="pct"/>
          </w:tcPr>
          <w:p w14:paraId="745C1A47" w14:textId="3F9D6B18" w:rsidR="00126D76" w:rsidRPr="00E208F0" w:rsidDel="00381D67" w:rsidRDefault="00126D76" w:rsidP="00381D67">
            <w:pPr>
              <w:jc w:val="center"/>
              <w:rPr>
                <w:del w:id="1171" w:author="Jiasun Li" w:date="2023-08-07T17:36:00Z"/>
              </w:rPr>
              <w:pPrChange w:id="1172" w:author="Jiasun Li" w:date="2023-08-07T17:36:00Z">
                <w:pPr/>
              </w:pPrChange>
            </w:pPr>
          </w:p>
        </w:tc>
        <w:tc>
          <w:tcPr>
            <w:tcW w:w="790" w:type="pct"/>
          </w:tcPr>
          <w:p w14:paraId="0C690F7B" w14:textId="15223B62" w:rsidR="00126D76" w:rsidRPr="00E208F0" w:rsidDel="00381D67" w:rsidRDefault="00126D76" w:rsidP="00381D67">
            <w:pPr>
              <w:jc w:val="center"/>
              <w:rPr>
                <w:del w:id="1173" w:author="Jiasun Li" w:date="2023-08-07T17:36:00Z"/>
              </w:rPr>
              <w:pPrChange w:id="1174" w:author="Jiasun Li" w:date="2023-08-07T17:36:00Z">
                <w:pPr/>
              </w:pPrChange>
            </w:pPr>
          </w:p>
        </w:tc>
        <w:tc>
          <w:tcPr>
            <w:tcW w:w="702" w:type="pct"/>
          </w:tcPr>
          <w:p w14:paraId="35839490" w14:textId="5D4CD2E6" w:rsidR="00126D76" w:rsidRPr="00E208F0" w:rsidDel="00381D67" w:rsidRDefault="00126D76" w:rsidP="00381D67">
            <w:pPr>
              <w:jc w:val="center"/>
              <w:rPr>
                <w:del w:id="1175" w:author="Jiasun Li" w:date="2023-08-07T17:36:00Z"/>
              </w:rPr>
              <w:pPrChange w:id="1176" w:author="Jiasun Li" w:date="2023-08-07T17:36:00Z">
                <w:pPr/>
              </w:pPrChange>
            </w:pPr>
          </w:p>
        </w:tc>
        <w:tc>
          <w:tcPr>
            <w:tcW w:w="915" w:type="pct"/>
          </w:tcPr>
          <w:p w14:paraId="13E7189B" w14:textId="6743B983" w:rsidR="00126D76" w:rsidRPr="00E208F0" w:rsidDel="00381D67" w:rsidRDefault="00126D76" w:rsidP="00381D67">
            <w:pPr>
              <w:jc w:val="center"/>
              <w:rPr>
                <w:del w:id="1177" w:author="Jiasun Li" w:date="2023-08-07T17:36:00Z"/>
                <w:highlight w:val="yellow"/>
              </w:rPr>
              <w:pPrChange w:id="1178" w:author="Jiasun Li" w:date="2023-08-07T17:36:00Z">
                <w:pPr/>
              </w:pPrChange>
            </w:pPr>
          </w:p>
        </w:tc>
        <w:tc>
          <w:tcPr>
            <w:tcW w:w="1058" w:type="pct"/>
          </w:tcPr>
          <w:p w14:paraId="23A79FF1" w14:textId="2C30CF60" w:rsidR="00126D76" w:rsidRPr="00E208F0" w:rsidDel="00381D67" w:rsidRDefault="00126D76" w:rsidP="00381D67">
            <w:pPr>
              <w:jc w:val="center"/>
              <w:rPr>
                <w:del w:id="1179" w:author="Jiasun Li" w:date="2023-08-07T17:36:00Z"/>
              </w:rPr>
              <w:pPrChange w:id="1180" w:author="Jiasun Li" w:date="2023-08-07T17:36:00Z">
                <w:pPr/>
              </w:pPrChange>
            </w:pPr>
          </w:p>
        </w:tc>
        <w:tc>
          <w:tcPr>
            <w:tcW w:w="816" w:type="pct"/>
          </w:tcPr>
          <w:p w14:paraId="70AFABC7" w14:textId="67906838" w:rsidR="00126D76" w:rsidRPr="00E208F0" w:rsidDel="00381D67" w:rsidRDefault="00126D76" w:rsidP="00381D67">
            <w:pPr>
              <w:jc w:val="center"/>
              <w:rPr>
                <w:del w:id="1181" w:author="Jiasun Li" w:date="2023-08-07T17:36:00Z"/>
              </w:rPr>
              <w:pPrChange w:id="1182" w:author="Jiasun Li" w:date="2023-08-07T17:36:00Z">
                <w:pPr/>
              </w:pPrChange>
            </w:pPr>
          </w:p>
        </w:tc>
      </w:tr>
      <w:tr w:rsidR="00126D76" w:rsidRPr="00E208F0" w:rsidDel="00381D67" w14:paraId="66E912E4" w14:textId="3817C760" w:rsidTr="001C0135">
        <w:trPr>
          <w:del w:id="1183" w:author="Jiasun Li" w:date="2023-08-07T17:36:00Z"/>
        </w:trPr>
        <w:tc>
          <w:tcPr>
            <w:tcW w:w="719" w:type="pct"/>
          </w:tcPr>
          <w:p w14:paraId="116310CA" w14:textId="114C0DE7" w:rsidR="00126D76" w:rsidRPr="00E208F0" w:rsidDel="00381D67" w:rsidRDefault="00126D76" w:rsidP="00381D67">
            <w:pPr>
              <w:jc w:val="center"/>
              <w:rPr>
                <w:del w:id="1184" w:author="Jiasun Li" w:date="2023-08-07T17:36:00Z"/>
              </w:rPr>
              <w:pPrChange w:id="1185" w:author="Jiasun Li" w:date="2023-08-07T17:36:00Z">
                <w:pPr/>
              </w:pPrChange>
            </w:pPr>
            <w:del w:id="1186" w:author="Jiasun Li" w:date="2023-08-07T17:36:00Z">
              <w:r w:rsidRPr="00E208F0" w:rsidDel="00381D67">
                <w:delText>B</w:delText>
              </w:r>
            </w:del>
          </w:p>
        </w:tc>
        <w:tc>
          <w:tcPr>
            <w:tcW w:w="790" w:type="pct"/>
          </w:tcPr>
          <w:p w14:paraId="2087C7E3" w14:textId="6D8DA2C7" w:rsidR="00126D76" w:rsidRPr="00E208F0" w:rsidDel="00381D67" w:rsidRDefault="00126D76" w:rsidP="00381D67">
            <w:pPr>
              <w:jc w:val="center"/>
              <w:rPr>
                <w:del w:id="1187" w:author="Jiasun Li" w:date="2023-08-07T17:36:00Z"/>
              </w:rPr>
              <w:pPrChange w:id="1188" w:author="Jiasun Li" w:date="2023-08-07T17:36:00Z">
                <w:pPr/>
              </w:pPrChange>
            </w:pPr>
            <w:del w:id="1189" w:author="Jiasun Li" w:date="2023-08-07T17:36:00Z">
              <w:r w:rsidDel="00381D67">
                <w:delText>DateN</w:delText>
              </w:r>
            </w:del>
          </w:p>
        </w:tc>
        <w:tc>
          <w:tcPr>
            <w:tcW w:w="702" w:type="pct"/>
          </w:tcPr>
          <w:p w14:paraId="140C1347" w14:textId="6DAA91AB" w:rsidR="00126D76" w:rsidRPr="00E208F0" w:rsidDel="00381D67" w:rsidRDefault="00126D76" w:rsidP="00381D67">
            <w:pPr>
              <w:jc w:val="center"/>
              <w:rPr>
                <w:del w:id="1190" w:author="Jiasun Li" w:date="2023-08-07T17:36:00Z"/>
              </w:rPr>
              <w:pPrChange w:id="1191" w:author="Jiasun Li" w:date="2023-08-07T17:36:00Z">
                <w:pPr/>
              </w:pPrChange>
            </w:pPr>
          </w:p>
        </w:tc>
        <w:tc>
          <w:tcPr>
            <w:tcW w:w="915" w:type="pct"/>
          </w:tcPr>
          <w:p w14:paraId="2E4C4D08" w14:textId="43A3442F" w:rsidR="00126D76" w:rsidRPr="00E208F0" w:rsidDel="00381D67" w:rsidRDefault="00126D76" w:rsidP="00381D67">
            <w:pPr>
              <w:jc w:val="center"/>
              <w:rPr>
                <w:del w:id="1192" w:author="Jiasun Li" w:date="2023-08-07T17:36:00Z"/>
                <w:highlight w:val="yellow"/>
              </w:rPr>
              <w:pPrChange w:id="1193" w:author="Jiasun Li" w:date="2023-08-07T17:36:00Z">
                <w:pPr/>
              </w:pPrChange>
            </w:pPr>
          </w:p>
        </w:tc>
        <w:tc>
          <w:tcPr>
            <w:tcW w:w="1058" w:type="pct"/>
          </w:tcPr>
          <w:p w14:paraId="4033F543" w14:textId="697B8AAD" w:rsidR="00126D76" w:rsidRPr="00E208F0" w:rsidDel="00381D67" w:rsidRDefault="00126D76" w:rsidP="00381D67">
            <w:pPr>
              <w:jc w:val="center"/>
              <w:rPr>
                <w:del w:id="1194" w:author="Jiasun Li" w:date="2023-08-07T17:36:00Z"/>
              </w:rPr>
              <w:pPrChange w:id="1195" w:author="Jiasun Li" w:date="2023-08-07T17:36:00Z">
                <w:pPr/>
              </w:pPrChange>
            </w:pPr>
          </w:p>
        </w:tc>
        <w:tc>
          <w:tcPr>
            <w:tcW w:w="816" w:type="pct"/>
          </w:tcPr>
          <w:p w14:paraId="2454DE83" w14:textId="4383F340" w:rsidR="00126D76" w:rsidRPr="00E208F0" w:rsidDel="00381D67" w:rsidRDefault="00126D76" w:rsidP="00381D67">
            <w:pPr>
              <w:jc w:val="center"/>
              <w:rPr>
                <w:del w:id="1196" w:author="Jiasun Li" w:date="2023-08-07T17:36:00Z"/>
              </w:rPr>
              <w:pPrChange w:id="1197" w:author="Jiasun Li" w:date="2023-08-07T17:36:00Z">
                <w:pPr/>
              </w:pPrChange>
            </w:pPr>
          </w:p>
        </w:tc>
      </w:tr>
    </w:tbl>
    <w:p w14:paraId="1686A3BA" w14:textId="034881A6" w:rsidR="00126D76" w:rsidRPr="00E208F0" w:rsidDel="00381D67" w:rsidRDefault="00126D76" w:rsidP="00381D67">
      <w:pPr>
        <w:jc w:val="center"/>
        <w:rPr>
          <w:del w:id="1198" w:author="Jiasun Li" w:date="2023-08-07T17:36:00Z"/>
        </w:rPr>
        <w:pPrChange w:id="1199" w:author="Jiasun Li" w:date="2023-08-07T17:36:00Z">
          <w:pPr/>
        </w:pPrChange>
      </w:pPr>
    </w:p>
    <w:p w14:paraId="4643C374" w14:textId="0FA273A2" w:rsidR="00126D76" w:rsidRPr="00E208F0" w:rsidDel="00381D67" w:rsidRDefault="00126D76" w:rsidP="00381D67">
      <w:pPr>
        <w:jc w:val="center"/>
        <w:rPr>
          <w:del w:id="1200" w:author="Jiasun Li" w:date="2023-08-07T17:36:00Z"/>
        </w:rPr>
        <w:pPrChange w:id="1201" w:author="Jiasun Li" w:date="2023-08-07T17:36:00Z">
          <w:pPr/>
        </w:pPrChange>
      </w:pPr>
    </w:p>
    <w:p w14:paraId="30AE0B6A" w14:textId="663AB56A" w:rsidR="00126D76" w:rsidRPr="00E208F0" w:rsidDel="00381D67" w:rsidRDefault="00126D76" w:rsidP="00381D67">
      <w:pPr>
        <w:jc w:val="center"/>
        <w:rPr>
          <w:del w:id="1202" w:author="Jiasun Li" w:date="2023-08-07T17:36:00Z"/>
        </w:rPr>
        <w:pPrChange w:id="1203" w:author="Jiasun Li" w:date="2023-08-07T17:36:00Z">
          <w:pPr/>
        </w:pPrChange>
      </w:pPr>
    </w:p>
    <w:p w14:paraId="1FF8A5EB" w14:textId="62140F82" w:rsidR="00126D76" w:rsidRPr="00E208F0" w:rsidDel="00381D67" w:rsidRDefault="00126D76" w:rsidP="00381D67">
      <w:pPr>
        <w:jc w:val="center"/>
        <w:rPr>
          <w:del w:id="1204" w:author="Jiasun Li" w:date="2023-08-07T17:36:00Z"/>
          <w:sz w:val="20"/>
          <w:szCs w:val="20"/>
        </w:rPr>
        <w:pPrChange w:id="1205" w:author="Jiasun Li" w:date="2023-08-07T17:36:00Z">
          <w:pPr/>
        </w:pPrChange>
      </w:pPr>
      <w:del w:id="1206" w:author="Jiasun Li" w:date="2023-08-07T17:36:00Z">
        <w:r w:rsidRPr="00E208F0" w:rsidDel="00381D67">
          <w:rPr>
            <w:color w:val="000000"/>
            <w:sz w:val="22"/>
            <w:szCs w:val="22"/>
          </w:rPr>
          <w:delText> </w:delText>
        </w:r>
      </w:del>
    </w:p>
    <w:p w14:paraId="2101FBFE" w14:textId="29535D5F" w:rsidR="00126D76" w:rsidRPr="001D2E35" w:rsidDel="00381D67" w:rsidRDefault="00126D76" w:rsidP="00381D67">
      <w:pPr>
        <w:jc w:val="center"/>
        <w:rPr>
          <w:del w:id="1207" w:author="Jiasun Li" w:date="2023-08-07T17:36:00Z"/>
          <w:b/>
          <w:bCs/>
          <w:sz w:val="22"/>
          <w:szCs w:val="22"/>
        </w:rPr>
        <w:pPrChange w:id="1208" w:author="Jiasun Li" w:date="2023-08-07T17:36:00Z">
          <w:pPr>
            <w:jc w:val="center"/>
          </w:pPr>
        </w:pPrChange>
      </w:pPr>
      <w:del w:id="1209" w:author="Jiasun Li" w:date="2023-08-07T17:36:00Z">
        <w:r w:rsidRPr="001D2E35" w:rsidDel="00381D67">
          <w:rPr>
            <w:b/>
            <w:bCs/>
            <w:sz w:val="22"/>
            <w:szCs w:val="22"/>
          </w:rPr>
          <w:delText xml:space="preserve">Table </w:delText>
        </w:r>
        <w:r w:rsidDel="00381D67">
          <w:rPr>
            <w:b/>
            <w:bCs/>
            <w:sz w:val="22"/>
            <w:szCs w:val="22"/>
          </w:rPr>
          <w:delText>A2</w:delText>
        </w:r>
        <w:r w:rsidRPr="001D2E35" w:rsidDel="00381D67">
          <w:rPr>
            <w:b/>
            <w:bCs/>
            <w:sz w:val="22"/>
            <w:szCs w:val="22"/>
          </w:rPr>
          <w:delText>. Auxiliary Data Structure to Compute Is_Core Developer Variable</w:delText>
        </w:r>
      </w:del>
    </w:p>
    <w:tbl>
      <w:tblPr>
        <w:tblStyle w:val="TableGrid"/>
        <w:tblW w:w="5000" w:type="pct"/>
        <w:tblLook w:val="04A0" w:firstRow="1" w:lastRow="0" w:firstColumn="1" w:lastColumn="0" w:noHBand="0" w:noVBand="1"/>
      </w:tblPr>
      <w:tblGrid>
        <w:gridCol w:w="564"/>
        <w:gridCol w:w="1910"/>
        <w:gridCol w:w="999"/>
        <w:gridCol w:w="1223"/>
        <w:gridCol w:w="1623"/>
        <w:gridCol w:w="3031"/>
      </w:tblGrid>
      <w:tr w:rsidR="00126D76" w:rsidRPr="00E208F0" w:rsidDel="00381D67" w14:paraId="18B3F538" w14:textId="3F80E816" w:rsidTr="001C0135">
        <w:trPr>
          <w:del w:id="1210" w:author="Jiasun Li" w:date="2023-08-07T17:36:00Z"/>
        </w:trPr>
        <w:tc>
          <w:tcPr>
            <w:tcW w:w="478" w:type="pct"/>
            <w:noWrap/>
            <w:hideMark/>
          </w:tcPr>
          <w:p w14:paraId="642D0E05" w14:textId="58D122B2" w:rsidR="00126D76" w:rsidRPr="00E208F0" w:rsidDel="00381D67" w:rsidRDefault="00126D76" w:rsidP="00381D67">
            <w:pPr>
              <w:jc w:val="center"/>
              <w:rPr>
                <w:del w:id="1211" w:author="Jiasun Li" w:date="2023-08-07T17:36:00Z"/>
                <w:sz w:val="20"/>
                <w:szCs w:val="20"/>
              </w:rPr>
              <w:pPrChange w:id="1212" w:author="Jiasun Li" w:date="2023-08-07T17:36:00Z">
                <w:pPr/>
              </w:pPrChange>
            </w:pPr>
            <w:del w:id="1213" w:author="Jiasun Li" w:date="2023-08-07T17:36:00Z">
              <w:r w:rsidRPr="00E208F0" w:rsidDel="00381D67">
                <w:rPr>
                  <w:color w:val="000000"/>
                  <w:sz w:val="18"/>
                  <w:szCs w:val="18"/>
                </w:rPr>
                <w:delText>Row</w:delText>
              </w:r>
            </w:del>
          </w:p>
        </w:tc>
        <w:tc>
          <w:tcPr>
            <w:tcW w:w="1198" w:type="pct"/>
            <w:noWrap/>
            <w:hideMark/>
          </w:tcPr>
          <w:p w14:paraId="2F7FD259" w14:textId="58E0ED30" w:rsidR="00126D76" w:rsidRPr="00E208F0" w:rsidDel="00381D67" w:rsidRDefault="00126D76" w:rsidP="00381D67">
            <w:pPr>
              <w:jc w:val="center"/>
              <w:textAlignment w:val="baseline"/>
              <w:rPr>
                <w:del w:id="1214" w:author="Jiasun Li" w:date="2023-08-07T17:36:00Z"/>
                <w:sz w:val="20"/>
                <w:szCs w:val="20"/>
              </w:rPr>
              <w:pPrChange w:id="1215" w:author="Jiasun Li" w:date="2023-08-07T17:36:00Z">
                <w:pPr>
                  <w:textAlignment w:val="baseline"/>
                </w:pPr>
              </w:pPrChange>
            </w:pPr>
            <w:del w:id="1216" w:author="Jiasun Li" w:date="2023-08-07T17:36:00Z">
              <w:r w:rsidRPr="00E208F0" w:rsidDel="00381D67">
                <w:delText>Repository</w:delText>
              </w:r>
            </w:del>
          </w:p>
        </w:tc>
        <w:tc>
          <w:tcPr>
            <w:tcW w:w="710" w:type="pct"/>
            <w:noWrap/>
            <w:hideMark/>
          </w:tcPr>
          <w:p w14:paraId="55B575D3" w14:textId="1532CDDD" w:rsidR="00126D76" w:rsidRPr="00E208F0" w:rsidDel="00381D67" w:rsidRDefault="00126D76" w:rsidP="00381D67">
            <w:pPr>
              <w:jc w:val="center"/>
              <w:textAlignment w:val="baseline"/>
              <w:rPr>
                <w:del w:id="1217" w:author="Jiasun Li" w:date="2023-08-07T17:36:00Z"/>
                <w:sz w:val="20"/>
                <w:szCs w:val="20"/>
              </w:rPr>
              <w:pPrChange w:id="1218" w:author="Jiasun Li" w:date="2023-08-07T17:36:00Z">
                <w:pPr>
                  <w:textAlignment w:val="baseline"/>
                </w:pPr>
              </w:pPrChange>
            </w:pPr>
            <w:del w:id="1219" w:author="Jiasun Li" w:date="2023-08-07T17:36:00Z">
              <w:r w:rsidRPr="00E208F0" w:rsidDel="00381D67">
                <w:delText>Date</w:delText>
              </w:r>
            </w:del>
          </w:p>
        </w:tc>
        <w:tc>
          <w:tcPr>
            <w:tcW w:w="481" w:type="pct"/>
            <w:noWrap/>
            <w:hideMark/>
          </w:tcPr>
          <w:p w14:paraId="2D760329" w14:textId="64BFC217" w:rsidR="00126D76" w:rsidRPr="00E208F0" w:rsidDel="00381D67" w:rsidRDefault="00126D76" w:rsidP="00381D67">
            <w:pPr>
              <w:jc w:val="center"/>
              <w:textAlignment w:val="baseline"/>
              <w:rPr>
                <w:del w:id="1220" w:author="Jiasun Li" w:date="2023-08-07T17:36:00Z"/>
                <w:sz w:val="20"/>
                <w:szCs w:val="20"/>
              </w:rPr>
              <w:pPrChange w:id="1221" w:author="Jiasun Li" w:date="2023-08-07T17:36:00Z">
                <w:pPr>
                  <w:textAlignment w:val="baseline"/>
                </w:pPr>
              </w:pPrChange>
            </w:pPr>
            <w:del w:id="1222" w:author="Jiasun Li" w:date="2023-08-07T17:36:00Z">
              <w:r w:rsidRPr="00E208F0" w:rsidDel="00381D67">
                <w:delText>User login</w:delText>
              </w:r>
            </w:del>
          </w:p>
        </w:tc>
        <w:tc>
          <w:tcPr>
            <w:tcW w:w="976" w:type="pct"/>
            <w:noWrap/>
            <w:hideMark/>
          </w:tcPr>
          <w:p w14:paraId="2363F7C4" w14:textId="4A66CBEA" w:rsidR="00126D76" w:rsidRPr="00E208F0" w:rsidDel="00381D67" w:rsidRDefault="00126D76" w:rsidP="00381D67">
            <w:pPr>
              <w:jc w:val="center"/>
              <w:textAlignment w:val="baseline"/>
              <w:rPr>
                <w:del w:id="1223" w:author="Jiasun Li" w:date="2023-08-07T17:36:00Z"/>
                <w:sz w:val="20"/>
                <w:szCs w:val="20"/>
              </w:rPr>
              <w:pPrChange w:id="1224" w:author="Jiasun Li" w:date="2023-08-07T17:36:00Z">
                <w:pPr>
                  <w:textAlignment w:val="baseline"/>
                </w:pPr>
              </w:pPrChange>
            </w:pPr>
            <w:del w:id="1225" w:author="Jiasun Li" w:date="2023-08-07T17:36:00Z">
              <w:r w:rsidRPr="00E208F0" w:rsidDel="00381D67">
                <w:delText>Num activities</w:delText>
              </w:r>
            </w:del>
          </w:p>
        </w:tc>
        <w:tc>
          <w:tcPr>
            <w:tcW w:w="1157" w:type="pct"/>
            <w:noWrap/>
            <w:hideMark/>
          </w:tcPr>
          <w:p w14:paraId="4D24D2B3" w14:textId="27749B92" w:rsidR="00126D76" w:rsidRPr="00E208F0" w:rsidDel="00381D67" w:rsidRDefault="00126D76" w:rsidP="00381D67">
            <w:pPr>
              <w:jc w:val="center"/>
              <w:textAlignment w:val="baseline"/>
              <w:rPr>
                <w:del w:id="1226" w:author="Jiasun Li" w:date="2023-08-07T17:36:00Z"/>
                <w:sz w:val="20"/>
                <w:szCs w:val="20"/>
              </w:rPr>
              <w:pPrChange w:id="1227" w:author="Jiasun Li" w:date="2023-08-07T17:36:00Z">
                <w:pPr>
                  <w:textAlignment w:val="baseline"/>
                </w:pPr>
              </w:pPrChange>
            </w:pPr>
            <w:del w:id="1228" w:author="Jiasun Li" w:date="2023-08-07T17:36:00Z">
              <w:r w:rsidDel="00381D67">
                <w:rPr>
                  <w:color w:val="000000"/>
                  <w:sz w:val="18"/>
                  <w:szCs w:val="18"/>
                  <w:bdr w:val="none" w:sz="0" w:space="0" w:color="auto" w:frame="1"/>
                </w:rPr>
                <w:delText>R</w:delText>
              </w:r>
              <w:r w:rsidRPr="00E208F0" w:rsidDel="00381D67">
                <w:rPr>
                  <w:color w:val="000000"/>
                  <w:sz w:val="18"/>
                  <w:szCs w:val="18"/>
                  <w:bdr w:val="none" w:sz="0" w:space="0" w:color="auto" w:frame="1"/>
                </w:rPr>
                <w:delText>olling</w:delText>
              </w:r>
              <w:r w:rsidDel="00381D67">
                <w:rPr>
                  <w:color w:val="000000"/>
                  <w:sz w:val="18"/>
                  <w:szCs w:val="18"/>
                  <w:bdr w:val="none" w:sz="0" w:space="0" w:color="auto" w:frame="1"/>
                </w:rPr>
                <w:delText xml:space="preserve"> count of activities, last </w:delText>
              </w:r>
              <w:r w:rsidRPr="00E208F0" w:rsidDel="00381D67">
                <w:rPr>
                  <w:color w:val="000000"/>
                  <w:sz w:val="18"/>
                  <w:szCs w:val="18"/>
                  <w:bdr w:val="none" w:sz="0" w:space="0" w:color="auto" w:frame="1"/>
                </w:rPr>
                <w:delText>30</w:delText>
              </w:r>
              <w:r w:rsidDel="00381D67">
                <w:rPr>
                  <w:color w:val="000000"/>
                  <w:sz w:val="18"/>
                  <w:szCs w:val="18"/>
                  <w:bdr w:val="none" w:sz="0" w:space="0" w:color="auto" w:frame="1"/>
                </w:rPr>
                <w:delText xml:space="preserve"> </w:delText>
              </w:r>
              <w:r w:rsidRPr="00E208F0" w:rsidDel="00381D67">
                <w:rPr>
                  <w:color w:val="000000"/>
                  <w:sz w:val="18"/>
                  <w:szCs w:val="18"/>
                  <w:bdr w:val="none" w:sz="0" w:space="0" w:color="auto" w:frame="1"/>
                </w:rPr>
                <w:delText>d</w:delText>
              </w:r>
              <w:r w:rsidDel="00381D67">
                <w:rPr>
                  <w:color w:val="000000"/>
                  <w:sz w:val="18"/>
                  <w:szCs w:val="18"/>
                  <w:bdr w:val="none" w:sz="0" w:space="0" w:color="auto" w:frame="1"/>
                </w:rPr>
                <w:delText>ays</w:delText>
              </w:r>
            </w:del>
          </w:p>
        </w:tc>
      </w:tr>
      <w:tr w:rsidR="00126D76" w:rsidRPr="00E208F0" w:rsidDel="00381D67" w14:paraId="76FB8B9A" w14:textId="64C069A2" w:rsidTr="001C0135">
        <w:trPr>
          <w:del w:id="1229" w:author="Jiasun Li" w:date="2023-08-07T17:36:00Z"/>
        </w:trPr>
        <w:tc>
          <w:tcPr>
            <w:tcW w:w="478" w:type="pct"/>
            <w:noWrap/>
            <w:hideMark/>
          </w:tcPr>
          <w:p w14:paraId="4AD3372A" w14:textId="7442DED8" w:rsidR="00126D76" w:rsidRPr="00E208F0" w:rsidDel="00381D67" w:rsidRDefault="00126D76" w:rsidP="00381D67">
            <w:pPr>
              <w:jc w:val="center"/>
              <w:rPr>
                <w:del w:id="1230" w:author="Jiasun Li" w:date="2023-08-07T17:36:00Z"/>
                <w:sz w:val="20"/>
                <w:szCs w:val="20"/>
              </w:rPr>
              <w:pPrChange w:id="1231" w:author="Jiasun Li" w:date="2023-08-07T17:36:00Z">
                <w:pPr>
                  <w:jc w:val="right"/>
                </w:pPr>
              </w:pPrChange>
            </w:pPr>
            <w:del w:id="1232" w:author="Jiasun Li" w:date="2023-08-07T17:36:00Z">
              <w:r w:rsidRPr="00E208F0" w:rsidDel="00381D67">
                <w:rPr>
                  <w:color w:val="000000"/>
                  <w:sz w:val="18"/>
                  <w:szCs w:val="18"/>
                </w:rPr>
                <w:delText>1</w:delText>
              </w:r>
            </w:del>
          </w:p>
        </w:tc>
        <w:tc>
          <w:tcPr>
            <w:tcW w:w="1198" w:type="pct"/>
            <w:hideMark/>
          </w:tcPr>
          <w:p w14:paraId="23F82D96" w14:textId="7AEB7B0B" w:rsidR="00126D76" w:rsidRPr="00E208F0" w:rsidDel="00381D67" w:rsidRDefault="00126D76" w:rsidP="00381D67">
            <w:pPr>
              <w:jc w:val="center"/>
              <w:textAlignment w:val="baseline"/>
              <w:rPr>
                <w:del w:id="1233" w:author="Jiasun Li" w:date="2023-08-07T17:36:00Z"/>
                <w:sz w:val="20"/>
                <w:szCs w:val="20"/>
              </w:rPr>
              <w:pPrChange w:id="1234" w:author="Jiasun Li" w:date="2023-08-07T17:36:00Z">
                <w:pPr>
                  <w:textAlignment w:val="baseline"/>
                </w:pPr>
              </w:pPrChange>
            </w:pPr>
            <w:del w:id="1235" w:author="Jiasun Li" w:date="2023-08-07T17:36:00Z">
              <w:r w:rsidRPr="00E208F0" w:rsidDel="00381D67">
                <w:rPr>
                  <w:color w:val="000000"/>
                  <w:sz w:val="18"/>
                  <w:szCs w:val="18"/>
                </w:rPr>
                <w:delText>ethereum/alethzero</w:delText>
              </w:r>
            </w:del>
          </w:p>
        </w:tc>
        <w:tc>
          <w:tcPr>
            <w:tcW w:w="710" w:type="pct"/>
            <w:hideMark/>
          </w:tcPr>
          <w:p w14:paraId="02F9997B" w14:textId="3E10B373" w:rsidR="00126D76" w:rsidRPr="00E208F0" w:rsidDel="00381D67" w:rsidRDefault="00126D76" w:rsidP="00381D67">
            <w:pPr>
              <w:jc w:val="center"/>
              <w:textAlignment w:val="baseline"/>
              <w:rPr>
                <w:del w:id="1236" w:author="Jiasun Li" w:date="2023-08-07T17:36:00Z"/>
                <w:sz w:val="20"/>
                <w:szCs w:val="20"/>
              </w:rPr>
              <w:pPrChange w:id="1237" w:author="Jiasun Li" w:date="2023-08-07T17:36:00Z">
                <w:pPr>
                  <w:textAlignment w:val="baseline"/>
                </w:pPr>
              </w:pPrChange>
            </w:pPr>
            <w:del w:id="1238" w:author="Jiasun Li" w:date="2023-08-07T17:36:00Z">
              <w:r w:rsidRPr="00E208F0" w:rsidDel="00381D67">
                <w:rPr>
                  <w:color w:val="000000"/>
                  <w:sz w:val="18"/>
                  <w:szCs w:val="18"/>
                </w:rPr>
                <w:delText>2015-08-17</w:delText>
              </w:r>
            </w:del>
          </w:p>
        </w:tc>
        <w:tc>
          <w:tcPr>
            <w:tcW w:w="481" w:type="pct"/>
            <w:hideMark/>
          </w:tcPr>
          <w:p w14:paraId="3C81A9D3" w14:textId="07B8D37B" w:rsidR="00126D76" w:rsidRPr="00E208F0" w:rsidDel="00381D67" w:rsidRDefault="00126D76" w:rsidP="00381D67">
            <w:pPr>
              <w:jc w:val="center"/>
              <w:textAlignment w:val="baseline"/>
              <w:rPr>
                <w:del w:id="1239" w:author="Jiasun Li" w:date="2023-08-07T17:36:00Z"/>
                <w:sz w:val="20"/>
                <w:szCs w:val="20"/>
              </w:rPr>
              <w:pPrChange w:id="1240" w:author="Jiasun Li" w:date="2023-08-07T17:36:00Z">
                <w:pPr>
                  <w:jc w:val="right"/>
                  <w:textAlignment w:val="baseline"/>
                </w:pPr>
              </w:pPrChange>
            </w:pPr>
            <w:del w:id="1241" w:author="Jiasun Li" w:date="2023-08-07T17:36:00Z">
              <w:r w:rsidRPr="00E208F0" w:rsidDel="00381D67">
                <w:rPr>
                  <w:color w:val="000000"/>
                  <w:sz w:val="18"/>
                  <w:szCs w:val="18"/>
                </w:rPr>
                <w:delText>138296</w:delText>
              </w:r>
            </w:del>
          </w:p>
        </w:tc>
        <w:tc>
          <w:tcPr>
            <w:tcW w:w="976" w:type="pct"/>
            <w:hideMark/>
          </w:tcPr>
          <w:p w14:paraId="555CC896" w14:textId="0527DD83" w:rsidR="00126D76" w:rsidRPr="00E208F0" w:rsidDel="00381D67" w:rsidRDefault="00126D76" w:rsidP="00381D67">
            <w:pPr>
              <w:jc w:val="center"/>
              <w:textAlignment w:val="baseline"/>
              <w:rPr>
                <w:del w:id="1242" w:author="Jiasun Li" w:date="2023-08-07T17:36:00Z"/>
                <w:sz w:val="20"/>
                <w:szCs w:val="20"/>
              </w:rPr>
              <w:pPrChange w:id="1243" w:author="Jiasun Li" w:date="2023-08-07T17:36:00Z">
                <w:pPr>
                  <w:jc w:val="right"/>
                  <w:textAlignment w:val="baseline"/>
                </w:pPr>
              </w:pPrChange>
            </w:pPr>
            <w:del w:id="1244" w:author="Jiasun Li" w:date="2023-08-07T17:36:00Z">
              <w:r w:rsidRPr="00E208F0" w:rsidDel="00381D67">
                <w:rPr>
                  <w:color w:val="000000"/>
                  <w:sz w:val="18"/>
                  <w:szCs w:val="18"/>
                </w:rPr>
                <w:delText>1</w:delText>
              </w:r>
            </w:del>
          </w:p>
        </w:tc>
        <w:tc>
          <w:tcPr>
            <w:tcW w:w="1157" w:type="pct"/>
            <w:hideMark/>
          </w:tcPr>
          <w:p w14:paraId="63881787" w14:textId="1D947E5D" w:rsidR="00126D76" w:rsidRPr="00E208F0" w:rsidDel="00381D67" w:rsidRDefault="00126D76" w:rsidP="00381D67">
            <w:pPr>
              <w:jc w:val="center"/>
              <w:textAlignment w:val="baseline"/>
              <w:rPr>
                <w:del w:id="1245" w:author="Jiasun Li" w:date="2023-08-07T17:36:00Z"/>
                <w:sz w:val="20"/>
                <w:szCs w:val="20"/>
              </w:rPr>
              <w:pPrChange w:id="1246" w:author="Jiasun Li" w:date="2023-08-07T17:36:00Z">
                <w:pPr>
                  <w:jc w:val="right"/>
                  <w:textAlignment w:val="baseline"/>
                </w:pPr>
              </w:pPrChange>
            </w:pPr>
            <w:del w:id="1247" w:author="Jiasun Li" w:date="2023-08-07T17:36:00Z">
              <w:r w:rsidRPr="00E208F0" w:rsidDel="00381D67">
                <w:rPr>
                  <w:color w:val="000000"/>
                  <w:sz w:val="18"/>
                  <w:szCs w:val="18"/>
                </w:rPr>
                <w:delText>31</w:delText>
              </w:r>
            </w:del>
          </w:p>
        </w:tc>
      </w:tr>
      <w:tr w:rsidR="00126D76" w:rsidRPr="00E208F0" w:rsidDel="00381D67" w14:paraId="53BF067E" w14:textId="34056E01" w:rsidTr="001C0135">
        <w:trPr>
          <w:del w:id="1248" w:author="Jiasun Li" w:date="2023-08-07T17:36:00Z"/>
        </w:trPr>
        <w:tc>
          <w:tcPr>
            <w:tcW w:w="478" w:type="pct"/>
            <w:noWrap/>
            <w:hideMark/>
          </w:tcPr>
          <w:p w14:paraId="2B2792ED" w14:textId="7DFABAEE" w:rsidR="00126D76" w:rsidRPr="00E208F0" w:rsidDel="00381D67" w:rsidRDefault="00126D76" w:rsidP="00381D67">
            <w:pPr>
              <w:jc w:val="center"/>
              <w:rPr>
                <w:del w:id="1249" w:author="Jiasun Li" w:date="2023-08-07T17:36:00Z"/>
                <w:sz w:val="20"/>
                <w:szCs w:val="20"/>
              </w:rPr>
              <w:pPrChange w:id="1250" w:author="Jiasun Li" w:date="2023-08-07T17:36:00Z">
                <w:pPr>
                  <w:jc w:val="right"/>
                </w:pPr>
              </w:pPrChange>
            </w:pPr>
            <w:del w:id="1251" w:author="Jiasun Li" w:date="2023-08-07T17:36:00Z">
              <w:r w:rsidRPr="00E208F0" w:rsidDel="00381D67">
                <w:rPr>
                  <w:color w:val="000000"/>
                  <w:sz w:val="18"/>
                  <w:szCs w:val="18"/>
                </w:rPr>
                <w:delText>2</w:delText>
              </w:r>
            </w:del>
          </w:p>
        </w:tc>
        <w:tc>
          <w:tcPr>
            <w:tcW w:w="1198" w:type="pct"/>
            <w:hideMark/>
          </w:tcPr>
          <w:p w14:paraId="283C4ADE" w14:textId="7EC86850" w:rsidR="00126D76" w:rsidRPr="00E208F0" w:rsidDel="00381D67" w:rsidRDefault="00126D76" w:rsidP="00381D67">
            <w:pPr>
              <w:jc w:val="center"/>
              <w:textAlignment w:val="baseline"/>
              <w:rPr>
                <w:del w:id="1252" w:author="Jiasun Li" w:date="2023-08-07T17:36:00Z"/>
                <w:sz w:val="20"/>
                <w:szCs w:val="20"/>
              </w:rPr>
              <w:pPrChange w:id="1253" w:author="Jiasun Li" w:date="2023-08-07T17:36:00Z">
                <w:pPr>
                  <w:textAlignment w:val="baseline"/>
                </w:pPr>
              </w:pPrChange>
            </w:pPr>
            <w:del w:id="1254" w:author="Jiasun Li" w:date="2023-08-07T17:36:00Z">
              <w:r w:rsidRPr="00E208F0" w:rsidDel="00381D67">
                <w:rPr>
                  <w:color w:val="000000"/>
                  <w:sz w:val="18"/>
                  <w:szCs w:val="18"/>
                </w:rPr>
                <w:delText>ethereum/alethzero</w:delText>
              </w:r>
            </w:del>
          </w:p>
        </w:tc>
        <w:tc>
          <w:tcPr>
            <w:tcW w:w="710" w:type="pct"/>
            <w:hideMark/>
          </w:tcPr>
          <w:p w14:paraId="2C10E60A" w14:textId="41A0EA74" w:rsidR="00126D76" w:rsidRPr="00E208F0" w:rsidDel="00381D67" w:rsidRDefault="00126D76" w:rsidP="00381D67">
            <w:pPr>
              <w:jc w:val="center"/>
              <w:textAlignment w:val="baseline"/>
              <w:rPr>
                <w:del w:id="1255" w:author="Jiasun Li" w:date="2023-08-07T17:36:00Z"/>
                <w:sz w:val="20"/>
                <w:szCs w:val="20"/>
              </w:rPr>
              <w:pPrChange w:id="1256" w:author="Jiasun Li" w:date="2023-08-07T17:36:00Z">
                <w:pPr>
                  <w:textAlignment w:val="baseline"/>
                </w:pPr>
              </w:pPrChange>
            </w:pPr>
            <w:del w:id="1257" w:author="Jiasun Li" w:date="2023-08-07T17:36:00Z">
              <w:r w:rsidRPr="00E208F0" w:rsidDel="00381D67">
                <w:rPr>
                  <w:color w:val="000000"/>
                  <w:sz w:val="18"/>
                  <w:szCs w:val="18"/>
                </w:rPr>
                <w:delText>2015-08-17</w:delText>
              </w:r>
            </w:del>
          </w:p>
        </w:tc>
        <w:tc>
          <w:tcPr>
            <w:tcW w:w="481" w:type="pct"/>
            <w:hideMark/>
          </w:tcPr>
          <w:p w14:paraId="1F55DABD" w14:textId="5999D3EB" w:rsidR="00126D76" w:rsidRPr="00E208F0" w:rsidDel="00381D67" w:rsidRDefault="00126D76" w:rsidP="00381D67">
            <w:pPr>
              <w:jc w:val="center"/>
              <w:textAlignment w:val="baseline"/>
              <w:rPr>
                <w:del w:id="1258" w:author="Jiasun Li" w:date="2023-08-07T17:36:00Z"/>
                <w:sz w:val="20"/>
                <w:szCs w:val="20"/>
              </w:rPr>
              <w:pPrChange w:id="1259" w:author="Jiasun Li" w:date="2023-08-07T17:36:00Z">
                <w:pPr>
                  <w:jc w:val="right"/>
                  <w:textAlignment w:val="baseline"/>
                </w:pPr>
              </w:pPrChange>
            </w:pPr>
            <w:del w:id="1260" w:author="Jiasun Li" w:date="2023-08-07T17:36:00Z">
              <w:r w:rsidRPr="00E208F0" w:rsidDel="00381D67">
                <w:rPr>
                  <w:color w:val="000000"/>
                  <w:sz w:val="18"/>
                  <w:szCs w:val="18"/>
                </w:rPr>
                <w:delText>138296</w:delText>
              </w:r>
            </w:del>
          </w:p>
        </w:tc>
        <w:tc>
          <w:tcPr>
            <w:tcW w:w="976" w:type="pct"/>
            <w:hideMark/>
          </w:tcPr>
          <w:p w14:paraId="3BB5349D" w14:textId="77568D80" w:rsidR="00126D76" w:rsidRPr="00E208F0" w:rsidDel="00381D67" w:rsidRDefault="00126D76" w:rsidP="00381D67">
            <w:pPr>
              <w:jc w:val="center"/>
              <w:textAlignment w:val="baseline"/>
              <w:rPr>
                <w:del w:id="1261" w:author="Jiasun Li" w:date="2023-08-07T17:36:00Z"/>
                <w:sz w:val="20"/>
                <w:szCs w:val="20"/>
              </w:rPr>
              <w:pPrChange w:id="1262" w:author="Jiasun Li" w:date="2023-08-07T17:36:00Z">
                <w:pPr>
                  <w:jc w:val="right"/>
                  <w:textAlignment w:val="baseline"/>
                </w:pPr>
              </w:pPrChange>
            </w:pPr>
            <w:del w:id="1263" w:author="Jiasun Li" w:date="2023-08-07T17:36:00Z">
              <w:r w:rsidRPr="00E208F0" w:rsidDel="00381D67">
                <w:rPr>
                  <w:color w:val="000000"/>
                  <w:sz w:val="18"/>
                  <w:szCs w:val="18"/>
                </w:rPr>
                <w:delText>1</w:delText>
              </w:r>
            </w:del>
          </w:p>
        </w:tc>
        <w:tc>
          <w:tcPr>
            <w:tcW w:w="1157" w:type="pct"/>
            <w:hideMark/>
          </w:tcPr>
          <w:p w14:paraId="31B04E77" w14:textId="062AD3A1" w:rsidR="00126D76" w:rsidRPr="00E208F0" w:rsidDel="00381D67" w:rsidRDefault="00126D76" w:rsidP="00381D67">
            <w:pPr>
              <w:jc w:val="center"/>
              <w:textAlignment w:val="baseline"/>
              <w:rPr>
                <w:del w:id="1264" w:author="Jiasun Li" w:date="2023-08-07T17:36:00Z"/>
                <w:sz w:val="20"/>
                <w:szCs w:val="20"/>
              </w:rPr>
              <w:pPrChange w:id="1265" w:author="Jiasun Li" w:date="2023-08-07T17:36:00Z">
                <w:pPr>
                  <w:jc w:val="right"/>
                  <w:textAlignment w:val="baseline"/>
                </w:pPr>
              </w:pPrChange>
            </w:pPr>
            <w:del w:id="1266" w:author="Jiasun Li" w:date="2023-08-07T17:36:00Z">
              <w:r w:rsidRPr="00E208F0" w:rsidDel="00381D67">
                <w:rPr>
                  <w:color w:val="000000"/>
                  <w:sz w:val="18"/>
                  <w:szCs w:val="18"/>
                </w:rPr>
                <w:delText>32</w:delText>
              </w:r>
            </w:del>
          </w:p>
        </w:tc>
      </w:tr>
      <w:tr w:rsidR="00126D76" w:rsidRPr="00E208F0" w:rsidDel="00381D67" w14:paraId="19E8B584" w14:textId="7893A6FC" w:rsidTr="001C0135">
        <w:trPr>
          <w:del w:id="1267" w:author="Jiasun Li" w:date="2023-08-07T17:36:00Z"/>
        </w:trPr>
        <w:tc>
          <w:tcPr>
            <w:tcW w:w="478" w:type="pct"/>
            <w:noWrap/>
            <w:hideMark/>
          </w:tcPr>
          <w:p w14:paraId="6268F2C0" w14:textId="459DE4B9" w:rsidR="00126D76" w:rsidRPr="00E208F0" w:rsidDel="00381D67" w:rsidRDefault="00126D76" w:rsidP="00381D67">
            <w:pPr>
              <w:jc w:val="center"/>
              <w:rPr>
                <w:del w:id="1268" w:author="Jiasun Li" w:date="2023-08-07T17:36:00Z"/>
                <w:sz w:val="20"/>
                <w:szCs w:val="20"/>
              </w:rPr>
              <w:pPrChange w:id="1269" w:author="Jiasun Li" w:date="2023-08-07T17:36:00Z">
                <w:pPr>
                  <w:jc w:val="right"/>
                </w:pPr>
              </w:pPrChange>
            </w:pPr>
            <w:del w:id="1270" w:author="Jiasun Li" w:date="2023-08-07T17:36:00Z">
              <w:r w:rsidRPr="00E208F0" w:rsidDel="00381D67">
                <w:rPr>
                  <w:color w:val="000000"/>
                  <w:sz w:val="18"/>
                  <w:szCs w:val="18"/>
                </w:rPr>
                <w:delText>3</w:delText>
              </w:r>
            </w:del>
          </w:p>
        </w:tc>
        <w:tc>
          <w:tcPr>
            <w:tcW w:w="1198" w:type="pct"/>
            <w:hideMark/>
          </w:tcPr>
          <w:p w14:paraId="6F35ADED" w14:textId="54F58883" w:rsidR="00126D76" w:rsidRPr="00E208F0" w:rsidDel="00381D67" w:rsidRDefault="00126D76" w:rsidP="00381D67">
            <w:pPr>
              <w:jc w:val="center"/>
              <w:textAlignment w:val="baseline"/>
              <w:rPr>
                <w:del w:id="1271" w:author="Jiasun Li" w:date="2023-08-07T17:36:00Z"/>
                <w:sz w:val="20"/>
                <w:szCs w:val="20"/>
              </w:rPr>
              <w:pPrChange w:id="1272" w:author="Jiasun Li" w:date="2023-08-07T17:36:00Z">
                <w:pPr>
                  <w:textAlignment w:val="baseline"/>
                </w:pPr>
              </w:pPrChange>
            </w:pPr>
            <w:del w:id="1273" w:author="Jiasun Li" w:date="2023-08-07T17:36:00Z">
              <w:r w:rsidRPr="00E208F0" w:rsidDel="00381D67">
                <w:rPr>
                  <w:color w:val="000000"/>
                  <w:sz w:val="18"/>
                  <w:szCs w:val="18"/>
                </w:rPr>
                <w:delText>ethereum/alethzero</w:delText>
              </w:r>
            </w:del>
          </w:p>
        </w:tc>
        <w:tc>
          <w:tcPr>
            <w:tcW w:w="710" w:type="pct"/>
            <w:hideMark/>
          </w:tcPr>
          <w:p w14:paraId="795E58CD" w14:textId="3D91DFA5" w:rsidR="00126D76" w:rsidRPr="00E208F0" w:rsidDel="00381D67" w:rsidRDefault="00126D76" w:rsidP="00381D67">
            <w:pPr>
              <w:jc w:val="center"/>
              <w:textAlignment w:val="baseline"/>
              <w:rPr>
                <w:del w:id="1274" w:author="Jiasun Li" w:date="2023-08-07T17:36:00Z"/>
                <w:sz w:val="20"/>
                <w:szCs w:val="20"/>
              </w:rPr>
              <w:pPrChange w:id="1275" w:author="Jiasun Li" w:date="2023-08-07T17:36:00Z">
                <w:pPr>
                  <w:textAlignment w:val="baseline"/>
                </w:pPr>
              </w:pPrChange>
            </w:pPr>
            <w:del w:id="1276" w:author="Jiasun Li" w:date="2023-08-07T17:36:00Z">
              <w:r w:rsidRPr="00E208F0" w:rsidDel="00381D67">
                <w:rPr>
                  <w:color w:val="000000"/>
                  <w:sz w:val="18"/>
                  <w:szCs w:val="18"/>
                </w:rPr>
                <w:delText>2015-08-17</w:delText>
              </w:r>
            </w:del>
          </w:p>
        </w:tc>
        <w:tc>
          <w:tcPr>
            <w:tcW w:w="481" w:type="pct"/>
            <w:hideMark/>
          </w:tcPr>
          <w:p w14:paraId="3381AC7B" w14:textId="775536BD" w:rsidR="00126D76" w:rsidRPr="00E208F0" w:rsidDel="00381D67" w:rsidRDefault="00126D76" w:rsidP="00381D67">
            <w:pPr>
              <w:jc w:val="center"/>
              <w:textAlignment w:val="baseline"/>
              <w:rPr>
                <w:del w:id="1277" w:author="Jiasun Li" w:date="2023-08-07T17:36:00Z"/>
                <w:sz w:val="20"/>
                <w:szCs w:val="20"/>
              </w:rPr>
              <w:pPrChange w:id="1278" w:author="Jiasun Li" w:date="2023-08-07T17:36:00Z">
                <w:pPr>
                  <w:jc w:val="right"/>
                  <w:textAlignment w:val="baseline"/>
                </w:pPr>
              </w:pPrChange>
            </w:pPr>
            <w:del w:id="1279" w:author="Jiasun Li" w:date="2023-08-07T17:36:00Z">
              <w:r w:rsidRPr="00E208F0" w:rsidDel="00381D67">
                <w:rPr>
                  <w:color w:val="000000"/>
                  <w:sz w:val="18"/>
                  <w:szCs w:val="18"/>
                </w:rPr>
                <w:delText>138296</w:delText>
              </w:r>
            </w:del>
          </w:p>
        </w:tc>
        <w:tc>
          <w:tcPr>
            <w:tcW w:w="976" w:type="pct"/>
            <w:hideMark/>
          </w:tcPr>
          <w:p w14:paraId="10C2B5D7" w14:textId="7C900927" w:rsidR="00126D76" w:rsidRPr="00E208F0" w:rsidDel="00381D67" w:rsidRDefault="00126D76" w:rsidP="00381D67">
            <w:pPr>
              <w:jc w:val="center"/>
              <w:textAlignment w:val="baseline"/>
              <w:rPr>
                <w:del w:id="1280" w:author="Jiasun Li" w:date="2023-08-07T17:36:00Z"/>
                <w:sz w:val="20"/>
                <w:szCs w:val="20"/>
              </w:rPr>
              <w:pPrChange w:id="1281" w:author="Jiasun Li" w:date="2023-08-07T17:36:00Z">
                <w:pPr>
                  <w:jc w:val="right"/>
                  <w:textAlignment w:val="baseline"/>
                </w:pPr>
              </w:pPrChange>
            </w:pPr>
            <w:del w:id="1282" w:author="Jiasun Li" w:date="2023-08-07T17:36:00Z">
              <w:r w:rsidRPr="00E208F0" w:rsidDel="00381D67">
                <w:rPr>
                  <w:color w:val="000000"/>
                  <w:sz w:val="18"/>
                  <w:szCs w:val="18"/>
                </w:rPr>
                <w:delText>1</w:delText>
              </w:r>
            </w:del>
          </w:p>
        </w:tc>
        <w:tc>
          <w:tcPr>
            <w:tcW w:w="1157" w:type="pct"/>
            <w:hideMark/>
          </w:tcPr>
          <w:p w14:paraId="18C6B3B4" w14:textId="19A56155" w:rsidR="00126D76" w:rsidRPr="00E208F0" w:rsidDel="00381D67" w:rsidRDefault="00126D76" w:rsidP="00381D67">
            <w:pPr>
              <w:jc w:val="center"/>
              <w:textAlignment w:val="baseline"/>
              <w:rPr>
                <w:del w:id="1283" w:author="Jiasun Li" w:date="2023-08-07T17:36:00Z"/>
                <w:sz w:val="20"/>
                <w:szCs w:val="20"/>
              </w:rPr>
              <w:pPrChange w:id="1284" w:author="Jiasun Li" w:date="2023-08-07T17:36:00Z">
                <w:pPr>
                  <w:jc w:val="right"/>
                  <w:textAlignment w:val="baseline"/>
                </w:pPr>
              </w:pPrChange>
            </w:pPr>
            <w:del w:id="1285" w:author="Jiasun Li" w:date="2023-08-07T17:36:00Z">
              <w:r w:rsidRPr="00E208F0" w:rsidDel="00381D67">
                <w:rPr>
                  <w:color w:val="000000"/>
                  <w:sz w:val="18"/>
                  <w:szCs w:val="18"/>
                </w:rPr>
                <w:delText>32</w:delText>
              </w:r>
            </w:del>
          </w:p>
        </w:tc>
      </w:tr>
      <w:tr w:rsidR="00126D76" w:rsidRPr="00E208F0" w:rsidDel="00381D67" w14:paraId="4079ED55" w14:textId="6879B91F" w:rsidTr="001C0135">
        <w:trPr>
          <w:del w:id="1286" w:author="Jiasun Li" w:date="2023-08-07T17:36:00Z"/>
        </w:trPr>
        <w:tc>
          <w:tcPr>
            <w:tcW w:w="478" w:type="pct"/>
            <w:noWrap/>
            <w:hideMark/>
          </w:tcPr>
          <w:p w14:paraId="0F885A7A" w14:textId="0947AFB2" w:rsidR="00126D76" w:rsidRPr="00E208F0" w:rsidDel="00381D67" w:rsidRDefault="00126D76" w:rsidP="00381D67">
            <w:pPr>
              <w:jc w:val="center"/>
              <w:rPr>
                <w:del w:id="1287" w:author="Jiasun Li" w:date="2023-08-07T17:36:00Z"/>
                <w:sz w:val="20"/>
                <w:szCs w:val="20"/>
              </w:rPr>
              <w:pPrChange w:id="1288" w:author="Jiasun Li" w:date="2023-08-07T17:36:00Z">
                <w:pPr>
                  <w:jc w:val="right"/>
                </w:pPr>
              </w:pPrChange>
            </w:pPr>
            <w:del w:id="1289" w:author="Jiasun Li" w:date="2023-08-07T17:36:00Z">
              <w:r w:rsidRPr="00E208F0" w:rsidDel="00381D67">
                <w:rPr>
                  <w:color w:val="000000"/>
                  <w:sz w:val="18"/>
                  <w:szCs w:val="18"/>
                </w:rPr>
                <w:delText>4</w:delText>
              </w:r>
            </w:del>
          </w:p>
        </w:tc>
        <w:tc>
          <w:tcPr>
            <w:tcW w:w="1198" w:type="pct"/>
            <w:hideMark/>
          </w:tcPr>
          <w:p w14:paraId="7D03C5C5" w14:textId="17635A85" w:rsidR="00126D76" w:rsidRPr="00E208F0" w:rsidDel="00381D67" w:rsidRDefault="00126D76" w:rsidP="00381D67">
            <w:pPr>
              <w:jc w:val="center"/>
              <w:textAlignment w:val="baseline"/>
              <w:rPr>
                <w:del w:id="1290" w:author="Jiasun Li" w:date="2023-08-07T17:36:00Z"/>
                <w:sz w:val="20"/>
                <w:szCs w:val="20"/>
              </w:rPr>
              <w:pPrChange w:id="1291" w:author="Jiasun Li" w:date="2023-08-07T17:36:00Z">
                <w:pPr>
                  <w:textAlignment w:val="baseline"/>
                </w:pPr>
              </w:pPrChange>
            </w:pPr>
            <w:del w:id="1292" w:author="Jiasun Li" w:date="2023-08-07T17:36:00Z">
              <w:r w:rsidRPr="00E208F0" w:rsidDel="00381D67">
                <w:rPr>
                  <w:color w:val="000000"/>
                  <w:sz w:val="18"/>
                  <w:szCs w:val="18"/>
                </w:rPr>
                <w:delText>ethereum/alethzero</w:delText>
              </w:r>
            </w:del>
          </w:p>
        </w:tc>
        <w:tc>
          <w:tcPr>
            <w:tcW w:w="710" w:type="pct"/>
            <w:hideMark/>
          </w:tcPr>
          <w:p w14:paraId="14C71366" w14:textId="2C1CF060" w:rsidR="00126D76" w:rsidRPr="00E208F0" w:rsidDel="00381D67" w:rsidRDefault="00126D76" w:rsidP="00381D67">
            <w:pPr>
              <w:jc w:val="center"/>
              <w:textAlignment w:val="baseline"/>
              <w:rPr>
                <w:del w:id="1293" w:author="Jiasun Li" w:date="2023-08-07T17:36:00Z"/>
                <w:sz w:val="20"/>
                <w:szCs w:val="20"/>
              </w:rPr>
              <w:pPrChange w:id="1294" w:author="Jiasun Li" w:date="2023-08-07T17:36:00Z">
                <w:pPr>
                  <w:textAlignment w:val="baseline"/>
                </w:pPr>
              </w:pPrChange>
            </w:pPr>
            <w:del w:id="1295" w:author="Jiasun Li" w:date="2023-08-07T17:36:00Z">
              <w:r w:rsidRPr="00E208F0" w:rsidDel="00381D67">
                <w:rPr>
                  <w:color w:val="000000"/>
                  <w:sz w:val="18"/>
                  <w:szCs w:val="18"/>
                </w:rPr>
                <w:delText>2015-08-17</w:delText>
              </w:r>
            </w:del>
          </w:p>
        </w:tc>
        <w:tc>
          <w:tcPr>
            <w:tcW w:w="481" w:type="pct"/>
            <w:hideMark/>
          </w:tcPr>
          <w:p w14:paraId="343FFB35" w14:textId="0B0F05FF" w:rsidR="00126D76" w:rsidRPr="00E208F0" w:rsidDel="00381D67" w:rsidRDefault="00126D76" w:rsidP="00381D67">
            <w:pPr>
              <w:jc w:val="center"/>
              <w:textAlignment w:val="baseline"/>
              <w:rPr>
                <w:del w:id="1296" w:author="Jiasun Li" w:date="2023-08-07T17:36:00Z"/>
                <w:sz w:val="20"/>
                <w:szCs w:val="20"/>
              </w:rPr>
              <w:pPrChange w:id="1297" w:author="Jiasun Li" w:date="2023-08-07T17:36:00Z">
                <w:pPr>
                  <w:jc w:val="right"/>
                  <w:textAlignment w:val="baseline"/>
                </w:pPr>
              </w:pPrChange>
            </w:pPr>
            <w:del w:id="1298" w:author="Jiasun Li" w:date="2023-08-07T17:36:00Z">
              <w:r w:rsidRPr="00E208F0" w:rsidDel="00381D67">
                <w:rPr>
                  <w:color w:val="000000"/>
                  <w:sz w:val="18"/>
                  <w:szCs w:val="18"/>
                </w:rPr>
                <w:delText>138296</w:delText>
              </w:r>
            </w:del>
          </w:p>
        </w:tc>
        <w:tc>
          <w:tcPr>
            <w:tcW w:w="976" w:type="pct"/>
            <w:hideMark/>
          </w:tcPr>
          <w:p w14:paraId="15950137" w14:textId="0E1DFE50" w:rsidR="00126D76" w:rsidRPr="00E208F0" w:rsidDel="00381D67" w:rsidRDefault="00126D76" w:rsidP="00381D67">
            <w:pPr>
              <w:jc w:val="center"/>
              <w:textAlignment w:val="baseline"/>
              <w:rPr>
                <w:del w:id="1299" w:author="Jiasun Li" w:date="2023-08-07T17:36:00Z"/>
                <w:sz w:val="20"/>
                <w:szCs w:val="20"/>
              </w:rPr>
              <w:pPrChange w:id="1300" w:author="Jiasun Li" w:date="2023-08-07T17:36:00Z">
                <w:pPr>
                  <w:jc w:val="right"/>
                  <w:textAlignment w:val="baseline"/>
                </w:pPr>
              </w:pPrChange>
            </w:pPr>
            <w:del w:id="1301" w:author="Jiasun Li" w:date="2023-08-07T17:36:00Z">
              <w:r w:rsidRPr="00E208F0" w:rsidDel="00381D67">
                <w:rPr>
                  <w:color w:val="000000"/>
                  <w:sz w:val="18"/>
                  <w:szCs w:val="18"/>
                </w:rPr>
                <w:delText>1</w:delText>
              </w:r>
            </w:del>
          </w:p>
        </w:tc>
        <w:tc>
          <w:tcPr>
            <w:tcW w:w="1157" w:type="pct"/>
            <w:hideMark/>
          </w:tcPr>
          <w:p w14:paraId="105C501C" w14:textId="5740B557" w:rsidR="00126D76" w:rsidRPr="00E208F0" w:rsidDel="00381D67" w:rsidRDefault="00126D76" w:rsidP="00381D67">
            <w:pPr>
              <w:jc w:val="center"/>
              <w:textAlignment w:val="baseline"/>
              <w:rPr>
                <w:del w:id="1302" w:author="Jiasun Li" w:date="2023-08-07T17:36:00Z"/>
                <w:sz w:val="20"/>
                <w:szCs w:val="20"/>
              </w:rPr>
              <w:pPrChange w:id="1303" w:author="Jiasun Li" w:date="2023-08-07T17:36:00Z">
                <w:pPr>
                  <w:jc w:val="right"/>
                  <w:textAlignment w:val="baseline"/>
                </w:pPr>
              </w:pPrChange>
            </w:pPr>
            <w:del w:id="1304" w:author="Jiasun Li" w:date="2023-08-07T17:36:00Z">
              <w:r w:rsidRPr="00E208F0" w:rsidDel="00381D67">
                <w:rPr>
                  <w:color w:val="000000"/>
                  <w:sz w:val="18"/>
                  <w:szCs w:val="18"/>
                </w:rPr>
                <w:delText>30</w:delText>
              </w:r>
            </w:del>
          </w:p>
        </w:tc>
      </w:tr>
      <w:tr w:rsidR="00126D76" w:rsidRPr="00E208F0" w:rsidDel="00381D67" w14:paraId="23F39390" w14:textId="675D4EB0" w:rsidTr="001C0135">
        <w:trPr>
          <w:del w:id="1305" w:author="Jiasun Li" w:date="2023-08-07T17:36:00Z"/>
        </w:trPr>
        <w:tc>
          <w:tcPr>
            <w:tcW w:w="478" w:type="pct"/>
            <w:noWrap/>
            <w:hideMark/>
          </w:tcPr>
          <w:p w14:paraId="2092A155" w14:textId="7AB6FE34" w:rsidR="00126D76" w:rsidRPr="00E208F0" w:rsidDel="00381D67" w:rsidRDefault="00126D76" w:rsidP="00381D67">
            <w:pPr>
              <w:jc w:val="center"/>
              <w:rPr>
                <w:del w:id="1306" w:author="Jiasun Li" w:date="2023-08-07T17:36:00Z"/>
                <w:sz w:val="20"/>
                <w:szCs w:val="20"/>
              </w:rPr>
              <w:pPrChange w:id="1307" w:author="Jiasun Li" w:date="2023-08-07T17:36:00Z">
                <w:pPr>
                  <w:jc w:val="right"/>
                </w:pPr>
              </w:pPrChange>
            </w:pPr>
            <w:del w:id="1308" w:author="Jiasun Li" w:date="2023-08-07T17:36:00Z">
              <w:r w:rsidRPr="00E208F0" w:rsidDel="00381D67">
                <w:rPr>
                  <w:color w:val="000000"/>
                  <w:sz w:val="18"/>
                  <w:szCs w:val="18"/>
                </w:rPr>
                <w:delText>5</w:delText>
              </w:r>
            </w:del>
          </w:p>
        </w:tc>
        <w:tc>
          <w:tcPr>
            <w:tcW w:w="1198" w:type="pct"/>
            <w:hideMark/>
          </w:tcPr>
          <w:p w14:paraId="34441059" w14:textId="79759F9C" w:rsidR="00126D76" w:rsidRPr="00E208F0" w:rsidDel="00381D67" w:rsidRDefault="00126D76" w:rsidP="00381D67">
            <w:pPr>
              <w:jc w:val="center"/>
              <w:textAlignment w:val="baseline"/>
              <w:rPr>
                <w:del w:id="1309" w:author="Jiasun Li" w:date="2023-08-07T17:36:00Z"/>
                <w:sz w:val="20"/>
                <w:szCs w:val="20"/>
              </w:rPr>
              <w:pPrChange w:id="1310" w:author="Jiasun Li" w:date="2023-08-07T17:36:00Z">
                <w:pPr>
                  <w:textAlignment w:val="baseline"/>
                </w:pPr>
              </w:pPrChange>
            </w:pPr>
            <w:del w:id="1311" w:author="Jiasun Li" w:date="2023-08-07T17:36:00Z">
              <w:r w:rsidRPr="00E208F0" w:rsidDel="00381D67">
                <w:rPr>
                  <w:color w:val="000000"/>
                  <w:sz w:val="18"/>
                  <w:szCs w:val="18"/>
                </w:rPr>
                <w:delText>ethereum/alethzero</w:delText>
              </w:r>
            </w:del>
          </w:p>
        </w:tc>
        <w:tc>
          <w:tcPr>
            <w:tcW w:w="710" w:type="pct"/>
            <w:hideMark/>
          </w:tcPr>
          <w:p w14:paraId="3233F156" w14:textId="2EE9E229" w:rsidR="00126D76" w:rsidRPr="00E208F0" w:rsidDel="00381D67" w:rsidRDefault="00126D76" w:rsidP="00381D67">
            <w:pPr>
              <w:jc w:val="center"/>
              <w:textAlignment w:val="baseline"/>
              <w:rPr>
                <w:del w:id="1312" w:author="Jiasun Li" w:date="2023-08-07T17:36:00Z"/>
                <w:sz w:val="20"/>
                <w:szCs w:val="20"/>
              </w:rPr>
              <w:pPrChange w:id="1313" w:author="Jiasun Li" w:date="2023-08-07T17:36:00Z">
                <w:pPr>
                  <w:textAlignment w:val="baseline"/>
                </w:pPr>
              </w:pPrChange>
            </w:pPr>
            <w:del w:id="1314" w:author="Jiasun Li" w:date="2023-08-07T17:36:00Z">
              <w:r w:rsidRPr="00E208F0" w:rsidDel="00381D67">
                <w:rPr>
                  <w:color w:val="000000"/>
                  <w:sz w:val="18"/>
                  <w:szCs w:val="18"/>
                </w:rPr>
                <w:delText>2015-08-17</w:delText>
              </w:r>
            </w:del>
          </w:p>
        </w:tc>
        <w:tc>
          <w:tcPr>
            <w:tcW w:w="481" w:type="pct"/>
            <w:hideMark/>
          </w:tcPr>
          <w:p w14:paraId="0DBE4344" w14:textId="5FA1F41A" w:rsidR="00126D76" w:rsidRPr="00E208F0" w:rsidDel="00381D67" w:rsidRDefault="00126D76" w:rsidP="00381D67">
            <w:pPr>
              <w:jc w:val="center"/>
              <w:textAlignment w:val="baseline"/>
              <w:rPr>
                <w:del w:id="1315" w:author="Jiasun Li" w:date="2023-08-07T17:36:00Z"/>
                <w:sz w:val="20"/>
                <w:szCs w:val="20"/>
              </w:rPr>
              <w:pPrChange w:id="1316" w:author="Jiasun Li" w:date="2023-08-07T17:36:00Z">
                <w:pPr>
                  <w:jc w:val="right"/>
                  <w:textAlignment w:val="baseline"/>
                </w:pPr>
              </w:pPrChange>
            </w:pPr>
            <w:del w:id="1317" w:author="Jiasun Li" w:date="2023-08-07T17:36:00Z">
              <w:r w:rsidRPr="00E208F0" w:rsidDel="00381D67">
                <w:rPr>
                  <w:color w:val="000000"/>
                  <w:sz w:val="18"/>
                  <w:szCs w:val="18"/>
                </w:rPr>
                <w:delText>138296</w:delText>
              </w:r>
            </w:del>
          </w:p>
        </w:tc>
        <w:tc>
          <w:tcPr>
            <w:tcW w:w="976" w:type="pct"/>
            <w:hideMark/>
          </w:tcPr>
          <w:p w14:paraId="57274511" w14:textId="1FED9808" w:rsidR="00126D76" w:rsidRPr="00E208F0" w:rsidDel="00381D67" w:rsidRDefault="00126D76" w:rsidP="00381D67">
            <w:pPr>
              <w:jc w:val="center"/>
              <w:textAlignment w:val="baseline"/>
              <w:rPr>
                <w:del w:id="1318" w:author="Jiasun Li" w:date="2023-08-07T17:36:00Z"/>
                <w:sz w:val="20"/>
                <w:szCs w:val="20"/>
              </w:rPr>
              <w:pPrChange w:id="1319" w:author="Jiasun Li" w:date="2023-08-07T17:36:00Z">
                <w:pPr>
                  <w:jc w:val="right"/>
                  <w:textAlignment w:val="baseline"/>
                </w:pPr>
              </w:pPrChange>
            </w:pPr>
            <w:del w:id="1320" w:author="Jiasun Li" w:date="2023-08-07T17:36:00Z">
              <w:r w:rsidRPr="00E208F0" w:rsidDel="00381D67">
                <w:rPr>
                  <w:color w:val="000000"/>
                  <w:sz w:val="18"/>
                  <w:szCs w:val="18"/>
                </w:rPr>
                <w:delText>1</w:delText>
              </w:r>
            </w:del>
          </w:p>
        </w:tc>
        <w:tc>
          <w:tcPr>
            <w:tcW w:w="1157" w:type="pct"/>
            <w:hideMark/>
          </w:tcPr>
          <w:p w14:paraId="18919451" w14:textId="623005D9" w:rsidR="00126D76" w:rsidRPr="00E208F0" w:rsidDel="00381D67" w:rsidRDefault="00126D76" w:rsidP="00381D67">
            <w:pPr>
              <w:jc w:val="center"/>
              <w:textAlignment w:val="baseline"/>
              <w:rPr>
                <w:del w:id="1321" w:author="Jiasun Li" w:date="2023-08-07T17:36:00Z"/>
                <w:sz w:val="20"/>
                <w:szCs w:val="20"/>
              </w:rPr>
              <w:pPrChange w:id="1322" w:author="Jiasun Li" w:date="2023-08-07T17:36:00Z">
                <w:pPr>
                  <w:jc w:val="right"/>
                  <w:textAlignment w:val="baseline"/>
                </w:pPr>
              </w:pPrChange>
            </w:pPr>
            <w:del w:id="1323" w:author="Jiasun Li" w:date="2023-08-07T17:36:00Z">
              <w:r w:rsidRPr="00E208F0" w:rsidDel="00381D67">
                <w:rPr>
                  <w:color w:val="000000"/>
                  <w:sz w:val="18"/>
                  <w:szCs w:val="18"/>
                </w:rPr>
                <w:delText>30</w:delText>
              </w:r>
            </w:del>
          </w:p>
        </w:tc>
      </w:tr>
    </w:tbl>
    <w:p w14:paraId="5270AE43" w14:textId="01A0B59F" w:rsidR="00126D76" w:rsidRPr="00E208F0" w:rsidDel="00381D67" w:rsidRDefault="00126D76" w:rsidP="00381D67">
      <w:pPr>
        <w:jc w:val="center"/>
        <w:rPr>
          <w:del w:id="1324" w:author="Jiasun Li" w:date="2023-08-07T17:36:00Z"/>
        </w:rPr>
        <w:pPrChange w:id="1325" w:author="Jiasun Li" w:date="2023-08-07T17:36:00Z">
          <w:pPr/>
        </w:pPrChange>
      </w:pPr>
    </w:p>
    <w:p w14:paraId="47DA2DF6" w14:textId="0D6435A9" w:rsidR="00126D76" w:rsidRPr="00E208F0" w:rsidDel="00381D67" w:rsidRDefault="00126D76" w:rsidP="00381D67">
      <w:pPr>
        <w:jc w:val="center"/>
        <w:rPr>
          <w:del w:id="1326" w:author="Jiasun Li" w:date="2023-08-07T17:36:00Z"/>
        </w:rPr>
        <w:pPrChange w:id="1327" w:author="Jiasun Li" w:date="2023-08-07T17:36:00Z">
          <w:pPr/>
        </w:pPrChange>
      </w:pPr>
    </w:p>
    <w:p w14:paraId="1822063E" w14:textId="586B3DE8" w:rsidR="00126D76" w:rsidRPr="00E208F0" w:rsidDel="00381D67" w:rsidRDefault="00126D76" w:rsidP="00381D67">
      <w:pPr>
        <w:jc w:val="center"/>
        <w:rPr>
          <w:del w:id="1328" w:author="Jiasun Li" w:date="2023-08-07T17:36:00Z"/>
        </w:rPr>
        <w:pPrChange w:id="1329" w:author="Jiasun Li" w:date="2023-08-07T17:36:00Z">
          <w:pPr/>
        </w:pPrChange>
      </w:pPr>
    </w:p>
    <w:p w14:paraId="6C564420" w14:textId="2532C463" w:rsidR="00126D76" w:rsidRPr="00E208F0" w:rsidDel="00381D67" w:rsidRDefault="00126D76" w:rsidP="00381D67">
      <w:pPr>
        <w:jc w:val="center"/>
        <w:rPr>
          <w:del w:id="1330" w:author="Jiasun Li" w:date="2023-08-07T17:36:00Z"/>
        </w:rPr>
        <w:pPrChange w:id="1331" w:author="Jiasun Li" w:date="2023-08-07T17:36:00Z">
          <w:pPr/>
        </w:pPrChange>
      </w:pPr>
    </w:p>
    <w:p w14:paraId="44806407" w14:textId="27A4D6B1" w:rsidR="00126D76" w:rsidRPr="00E208F0" w:rsidDel="00381D67" w:rsidRDefault="00126D76" w:rsidP="00381D67">
      <w:pPr>
        <w:jc w:val="center"/>
        <w:rPr>
          <w:del w:id="1332" w:author="Jiasun Li" w:date="2023-08-07T17:36:00Z"/>
        </w:rPr>
        <w:pPrChange w:id="1333" w:author="Jiasun Li" w:date="2023-08-07T17:36:00Z">
          <w:pPr/>
        </w:pPrChange>
      </w:pPr>
    </w:p>
    <w:p w14:paraId="3F85DA8A" w14:textId="319044C0" w:rsidR="5E424B0D" w:rsidRPr="00126D76" w:rsidRDefault="5E424B0D" w:rsidP="004A5518"/>
    <w:sectPr w:rsidR="5E424B0D" w:rsidRPr="00126D76" w:rsidSect="000F5C42">
      <w:footerReference w:type="even"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5" w:author="Mariia Petryk" w:date="2023-08-01T20:59:00Z" w:initials="MP">
    <w:p w14:paraId="3AC835C8" w14:textId="77777777" w:rsidR="00136E57" w:rsidRDefault="00136E57" w:rsidP="00136E57">
      <w:r>
        <w:rPr>
          <w:rStyle w:val="CommentReference"/>
        </w:rPr>
        <w:annotationRef/>
      </w:r>
      <w:r>
        <w:rPr>
          <w:rFonts w:eastAsiaTheme="minorHAnsi" w:cstheme="minorBidi"/>
          <w:color w:val="000000"/>
          <w:kern w:val="2"/>
          <w:sz w:val="20"/>
          <w:szCs w:val="20"/>
          <w14:ligatures w14:val="standardContextual"/>
        </w:rPr>
        <w:t>https://www.alchemy.com/overviews/ethereum-statistics</w:t>
      </w:r>
    </w:p>
  </w:comment>
  <w:comment w:id="286" w:author="Jiasun Li" w:date="2023-08-03T16:14:00Z" w:initials="JL">
    <w:p w14:paraId="55D66807" w14:textId="56047675" w:rsidR="007939A6" w:rsidRDefault="007939A6" w:rsidP="006E7C3B">
      <w:pPr>
        <w:pStyle w:val="CommentText"/>
      </w:pPr>
      <w:r>
        <w:rPr>
          <w:rStyle w:val="CommentReference"/>
        </w:rPr>
        <w:annotationRef/>
      </w:r>
      <w:r>
        <w:t>Likely much lower though afterwards.</w:t>
      </w:r>
    </w:p>
  </w:comment>
  <w:comment w:id="315" w:author="Mariia Petryk" w:date="2023-08-01T22:19:00Z" w:initials="MP">
    <w:p w14:paraId="55B8C3D5" w14:textId="77777777" w:rsidR="00B63122" w:rsidRDefault="00B63122" w:rsidP="00B63122">
      <w:r>
        <w:rPr>
          <w:rStyle w:val="CommentReference"/>
        </w:rPr>
        <w:annotationRef/>
      </w:r>
      <w:r>
        <w:rPr>
          <w:rFonts w:eastAsiaTheme="minorHAnsi" w:cstheme="minorBidi"/>
          <w:color w:val="000000"/>
          <w:kern w:val="2"/>
          <w:sz w:val="20"/>
          <w:szCs w:val="20"/>
          <w14:ligatures w14:val="standardContextual"/>
        </w:rPr>
        <w:t>https://notes.ethereum.org/@djrtwo/academic-grants-wishlist-2023</w:t>
      </w:r>
    </w:p>
  </w:comment>
  <w:comment w:id="422" w:author="Mariia Petryk" w:date="2023-08-01T20:59:00Z" w:initials="MP">
    <w:p w14:paraId="39E87AE7" w14:textId="77777777" w:rsidR="002F26AC" w:rsidRDefault="002F26AC" w:rsidP="009E67F8">
      <w:r>
        <w:rPr>
          <w:rStyle w:val="CommentReference"/>
        </w:rPr>
        <w:annotationRef/>
      </w:r>
      <w:r>
        <w:rPr>
          <w:rFonts w:eastAsiaTheme="minorHAnsi" w:cstheme="minorBidi"/>
          <w:color w:val="000000"/>
          <w:kern w:val="2"/>
          <w:sz w:val="20"/>
          <w:szCs w:val="20"/>
          <w14:ligatures w14:val="standardContextual"/>
        </w:rPr>
        <w:t>https://www.alchemy.com/overviews/ethereum-statistics</w:t>
      </w:r>
    </w:p>
  </w:comment>
  <w:comment w:id="461" w:author="Mariia Petryk" w:date="2023-08-01T22:19:00Z" w:initials="MP">
    <w:p w14:paraId="17EB135E" w14:textId="77777777" w:rsidR="00CF5CF9" w:rsidRDefault="00CF5CF9" w:rsidP="00213459">
      <w:r>
        <w:rPr>
          <w:rStyle w:val="CommentReference"/>
        </w:rPr>
        <w:annotationRef/>
      </w:r>
      <w:r>
        <w:rPr>
          <w:rFonts w:eastAsiaTheme="minorHAnsi" w:cstheme="minorBidi"/>
          <w:color w:val="000000"/>
          <w:kern w:val="2"/>
          <w:sz w:val="20"/>
          <w:szCs w:val="20"/>
          <w14:ligatures w14:val="standardContextual"/>
        </w:rPr>
        <w:t>https://notes.ethereum.org/@djrtwo/academic-grants-wishlist-2023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835C8" w15:done="0"/>
  <w15:commentEx w15:paraId="55D66807" w15:done="0"/>
  <w15:commentEx w15:paraId="55B8C3D5" w15:done="0"/>
  <w15:commentEx w15:paraId="39E87AE7" w15:done="0"/>
  <w15:commentEx w15:paraId="17EB1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64B57" w16cex:dateUtc="2023-08-02T00:59:00Z"/>
  <w16cex:commentExtensible w16cex:durableId="287650F0" w16cex:dateUtc="2023-08-03T20:14:00Z"/>
  <w16cex:commentExtensible w16cex:durableId="28764B56" w16cex:dateUtc="2023-08-02T02:19:00Z"/>
  <w16cex:commentExtensible w16cex:durableId="2873F0BD" w16cex:dateUtc="2023-08-02T00:59:00Z"/>
  <w16cex:commentExtensible w16cex:durableId="28740385" w16cex:dateUtc="2023-08-02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835C8" w16cid:durableId="28764B57"/>
  <w16cid:commentId w16cid:paraId="55D66807" w16cid:durableId="287650F0"/>
  <w16cid:commentId w16cid:paraId="55B8C3D5" w16cid:durableId="28764B56"/>
  <w16cid:commentId w16cid:paraId="39E87AE7" w16cid:durableId="2873F0BD"/>
  <w16cid:commentId w16cid:paraId="17EB135E" w16cid:durableId="28740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BEAB" w14:textId="77777777" w:rsidR="00E46AEE" w:rsidRDefault="00E46AEE" w:rsidP="004F6A6A">
      <w:r>
        <w:separator/>
      </w:r>
    </w:p>
  </w:endnote>
  <w:endnote w:type="continuationSeparator" w:id="0">
    <w:p w14:paraId="1641EE08" w14:textId="77777777" w:rsidR="00E46AEE" w:rsidRDefault="00E46AEE" w:rsidP="004F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dvTT3258b86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006165"/>
      <w:docPartObj>
        <w:docPartGallery w:val="Page Numbers (Bottom of Page)"/>
        <w:docPartUnique/>
      </w:docPartObj>
    </w:sdtPr>
    <w:sdtContent>
      <w:p w14:paraId="485B94CB" w14:textId="40D535A5"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BB49" w14:textId="77777777" w:rsidR="004F6A6A" w:rsidRDefault="004F6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5289258"/>
      <w:docPartObj>
        <w:docPartGallery w:val="Page Numbers (Bottom of Page)"/>
        <w:docPartUnique/>
      </w:docPartObj>
    </w:sdtPr>
    <w:sdtContent>
      <w:p w14:paraId="3E48DB75" w14:textId="3650CD0B"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9E451" w14:textId="77777777" w:rsidR="004F6A6A" w:rsidRDefault="004F6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DA7EF" w14:textId="77777777" w:rsidR="00E46AEE" w:rsidRDefault="00E46AEE" w:rsidP="004F6A6A">
      <w:r>
        <w:separator/>
      </w:r>
    </w:p>
  </w:footnote>
  <w:footnote w:type="continuationSeparator" w:id="0">
    <w:p w14:paraId="31E974DB" w14:textId="77777777" w:rsidR="00E46AEE" w:rsidRDefault="00E46AEE" w:rsidP="004F6A6A">
      <w:r>
        <w:continuationSeparator/>
      </w:r>
    </w:p>
  </w:footnote>
  <w:footnote w:id="1">
    <w:p w14:paraId="42FCA433" w14:textId="60DAA75F" w:rsidR="00E81BDF" w:rsidRDefault="00E81BDF">
      <w:pPr>
        <w:pStyle w:val="FootnoteText"/>
        <w:jc w:val="both"/>
        <w:pPrChange w:id="566" w:author="Jiasun Li" w:date="2023-08-05T14:17:00Z">
          <w:pPr>
            <w:pStyle w:val="FootnoteText"/>
          </w:pPr>
        </w:pPrChange>
      </w:pPr>
      <w:ins w:id="567" w:author="Jiasun Li" w:date="2023-08-05T14:16:00Z">
        <w:r>
          <w:rPr>
            <w:rStyle w:val="FootnoteReference"/>
          </w:rPr>
          <w:footnoteRef/>
        </w:r>
        <w:r>
          <w:t xml:space="preserve"> </w:t>
        </w:r>
        <w:r w:rsidRPr="004F5234">
          <w:t xml:space="preserve">When </w:t>
        </w:r>
        <w:r>
          <w:t xml:space="preserve">a </w:t>
        </w:r>
      </w:ins>
      <w:ins w:id="568" w:author="Jiasun Li" w:date="2023-08-05T14:17:00Z">
        <w:r>
          <w:t xml:space="preserve">developer </w:t>
        </w:r>
      </w:ins>
      <w:ins w:id="569" w:author="Jiasun Li" w:date="2023-08-05T14:16:00Z">
        <w:r w:rsidRPr="004F5234">
          <w:t>make</w:t>
        </w:r>
        <w:r>
          <w:t>s</w:t>
        </w:r>
        <w:r w:rsidRPr="004F5234">
          <w:t xml:space="preserve"> a commit to save work, Git creates a unique ID (a.k.a. the "SHA" or "hash") that allows </w:t>
        </w:r>
      </w:ins>
      <w:ins w:id="570" w:author="Jiasun Li" w:date="2023-08-05T14:17:00Z">
        <w:r>
          <w:t xml:space="preserve">him/her </w:t>
        </w:r>
      </w:ins>
      <w:ins w:id="571" w:author="Jiasun Li" w:date="2023-08-05T14:16:00Z">
        <w:r w:rsidRPr="004F5234">
          <w:t>to keep record of the specific changes committed along with who made them and when. Commits usually contain a commit message which is a brief description of what changes were made.</w:t>
        </w:r>
      </w:ins>
    </w:p>
  </w:footnote>
  <w:footnote w:id="2">
    <w:p w14:paraId="3E8A2508" w14:textId="53972D65" w:rsidR="00E17141" w:rsidRDefault="00E17141">
      <w:pPr>
        <w:pStyle w:val="FootnoteText"/>
      </w:pPr>
      <w:ins w:id="590" w:author="Jiasun Li" w:date="2023-08-05T14:22:00Z">
        <w:r>
          <w:rPr>
            <w:rStyle w:val="FootnoteReference"/>
          </w:rPr>
          <w:footnoteRef/>
        </w:r>
        <w:r>
          <w:t xml:space="preserve"> </w:t>
        </w:r>
        <w:r w:rsidRPr="00E17141">
          <w:t>Both pull requests and issues may have their own discussion forums.</w:t>
        </w:r>
        <w:r>
          <w:t xml:space="preserve"> </w:t>
        </w:r>
      </w:ins>
    </w:p>
  </w:footnote>
  <w:footnote w:id="3">
    <w:p w14:paraId="60596D6B" w14:textId="48FBA90A" w:rsidR="00E17141" w:rsidRDefault="00E17141">
      <w:pPr>
        <w:pStyle w:val="FootnoteText"/>
      </w:pPr>
      <w:ins w:id="595" w:author="Jiasun Li" w:date="2023-08-05T14:24:00Z">
        <w:r>
          <w:rPr>
            <w:rStyle w:val="FootnoteReference"/>
          </w:rPr>
          <w:footnoteRef/>
        </w:r>
        <w:r>
          <w:t xml:space="preserve"> </w:t>
        </w:r>
        <w:r w:rsidRPr="00E17141">
          <w:t>One can also open a pull request in the upstream repository to keep the fork synced with the latest changes since both repositories are still connected.</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C67"/>
    <w:multiLevelType w:val="hybridMultilevel"/>
    <w:tmpl w:val="BE00BC6C"/>
    <w:lvl w:ilvl="0" w:tplc="19507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12D0"/>
    <w:multiLevelType w:val="hybridMultilevel"/>
    <w:tmpl w:val="F58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92910"/>
    <w:multiLevelType w:val="hybridMultilevel"/>
    <w:tmpl w:val="6A360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231ED"/>
    <w:multiLevelType w:val="hybridMultilevel"/>
    <w:tmpl w:val="BF5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67036">
    <w:abstractNumId w:val="2"/>
  </w:num>
  <w:num w:numId="2" w16cid:durableId="1420058867">
    <w:abstractNumId w:val="1"/>
  </w:num>
  <w:num w:numId="3" w16cid:durableId="113645654">
    <w:abstractNumId w:val="0"/>
  </w:num>
  <w:num w:numId="4" w16cid:durableId="40862010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ia Petryk">
    <w15:presenceInfo w15:providerId="None" w15:userId="Mariia Petryk"/>
  </w15:person>
  <w15:person w15:author="Jiasun Li">
    <w15:presenceInfo w15:providerId="AD" w15:userId="S::jli29@GMU.EDU::ed0960a7-b122-4f93-85f4-b529ecc9f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68"/>
    <w:rsid w:val="00003502"/>
    <w:rsid w:val="00013CDB"/>
    <w:rsid w:val="0001403B"/>
    <w:rsid w:val="00014378"/>
    <w:rsid w:val="00016270"/>
    <w:rsid w:val="0003259F"/>
    <w:rsid w:val="00037149"/>
    <w:rsid w:val="00043C43"/>
    <w:rsid w:val="00045AA2"/>
    <w:rsid w:val="00047797"/>
    <w:rsid w:val="000874BC"/>
    <w:rsid w:val="000935D9"/>
    <w:rsid w:val="000A11FE"/>
    <w:rsid w:val="000A6778"/>
    <w:rsid w:val="000C5E17"/>
    <w:rsid w:val="000F03E7"/>
    <w:rsid w:val="000F14BD"/>
    <w:rsid w:val="000F5C42"/>
    <w:rsid w:val="00120163"/>
    <w:rsid w:val="0012273A"/>
    <w:rsid w:val="00122CCC"/>
    <w:rsid w:val="00126D76"/>
    <w:rsid w:val="001356FB"/>
    <w:rsid w:val="00136E57"/>
    <w:rsid w:val="0013785A"/>
    <w:rsid w:val="00140048"/>
    <w:rsid w:val="00144CEC"/>
    <w:rsid w:val="00153211"/>
    <w:rsid w:val="00155D74"/>
    <w:rsid w:val="00167535"/>
    <w:rsid w:val="00167B18"/>
    <w:rsid w:val="00175D63"/>
    <w:rsid w:val="00187901"/>
    <w:rsid w:val="001A3D88"/>
    <w:rsid w:val="001A554F"/>
    <w:rsid w:val="001C1718"/>
    <w:rsid w:val="001C3C32"/>
    <w:rsid w:val="001D2E35"/>
    <w:rsid w:val="001E0C28"/>
    <w:rsid w:val="001E47DF"/>
    <w:rsid w:val="001F682A"/>
    <w:rsid w:val="00220B2C"/>
    <w:rsid w:val="00226129"/>
    <w:rsid w:val="00235606"/>
    <w:rsid w:val="00250624"/>
    <w:rsid w:val="00253F69"/>
    <w:rsid w:val="00255035"/>
    <w:rsid w:val="002644B4"/>
    <w:rsid w:val="002749A1"/>
    <w:rsid w:val="0027733C"/>
    <w:rsid w:val="00281752"/>
    <w:rsid w:val="00291291"/>
    <w:rsid w:val="0029241C"/>
    <w:rsid w:val="002A0850"/>
    <w:rsid w:val="002A763D"/>
    <w:rsid w:val="002B0A6A"/>
    <w:rsid w:val="002B2DEF"/>
    <w:rsid w:val="002C1F29"/>
    <w:rsid w:val="002F26AC"/>
    <w:rsid w:val="002F373F"/>
    <w:rsid w:val="002F4D40"/>
    <w:rsid w:val="002F61D5"/>
    <w:rsid w:val="00304A37"/>
    <w:rsid w:val="00304EC9"/>
    <w:rsid w:val="00316E4B"/>
    <w:rsid w:val="00323D7C"/>
    <w:rsid w:val="0032731C"/>
    <w:rsid w:val="00331ECD"/>
    <w:rsid w:val="003418CE"/>
    <w:rsid w:val="00351CEE"/>
    <w:rsid w:val="00357B52"/>
    <w:rsid w:val="00362BBA"/>
    <w:rsid w:val="00364137"/>
    <w:rsid w:val="003750D1"/>
    <w:rsid w:val="00375D17"/>
    <w:rsid w:val="00377990"/>
    <w:rsid w:val="00381D67"/>
    <w:rsid w:val="00392325"/>
    <w:rsid w:val="00394621"/>
    <w:rsid w:val="00396BB3"/>
    <w:rsid w:val="003A0653"/>
    <w:rsid w:val="003A4800"/>
    <w:rsid w:val="003B09C4"/>
    <w:rsid w:val="003B77E5"/>
    <w:rsid w:val="003D051A"/>
    <w:rsid w:val="003D234A"/>
    <w:rsid w:val="003D2D92"/>
    <w:rsid w:val="003D337C"/>
    <w:rsid w:val="003D4050"/>
    <w:rsid w:val="003D6D47"/>
    <w:rsid w:val="003F0346"/>
    <w:rsid w:val="003F0C73"/>
    <w:rsid w:val="003F2795"/>
    <w:rsid w:val="00402244"/>
    <w:rsid w:val="00410FB7"/>
    <w:rsid w:val="0042189B"/>
    <w:rsid w:val="00421A3A"/>
    <w:rsid w:val="00425DAC"/>
    <w:rsid w:val="00426595"/>
    <w:rsid w:val="00426AEF"/>
    <w:rsid w:val="00430C95"/>
    <w:rsid w:val="00443E34"/>
    <w:rsid w:val="004504CE"/>
    <w:rsid w:val="004506FE"/>
    <w:rsid w:val="00461D7C"/>
    <w:rsid w:val="004709CE"/>
    <w:rsid w:val="004824C6"/>
    <w:rsid w:val="00482DEC"/>
    <w:rsid w:val="00483964"/>
    <w:rsid w:val="00485965"/>
    <w:rsid w:val="00490D7A"/>
    <w:rsid w:val="004A5518"/>
    <w:rsid w:val="004B3A1B"/>
    <w:rsid w:val="004E51C7"/>
    <w:rsid w:val="004F1946"/>
    <w:rsid w:val="004F4411"/>
    <w:rsid w:val="004F60DC"/>
    <w:rsid w:val="004F6A6A"/>
    <w:rsid w:val="005101B3"/>
    <w:rsid w:val="0051647D"/>
    <w:rsid w:val="00516CC2"/>
    <w:rsid w:val="00520510"/>
    <w:rsid w:val="00525ED2"/>
    <w:rsid w:val="00530980"/>
    <w:rsid w:val="005328AC"/>
    <w:rsid w:val="00533FFC"/>
    <w:rsid w:val="00550072"/>
    <w:rsid w:val="0056036E"/>
    <w:rsid w:val="00560EF6"/>
    <w:rsid w:val="00563EAB"/>
    <w:rsid w:val="00584801"/>
    <w:rsid w:val="005868B0"/>
    <w:rsid w:val="005A2CC7"/>
    <w:rsid w:val="005A3498"/>
    <w:rsid w:val="005A73DA"/>
    <w:rsid w:val="005B6B39"/>
    <w:rsid w:val="005C3E80"/>
    <w:rsid w:val="005D1176"/>
    <w:rsid w:val="005F0428"/>
    <w:rsid w:val="005F15A9"/>
    <w:rsid w:val="005F4CEE"/>
    <w:rsid w:val="006029A6"/>
    <w:rsid w:val="006140F7"/>
    <w:rsid w:val="0063176B"/>
    <w:rsid w:val="0064682D"/>
    <w:rsid w:val="00650F2C"/>
    <w:rsid w:val="00663B7E"/>
    <w:rsid w:val="00664787"/>
    <w:rsid w:val="00670596"/>
    <w:rsid w:val="00674644"/>
    <w:rsid w:val="006759CE"/>
    <w:rsid w:val="00677BF5"/>
    <w:rsid w:val="006900B0"/>
    <w:rsid w:val="00692995"/>
    <w:rsid w:val="0069308A"/>
    <w:rsid w:val="0069358F"/>
    <w:rsid w:val="006949D1"/>
    <w:rsid w:val="006B3447"/>
    <w:rsid w:val="006B76E2"/>
    <w:rsid w:val="006C19FE"/>
    <w:rsid w:val="006C35B8"/>
    <w:rsid w:val="006C62A7"/>
    <w:rsid w:val="006C6C29"/>
    <w:rsid w:val="006D2A11"/>
    <w:rsid w:val="006E4E3E"/>
    <w:rsid w:val="006F662F"/>
    <w:rsid w:val="006F7A5C"/>
    <w:rsid w:val="0070181D"/>
    <w:rsid w:val="0070466F"/>
    <w:rsid w:val="00711B52"/>
    <w:rsid w:val="007146CD"/>
    <w:rsid w:val="00724641"/>
    <w:rsid w:val="00753868"/>
    <w:rsid w:val="00763ACA"/>
    <w:rsid w:val="007642AC"/>
    <w:rsid w:val="007667B3"/>
    <w:rsid w:val="00772A1C"/>
    <w:rsid w:val="00782794"/>
    <w:rsid w:val="00790A3A"/>
    <w:rsid w:val="00793225"/>
    <w:rsid w:val="007939A6"/>
    <w:rsid w:val="00794FB6"/>
    <w:rsid w:val="00797828"/>
    <w:rsid w:val="007A6CEF"/>
    <w:rsid w:val="007C113B"/>
    <w:rsid w:val="007C3B3B"/>
    <w:rsid w:val="007C5958"/>
    <w:rsid w:val="007D032C"/>
    <w:rsid w:val="007D2F67"/>
    <w:rsid w:val="007E3F20"/>
    <w:rsid w:val="007E69EE"/>
    <w:rsid w:val="007E7067"/>
    <w:rsid w:val="00811291"/>
    <w:rsid w:val="0081218F"/>
    <w:rsid w:val="008226B6"/>
    <w:rsid w:val="00824E59"/>
    <w:rsid w:val="008270DE"/>
    <w:rsid w:val="00827591"/>
    <w:rsid w:val="00840CEC"/>
    <w:rsid w:val="0084559B"/>
    <w:rsid w:val="00852710"/>
    <w:rsid w:val="00856CD6"/>
    <w:rsid w:val="008724A7"/>
    <w:rsid w:val="008942D8"/>
    <w:rsid w:val="008A5B62"/>
    <w:rsid w:val="008B0DBE"/>
    <w:rsid w:val="008B3397"/>
    <w:rsid w:val="008B399D"/>
    <w:rsid w:val="008D5627"/>
    <w:rsid w:val="008E38C1"/>
    <w:rsid w:val="008E4311"/>
    <w:rsid w:val="008F4D32"/>
    <w:rsid w:val="008F6F37"/>
    <w:rsid w:val="00902595"/>
    <w:rsid w:val="00910887"/>
    <w:rsid w:val="009122F9"/>
    <w:rsid w:val="009220A2"/>
    <w:rsid w:val="00926551"/>
    <w:rsid w:val="009323CE"/>
    <w:rsid w:val="0093659C"/>
    <w:rsid w:val="00950314"/>
    <w:rsid w:val="00967837"/>
    <w:rsid w:val="00976B0D"/>
    <w:rsid w:val="00977F0C"/>
    <w:rsid w:val="00990299"/>
    <w:rsid w:val="009A330E"/>
    <w:rsid w:val="009A624E"/>
    <w:rsid w:val="009A7106"/>
    <w:rsid w:val="009B1FF9"/>
    <w:rsid w:val="009B3DF4"/>
    <w:rsid w:val="009B7145"/>
    <w:rsid w:val="009C1162"/>
    <w:rsid w:val="009C2EA3"/>
    <w:rsid w:val="009D459E"/>
    <w:rsid w:val="009D5C4B"/>
    <w:rsid w:val="009E55E2"/>
    <w:rsid w:val="009E7AFF"/>
    <w:rsid w:val="009F2476"/>
    <w:rsid w:val="009F5B60"/>
    <w:rsid w:val="00A13C61"/>
    <w:rsid w:val="00A16FA1"/>
    <w:rsid w:val="00A22340"/>
    <w:rsid w:val="00A56DE4"/>
    <w:rsid w:val="00A62D1E"/>
    <w:rsid w:val="00A63C06"/>
    <w:rsid w:val="00A66E05"/>
    <w:rsid w:val="00A67C08"/>
    <w:rsid w:val="00A701B1"/>
    <w:rsid w:val="00A73901"/>
    <w:rsid w:val="00A81C32"/>
    <w:rsid w:val="00A850FA"/>
    <w:rsid w:val="00A8590A"/>
    <w:rsid w:val="00A86072"/>
    <w:rsid w:val="00AA432B"/>
    <w:rsid w:val="00AA48F7"/>
    <w:rsid w:val="00AA69DA"/>
    <w:rsid w:val="00AC124C"/>
    <w:rsid w:val="00AC36CE"/>
    <w:rsid w:val="00AD6FEC"/>
    <w:rsid w:val="00AD728D"/>
    <w:rsid w:val="00AE3D68"/>
    <w:rsid w:val="00AF1EEB"/>
    <w:rsid w:val="00AF426D"/>
    <w:rsid w:val="00AF6778"/>
    <w:rsid w:val="00AF7C32"/>
    <w:rsid w:val="00B163B1"/>
    <w:rsid w:val="00B2108D"/>
    <w:rsid w:val="00B21ED8"/>
    <w:rsid w:val="00B230C5"/>
    <w:rsid w:val="00B32C6D"/>
    <w:rsid w:val="00B35C1F"/>
    <w:rsid w:val="00B376CB"/>
    <w:rsid w:val="00B538C6"/>
    <w:rsid w:val="00B5701E"/>
    <w:rsid w:val="00B63122"/>
    <w:rsid w:val="00B635B4"/>
    <w:rsid w:val="00B64723"/>
    <w:rsid w:val="00B73C4C"/>
    <w:rsid w:val="00B828A0"/>
    <w:rsid w:val="00BA3C18"/>
    <w:rsid w:val="00BB461F"/>
    <w:rsid w:val="00BD1655"/>
    <w:rsid w:val="00BF2B15"/>
    <w:rsid w:val="00C12E5C"/>
    <w:rsid w:val="00C135F3"/>
    <w:rsid w:val="00C37860"/>
    <w:rsid w:val="00C45165"/>
    <w:rsid w:val="00C658B6"/>
    <w:rsid w:val="00C66908"/>
    <w:rsid w:val="00C67171"/>
    <w:rsid w:val="00C74733"/>
    <w:rsid w:val="00C90850"/>
    <w:rsid w:val="00C922B4"/>
    <w:rsid w:val="00C93936"/>
    <w:rsid w:val="00C93959"/>
    <w:rsid w:val="00CA0903"/>
    <w:rsid w:val="00CA6800"/>
    <w:rsid w:val="00CB2059"/>
    <w:rsid w:val="00CC5B41"/>
    <w:rsid w:val="00CD0900"/>
    <w:rsid w:val="00CD0F0F"/>
    <w:rsid w:val="00CD2BEC"/>
    <w:rsid w:val="00CD79E4"/>
    <w:rsid w:val="00CE306A"/>
    <w:rsid w:val="00CF5CF9"/>
    <w:rsid w:val="00CF5EC3"/>
    <w:rsid w:val="00D02D0F"/>
    <w:rsid w:val="00D074F4"/>
    <w:rsid w:val="00D1454A"/>
    <w:rsid w:val="00D23C31"/>
    <w:rsid w:val="00D37869"/>
    <w:rsid w:val="00D41676"/>
    <w:rsid w:val="00D44477"/>
    <w:rsid w:val="00D45BBC"/>
    <w:rsid w:val="00D46719"/>
    <w:rsid w:val="00D53BB7"/>
    <w:rsid w:val="00D60856"/>
    <w:rsid w:val="00D610C1"/>
    <w:rsid w:val="00D61C73"/>
    <w:rsid w:val="00D624E2"/>
    <w:rsid w:val="00D626EE"/>
    <w:rsid w:val="00D8114C"/>
    <w:rsid w:val="00D84C34"/>
    <w:rsid w:val="00D9576D"/>
    <w:rsid w:val="00DA4912"/>
    <w:rsid w:val="00DA5E9E"/>
    <w:rsid w:val="00DB44D0"/>
    <w:rsid w:val="00DB60CA"/>
    <w:rsid w:val="00DC29B0"/>
    <w:rsid w:val="00DD7A71"/>
    <w:rsid w:val="00E17141"/>
    <w:rsid w:val="00E1766B"/>
    <w:rsid w:val="00E208F0"/>
    <w:rsid w:val="00E248C6"/>
    <w:rsid w:val="00E27F2F"/>
    <w:rsid w:val="00E33361"/>
    <w:rsid w:val="00E34335"/>
    <w:rsid w:val="00E46AEE"/>
    <w:rsid w:val="00E52C95"/>
    <w:rsid w:val="00E56183"/>
    <w:rsid w:val="00E562C6"/>
    <w:rsid w:val="00E574B3"/>
    <w:rsid w:val="00E601B0"/>
    <w:rsid w:val="00E703F2"/>
    <w:rsid w:val="00E70A94"/>
    <w:rsid w:val="00E748CF"/>
    <w:rsid w:val="00E81BDF"/>
    <w:rsid w:val="00E8238F"/>
    <w:rsid w:val="00E84DB3"/>
    <w:rsid w:val="00E917A3"/>
    <w:rsid w:val="00E946B6"/>
    <w:rsid w:val="00EA0D2B"/>
    <w:rsid w:val="00EA2E75"/>
    <w:rsid w:val="00EB3202"/>
    <w:rsid w:val="00EC3B6B"/>
    <w:rsid w:val="00EC5B9F"/>
    <w:rsid w:val="00EC767A"/>
    <w:rsid w:val="00ED0650"/>
    <w:rsid w:val="00ED2241"/>
    <w:rsid w:val="00F02DCE"/>
    <w:rsid w:val="00F15766"/>
    <w:rsid w:val="00F15B16"/>
    <w:rsid w:val="00F15F31"/>
    <w:rsid w:val="00F43E99"/>
    <w:rsid w:val="00F46959"/>
    <w:rsid w:val="00F5132A"/>
    <w:rsid w:val="00F57820"/>
    <w:rsid w:val="00F64C50"/>
    <w:rsid w:val="00F76037"/>
    <w:rsid w:val="00FA20C8"/>
    <w:rsid w:val="00FA2A92"/>
    <w:rsid w:val="00FB6860"/>
    <w:rsid w:val="00FB7BE1"/>
    <w:rsid w:val="00FD1EC4"/>
    <w:rsid w:val="00FD2112"/>
    <w:rsid w:val="39690105"/>
    <w:rsid w:val="5E42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69ECD"/>
  <w14:defaultImageDpi w14:val="32767"/>
  <w15:chartTrackingRefBased/>
  <w15:docId w15:val="{5E033760-4A91-4F47-B2E6-D0D4C21A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35B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08F0"/>
    <w:pPr>
      <w:keepNext/>
      <w:keepLines/>
      <w:spacing w:before="240"/>
      <w:outlineLvl w:val="0"/>
    </w:pPr>
    <w:rPr>
      <w:rFonts w:eastAsiaTheme="majorEastAsia" w:cstheme="majorBidi"/>
      <w:b/>
      <w:color w:val="000000" w:themeColor="text1"/>
      <w:kern w:val="2"/>
      <w:sz w:val="28"/>
      <w:szCs w:val="32"/>
      <w14:ligatures w14:val="standardContextual"/>
    </w:rPr>
  </w:style>
  <w:style w:type="paragraph" w:styleId="Heading2">
    <w:name w:val="heading 2"/>
    <w:basedOn w:val="Normal"/>
    <w:next w:val="Normal"/>
    <w:link w:val="Heading2Char"/>
    <w:uiPriority w:val="9"/>
    <w:unhideWhenUsed/>
    <w:qFormat/>
    <w:rsid w:val="00E208F0"/>
    <w:pPr>
      <w:keepNext/>
      <w:keepLines/>
      <w:spacing w:before="40"/>
      <w:outlineLvl w:val="1"/>
    </w:pPr>
    <w:rPr>
      <w:rFonts w:eastAsiaTheme="majorEastAsia" w:cstheme="majorBidi"/>
      <w:b/>
      <w:color w:val="000000" w:themeColor="text1"/>
      <w:kern w:val="2"/>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B4"/>
    <w:pPr>
      <w:ind w:left="720"/>
      <w:contextualSpacing/>
    </w:pPr>
    <w:rPr>
      <w:rFonts w:eastAsiaTheme="minorHAnsi" w:cstheme="minorBidi"/>
      <w:kern w:val="2"/>
      <w14:ligatures w14:val="standardContextual"/>
    </w:rPr>
  </w:style>
  <w:style w:type="table" w:styleId="TableGrid">
    <w:name w:val="Table Grid"/>
    <w:basedOn w:val="TableNormal"/>
    <w:uiPriority w:val="39"/>
    <w:rsid w:val="00014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7B52"/>
  </w:style>
  <w:style w:type="character" w:customStyle="1" w:styleId="normaltextrun">
    <w:name w:val="normaltextrun"/>
    <w:basedOn w:val="DefaultParagraphFont"/>
    <w:rsid w:val="00392325"/>
  </w:style>
  <w:style w:type="character" w:styleId="Emphasis">
    <w:name w:val="Emphasis"/>
    <w:basedOn w:val="DefaultParagraphFont"/>
    <w:uiPriority w:val="20"/>
    <w:qFormat/>
    <w:rsid w:val="004504CE"/>
    <w:rPr>
      <w:i/>
      <w:iCs/>
    </w:rPr>
  </w:style>
  <w:style w:type="character" w:styleId="Hyperlink">
    <w:name w:val="Hyperlink"/>
    <w:basedOn w:val="DefaultParagraphFont"/>
    <w:uiPriority w:val="99"/>
    <w:unhideWhenUsed/>
    <w:rsid w:val="004504CE"/>
    <w:rPr>
      <w:color w:val="0563C1" w:themeColor="hyperlink"/>
      <w:u w:val="single"/>
    </w:rPr>
  </w:style>
  <w:style w:type="character" w:styleId="UnresolvedMention">
    <w:name w:val="Unresolved Mention"/>
    <w:basedOn w:val="DefaultParagraphFont"/>
    <w:uiPriority w:val="99"/>
    <w:rsid w:val="004504CE"/>
    <w:rPr>
      <w:color w:val="605E5C"/>
      <w:shd w:val="clear" w:color="auto" w:fill="E1DFDD"/>
    </w:rPr>
  </w:style>
  <w:style w:type="paragraph" w:styleId="Caption">
    <w:name w:val="caption"/>
    <w:basedOn w:val="Normal"/>
    <w:next w:val="Normal"/>
    <w:uiPriority w:val="35"/>
    <w:unhideWhenUsed/>
    <w:qFormat/>
    <w:rsid w:val="00CF5EC3"/>
    <w:pPr>
      <w:spacing w:after="200"/>
    </w:pPr>
    <w:rPr>
      <w:rFonts w:eastAsiaTheme="minorHAnsi" w:cstheme="minorBidi"/>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6140F7"/>
    <w:rPr>
      <w:sz w:val="16"/>
      <w:szCs w:val="16"/>
    </w:rPr>
  </w:style>
  <w:style w:type="paragraph" w:styleId="CommentText">
    <w:name w:val="annotation text"/>
    <w:basedOn w:val="Normal"/>
    <w:link w:val="CommentTextChar"/>
    <w:uiPriority w:val="99"/>
    <w:unhideWhenUsed/>
    <w:rsid w:val="006140F7"/>
    <w:rPr>
      <w:rFonts w:eastAsia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6140F7"/>
    <w:rPr>
      <w:sz w:val="20"/>
      <w:szCs w:val="20"/>
    </w:rPr>
  </w:style>
  <w:style w:type="paragraph" w:styleId="CommentSubject">
    <w:name w:val="annotation subject"/>
    <w:basedOn w:val="CommentText"/>
    <w:next w:val="CommentText"/>
    <w:link w:val="CommentSubjectChar"/>
    <w:uiPriority w:val="99"/>
    <w:semiHidden/>
    <w:unhideWhenUsed/>
    <w:rsid w:val="006140F7"/>
    <w:rPr>
      <w:b/>
      <w:bCs/>
    </w:rPr>
  </w:style>
  <w:style w:type="character" w:customStyle="1" w:styleId="CommentSubjectChar">
    <w:name w:val="Comment Subject Char"/>
    <w:basedOn w:val="CommentTextChar"/>
    <w:link w:val="CommentSubject"/>
    <w:uiPriority w:val="99"/>
    <w:semiHidden/>
    <w:rsid w:val="006140F7"/>
    <w:rPr>
      <w:b/>
      <w:bCs/>
      <w:sz w:val="20"/>
      <w:szCs w:val="20"/>
    </w:rPr>
  </w:style>
  <w:style w:type="paragraph" w:styleId="Footer">
    <w:name w:val="footer"/>
    <w:basedOn w:val="Normal"/>
    <w:link w:val="FooterChar"/>
    <w:uiPriority w:val="99"/>
    <w:unhideWhenUsed/>
    <w:rsid w:val="004F6A6A"/>
    <w:pPr>
      <w:tabs>
        <w:tab w:val="center" w:pos="4680"/>
        <w:tab w:val="right" w:pos="9360"/>
      </w:tabs>
    </w:pPr>
    <w:rPr>
      <w:rFonts w:eastAsiaTheme="minorHAnsi" w:cstheme="minorBidi"/>
      <w:kern w:val="2"/>
      <w14:ligatures w14:val="standardContextual"/>
    </w:rPr>
  </w:style>
  <w:style w:type="character" w:customStyle="1" w:styleId="FooterChar">
    <w:name w:val="Footer Char"/>
    <w:basedOn w:val="DefaultParagraphFont"/>
    <w:link w:val="Footer"/>
    <w:uiPriority w:val="99"/>
    <w:rsid w:val="004F6A6A"/>
  </w:style>
  <w:style w:type="character" w:styleId="PageNumber">
    <w:name w:val="page number"/>
    <w:basedOn w:val="DefaultParagraphFont"/>
    <w:uiPriority w:val="99"/>
    <w:semiHidden/>
    <w:unhideWhenUsed/>
    <w:rsid w:val="004F6A6A"/>
  </w:style>
  <w:style w:type="character" w:customStyle="1" w:styleId="Heading1Char">
    <w:name w:val="Heading 1 Char"/>
    <w:basedOn w:val="DefaultParagraphFont"/>
    <w:link w:val="Heading1"/>
    <w:uiPriority w:val="9"/>
    <w:rsid w:val="00E208F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208F0"/>
    <w:rPr>
      <w:rFonts w:ascii="Times New Roman" w:eastAsiaTheme="majorEastAsia" w:hAnsi="Times New Roman" w:cstheme="majorBidi"/>
      <w:b/>
      <w:color w:val="000000" w:themeColor="text1"/>
      <w:szCs w:val="26"/>
    </w:rPr>
  </w:style>
  <w:style w:type="paragraph" w:styleId="NoSpacing">
    <w:name w:val="No Spacing"/>
    <w:uiPriority w:val="1"/>
    <w:qFormat/>
    <w:rsid w:val="00E208F0"/>
    <w:rPr>
      <w:rFonts w:ascii="Times New Roman" w:hAnsi="Times New Roman"/>
      <w:b/>
      <w:color w:val="000000" w:themeColor="text1"/>
    </w:rPr>
  </w:style>
  <w:style w:type="paragraph" w:styleId="NormalWeb">
    <w:name w:val="Normal (Web)"/>
    <w:basedOn w:val="Normal"/>
    <w:uiPriority w:val="99"/>
    <w:unhideWhenUsed/>
    <w:rsid w:val="00D8114C"/>
    <w:pPr>
      <w:spacing w:before="100" w:beforeAutospacing="1" w:after="100" w:afterAutospacing="1"/>
    </w:pPr>
  </w:style>
  <w:style w:type="character" w:styleId="PlaceholderText">
    <w:name w:val="Placeholder Text"/>
    <w:basedOn w:val="DefaultParagraphFont"/>
    <w:uiPriority w:val="99"/>
    <w:semiHidden/>
    <w:rsid w:val="00126D76"/>
    <w:rPr>
      <w:color w:val="808080"/>
    </w:rPr>
  </w:style>
  <w:style w:type="paragraph" w:styleId="Revision">
    <w:name w:val="Revision"/>
    <w:hidden/>
    <w:uiPriority w:val="99"/>
    <w:semiHidden/>
    <w:rsid w:val="00793225"/>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26AC"/>
    <w:rPr>
      <w:b/>
      <w:bCs/>
    </w:rPr>
  </w:style>
  <w:style w:type="paragraph" w:styleId="Header">
    <w:name w:val="header"/>
    <w:basedOn w:val="Normal"/>
    <w:link w:val="HeaderChar"/>
    <w:uiPriority w:val="99"/>
    <w:unhideWhenUsed/>
    <w:rsid w:val="008A5B62"/>
    <w:pPr>
      <w:tabs>
        <w:tab w:val="center" w:pos="4680"/>
        <w:tab w:val="right" w:pos="9360"/>
      </w:tabs>
    </w:pPr>
  </w:style>
  <w:style w:type="character" w:customStyle="1" w:styleId="HeaderChar">
    <w:name w:val="Header Char"/>
    <w:basedOn w:val="DefaultParagraphFont"/>
    <w:link w:val="Header"/>
    <w:uiPriority w:val="99"/>
    <w:rsid w:val="008A5B62"/>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E81BDF"/>
    <w:rPr>
      <w:sz w:val="20"/>
      <w:szCs w:val="20"/>
    </w:rPr>
  </w:style>
  <w:style w:type="character" w:customStyle="1" w:styleId="FootnoteTextChar">
    <w:name w:val="Footnote Text Char"/>
    <w:basedOn w:val="DefaultParagraphFont"/>
    <w:link w:val="FootnoteText"/>
    <w:uiPriority w:val="99"/>
    <w:semiHidden/>
    <w:rsid w:val="00E81BD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81B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6940">
      <w:bodyDiv w:val="1"/>
      <w:marLeft w:val="0"/>
      <w:marRight w:val="0"/>
      <w:marTop w:val="0"/>
      <w:marBottom w:val="0"/>
      <w:divBdr>
        <w:top w:val="none" w:sz="0" w:space="0" w:color="auto"/>
        <w:left w:val="none" w:sz="0" w:space="0" w:color="auto"/>
        <w:bottom w:val="none" w:sz="0" w:space="0" w:color="auto"/>
        <w:right w:val="none" w:sz="0" w:space="0" w:color="auto"/>
      </w:divBdr>
    </w:div>
    <w:div w:id="216169356">
      <w:bodyDiv w:val="1"/>
      <w:marLeft w:val="0"/>
      <w:marRight w:val="0"/>
      <w:marTop w:val="0"/>
      <w:marBottom w:val="0"/>
      <w:divBdr>
        <w:top w:val="none" w:sz="0" w:space="0" w:color="auto"/>
        <w:left w:val="none" w:sz="0" w:space="0" w:color="auto"/>
        <w:bottom w:val="none" w:sz="0" w:space="0" w:color="auto"/>
        <w:right w:val="none" w:sz="0" w:space="0" w:color="auto"/>
      </w:divBdr>
    </w:div>
    <w:div w:id="221527547">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324283980">
      <w:bodyDiv w:val="1"/>
      <w:marLeft w:val="0"/>
      <w:marRight w:val="0"/>
      <w:marTop w:val="0"/>
      <w:marBottom w:val="0"/>
      <w:divBdr>
        <w:top w:val="none" w:sz="0" w:space="0" w:color="auto"/>
        <w:left w:val="none" w:sz="0" w:space="0" w:color="auto"/>
        <w:bottom w:val="none" w:sz="0" w:space="0" w:color="auto"/>
        <w:right w:val="none" w:sz="0" w:space="0" w:color="auto"/>
      </w:divBdr>
    </w:div>
    <w:div w:id="402065299">
      <w:bodyDiv w:val="1"/>
      <w:marLeft w:val="0"/>
      <w:marRight w:val="0"/>
      <w:marTop w:val="0"/>
      <w:marBottom w:val="0"/>
      <w:divBdr>
        <w:top w:val="none" w:sz="0" w:space="0" w:color="auto"/>
        <w:left w:val="none" w:sz="0" w:space="0" w:color="auto"/>
        <w:bottom w:val="none" w:sz="0" w:space="0" w:color="auto"/>
        <w:right w:val="none" w:sz="0" w:space="0" w:color="auto"/>
      </w:divBdr>
    </w:div>
    <w:div w:id="531723950">
      <w:bodyDiv w:val="1"/>
      <w:marLeft w:val="0"/>
      <w:marRight w:val="0"/>
      <w:marTop w:val="0"/>
      <w:marBottom w:val="0"/>
      <w:divBdr>
        <w:top w:val="none" w:sz="0" w:space="0" w:color="auto"/>
        <w:left w:val="none" w:sz="0" w:space="0" w:color="auto"/>
        <w:bottom w:val="none" w:sz="0" w:space="0" w:color="auto"/>
        <w:right w:val="none" w:sz="0" w:space="0" w:color="auto"/>
      </w:divBdr>
    </w:div>
    <w:div w:id="547380196">
      <w:bodyDiv w:val="1"/>
      <w:marLeft w:val="0"/>
      <w:marRight w:val="0"/>
      <w:marTop w:val="0"/>
      <w:marBottom w:val="0"/>
      <w:divBdr>
        <w:top w:val="none" w:sz="0" w:space="0" w:color="auto"/>
        <w:left w:val="none" w:sz="0" w:space="0" w:color="auto"/>
        <w:bottom w:val="none" w:sz="0" w:space="0" w:color="auto"/>
        <w:right w:val="none" w:sz="0" w:space="0" w:color="auto"/>
      </w:divBdr>
    </w:div>
    <w:div w:id="670911626">
      <w:bodyDiv w:val="1"/>
      <w:marLeft w:val="0"/>
      <w:marRight w:val="0"/>
      <w:marTop w:val="0"/>
      <w:marBottom w:val="0"/>
      <w:divBdr>
        <w:top w:val="none" w:sz="0" w:space="0" w:color="auto"/>
        <w:left w:val="none" w:sz="0" w:space="0" w:color="auto"/>
        <w:bottom w:val="none" w:sz="0" w:space="0" w:color="auto"/>
        <w:right w:val="none" w:sz="0" w:space="0" w:color="auto"/>
      </w:divBdr>
      <w:divsChild>
        <w:div w:id="360977934">
          <w:marLeft w:val="0"/>
          <w:marRight w:val="0"/>
          <w:marTop w:val="0"/>
          <w:marBottom w:val="0"/>
          <w:divBdr>
            <w:top w:val="none" w:sz="0" w:space="0" w:color="auto"/>
            <w:left w:val="none" w:sz="0" w:space="0" w:color="auto"/>
            <w:bottom w:val="none" w:sz="0" w:space="0" w:color="auto"/>
            <w:right w:val="none" w:sz="0" w:space="0" w:color="auto"/>
          </w:divBdr>
          <w:divsChild>
            <w:div w:id="1774016635">
              <w:marLeft w:val="0"/>
              <w:marRight w:val="0"/>
              <w:marTop w:val="0"/>
              <w:marBottom w:val="0"/>
              <w:divBdr>
                <w:top w:val="none" w:sz="0" w:space="0" w:color="auto"/>
                <w:left w:val="none" w:sz="0" w:space="0" w:color="auto"/>
                <w:bottom w:val="none" w:sz="0" w:space="0" w:color="auto"/>
                <w:right w:val="none" w:sz="0" w:space="0" w:color="auto"/>
              </w:divBdr>
              <w:divsChild>
                <w:div w:id="1676498876">
                  <w:marLeft w:val="0"/>
                  <w:marRight w:val="0"/>
                  <w:marTop w:val="0"/>
                  <w:marBottom w:val="0"/>
                  <w:divBdr>
                    <w:top w:val="none" w:sz="0" w:space="0" w:color="auto"/>
                    <w:left w:val="none" w:sz="0" w:space="0" w:color="auto"/>
                    <w:bottom w:val="none" w:sz="0" w:space="0" w:color="auto"/>
                    <w:right w:val="none" w:sz="0" w:space="0" w:color="auto"/>
                  </w:divBdr>
                  <w:divsChild>
                    <w:div w:id="8673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9366">
      <w:bodyDiv w:val="1"/>
      <w:marLeft w:val="0"/>
      <w:marRight w:val="0"/>
      <w:marTop w:val="0"/>
      <w:marBottom w:val="0"/>
      <w:divBdr>
        <w:top w:val="none" w:sz="0" w:space="0" w:color="auto"/>
        <w:left w:val="none" w:sz="0" w:space="0" w:color="auto"/>
        <w:bottom w:val="none" w:sz="0" w:space="0" w:color="auto"/>
        <w:right w:val="none" w:sz="0" w:space="0" w:color="auto"/>
      </w:divBdr>
    </w:div>
    <w:div w:id="697006246">
      <w:bodyDiv w:val="1"/>
      <w:marLeft w:val="0"/>
      <w:marRight w:val="0"/>
      <w:marTop w:val="0"/>
      <w:marBottom w:val="0"/>
      <w:divBdr>
        <w:top w:val="none" w:sz="0" w:space="0" w:color="auto"/>
        <w:left w:val="none" w:sz="0" w:space="0" w:color="auto"/>
        <w:bottom w:val="none" w:sz="0" w:space="0" w:color="auto"/>
        <w:right w:val="none" w:sz="0" w:space="0" w:color="auto"/>
      </w:divBdr>
      <w:divsChild>
        <w:div w:id="596987283">
          <w:marLeft w:val="0"/>
          <w:marRight w:val="0"/>
          <w:marTop w:val="0"/>
          <w:marBottom w:val="0"/>
          <w:divBdr>
            <w:top w:val="none" w:sz="0" w:space="0" w:color="auto"/>
            <w:left w:val="none" w:sz="0" w:space="0" w:color="auto"/>
            <w:bottom w:val="none" w:sz="0" w:space="0" w:color="auto"/>
            <w:right w:val="none" w:sz="0" w:space="0" w:color="auto"/>
          </w:divBdr>
          <w:divsChild>
            <w:div w:id="180709201">
              <w:marLeft w:val="0"/>
              <w:marRight w:val="0"/>
              <w:marTop w:val="0"/>
              <w:marBottom w:val="0"/>
              <w:divBdr>
                <w:top w:val="none" w:sz="0" w:space="0" w:color="auto"/>
                <w:left w:val="none" w:sz="0" w:space="0" w:color="auto"/>
                <w:bottom w:val="none" w:sz="0" w:space="0" w:color="auto"/>
                <w:right w:val="none" w:sz="0" w:space="0" w:color="auto"/>
              </w:divBdr>
              <w:divsChild>
                <w:div w:id="7485117">
                  <w:marLeft w:val="0"/>
                  <w:marRight w:val="0"/>
                  <w:marTop w:val="0"/>
                  <w:marBottom w:val="0"/>
                  <w:divBdr>
                    <w:top w:val="none" w:sz="0" w:space="0" w:color="auto"/>
                    <w:left w:val="none" w:sz="0" w:space="0" w:color="auto"/>
                    <w:bottom w:val="none" w:sz="0" w:space="0" w:color="auto"/>
                    <w:right w:val="none" w:sz="0" w:space="0" w:color="auto"/>
                  </w:divBdr>
                  <w:divsChild>
                    <w:div w:id="918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12527">
      <w:bodyDiv w:val="1"/>
      <w:marLeft w:val="0"/>
      <w:marRight w:val="0"/>
      <w:marTop w:val="0"/>
      <w:marBottom w:val="0"/>
      <w:divBdr>
        <w:top w:val="none" w:sz="0" w:space="0" w:color="auto"/>
        <w:left w:val="none" w:sz="0" w:space="0" w:color="auto"/>
        <w:bottom w:val="none" w:sz="0" w:space="0" w:color="auto"/>
        <w:right w:val="none" w:sz="0" w:space="0" w:color="auto"/>
      </w:divBdr>
      <w:divsChild>
        <w:div w:id="500313571">
          <w:marLeft w:val="0"/>
          <w:marRight w:val="0"/>
          <w:marTop w:val="0"/>
          <w:marBottom w:val="0"/>
          <w:divBdr>
            <w:top w:val="single" w:sz="2" w:space="0" w:color="E5E7EB"/>
            <w:left w:val="single" w:sz="2" w:space="0" w:color="E5E7EB"/>
            <w:bottom w:val="single" w:sz="2" w:space="0" w:color="E5E7EB"/>
            <w:right w:val="single" w:sz="2" w:space="0" w:color="E5E7EB"/>
          </w:divBdr>
        </w:div>
        <w:div w:id="203013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786243">
      <w:bodyDiv w:val="1"/>
      <w:marLeft w:val="0"/>
      <w:marRight w:val="0"/>
      <w:marTop w:val="0"/>
      <w:marBottom w:val="0"/>
      <w:divBdr>
        <w:top w:val="none" w:sz="0" w:space="0" w:color="auto"/>
        <w:left w:val="none" w:sz="0" w:space="0" w:color="auto"/>
        <w:bottom w:val="none" w:sz="0" w:space="0" w:color="auto"/>
        <w:right w:val="none" w:sz="0" w:space="0" w:color="auto"/>
      </w:divBdr>
    </w:div>
    <w:div w:id="1210923816">
      <w:bodyDiv w:val="1"/>
      <w:marLeft w:val="0"/>
      <w:marRight w:val="0"/>
      <w:marTop w:val="0"/>
      <w:marBottom w:val="0"/>
      <w:divBdr>
        <w:top w:val="none" w:sz="0" w:space="0" w:color="auto"/>
        <w:left w:val="none" w:sz="0" w:space="0" w:color="auto"/>
        <w:bottom w:val="none" w:sz="0" w:space="0" w:color="auto"/>
        <w:right w:val="none" w:sz="0" w:space="0" w:color="auto"/>
      </w:divBdr>
    </w:div>
    <w:div w:id="1226839591">
      <w:bodyDiv w:val="1"/>
      <w:marLeft w:val="0"/>
      <w:marRight w:val="0"/>
      <w:marTop w:val="0"/>
      <w:marBottom w:val="0"/>
      <w:divBdr>
        <w:top w:val="none" w:sz="0" w:space="0" w:color="auto"/>
        <w:left w:val="none" w:sz="0" w:space="0" w:color="auto"/>
        <w:bottom w:val="none" w:sz="0" w:space="0" w:color="auto"/>
        <w:right w:val="none" w:sz="0" w:space="0" w:color="auto"/>
      </w:divBdr>
    </w:div>
    <w:div w:id="1291325197">
      <w:bodyDiv w:val="1"/>
      <w:marLeft w:val="0"/>
      <w:marRight w:val="0"/>
      <w:marTop w:val="0"/>
      <w:marBottom w:val="0"/>
      <w:divBdr>
        <w:top w:val="none" w:sz="0" w:space="0" w:color="auto"/>
        <w:left w:val="none" w:sz="0" w:space="0" w:color="auto"/>
        <w:bottom w:val="none" w:sz="0" w:space="0" w:color="auto"/>
        <w:right w:val="none" w:sz="0" w:space="0" w:color="auto"/>
      </w:divBdr>
    </w:div>
    <w:div w:id="1298949662">
      <w:bodyDiv w:val="1"/>
      <w:marLeft w:val="0"/>
      <w:marRight w:val="0"/>
      <w:marTop w:val="0"/>
      <w:marBottom w:val="0"/>
      <w:divBdr>
        <w:top w:val="none" w:sz="0" w:space="0" w:color="auto"/>
        <w:left w:val="none" w:sz="0" w:space="0" w:color="auto"/>
        <w:bottom w:val="none" w:sz="0" w:space="0" w:color="auto"/>
        <w:right w:val="none" w:sz="0" w:space="0" w:color="auto"/>
      </w:divBdr>
    </w:div>
    <w:div w:id="1343581917">
      <w:bodyDiv w:val="1"/>
      <w:marLeft w:val="0"/>
      <w:marRight w:val="0"/>
      <w:marTop w:val="0"/>
      <w:marBottom w:val="0"/>
      <w:divBdr>
        <w:top w:val="none" w:sz="0" w:space="0" w:color="auto"/>
        <w:left w:val="none" w:sz="0" w:space="0" w:color="auto"/>
        <w:bottom w:val="none" w:sz="0" w:space="0" w:color="auto"/>
        <w:right w:val="none" w:sz="0" w:space="0" w:color="auto"/>
      </w:divBdr>
    </w:div>
    <w:div w:id="1349671644">
      <w:bodyDiv w:val="1"/>
      <w:marLeft w:val="0"/>
      <w:marRight w:val="0"/>
      <w:marTop w:val="0"/>
      <w:marBottom w:val="0"/>
      <w:divBdr>
        <w:top w:val="none" w:sz="0" w:space="0" w:color="auto"/>
        <w:left w:val="none" w:sz="0" w:space="0" w:color="auto"/>
        <w:bottom w:val="none" w:sz="0" w:space="0" w:color="auto"/>
        <w:right w:val="none" w:sz="0" w:space="0" w:color="auto"/>
      </w:divBdr>
    </w:div>
    <w:div w:id="1355572433">
      <w:bodyDiv w:val="1"/>
      <w:marLeft w:val="0"/>
      <w:marRight w:val="0"/>
      <w:marTop w:val="0"/>
      <w:marBottom w:val="0"/>
      <w:divBdr>
        <w:top w:val="none" w:sz="0" w:space="0" w:color="auto"/>
        <w:left w:val="none" w:sz="0" w:space="0" w:color="auto"/>
        <w:bottom w:val="none" w:sz="0" w:space="0" w:color="auto"/>
        <w:right w:val="none" w:sz="0" w:space="0" w:color="auto"/>
      </w:divBdr>
      <w:divsChild>
        <w:div w:id="1765614189">
          <w:marLeft w:val="0"/>
          <w:marRight w:val="0"/>
          <w:marTop w:val="0"/>
          <w:marBottom w:val="0"/>
          <w:divBdr>
            <w:top w:val="none" w:sz="0" w:space="0" w:color="auto"/>
            <w:left w:val="none" w:sz="0" w:space="0" w:color="auto"/>
            <w:bottom w:val="none" w:sz="0" w:space="0" w:color="auto"/>
            <w:right w:val="none" w:sz="0" w:space="0" w:color="auto"/>
          </w:divBdr>
          <w:divsChild>
            <w:div w:id="1855730644">
              <w:marLeft w:val="0"/>
              <w:marRight w:val="0"/>
              <w:marTop w:val="0"/>
              <w:marBottom w:val="0"/>
              <w:divBdr>
                <w:top w:val="none" w:sz="0" w:space="0" w:color="auto"/>
                <w:left w:val="none" w:sz="0" w:space="0" w:color="auto"/>
                <w:bottom w:val="none" w:sz="0" w:space="0" w:color="auto"/>
                <w:right w:val="none" w:sz="0" w:space="0" w:color="auto"/>
              </w:divBdr>
              <w:divsChild>
                <w:div w:id="1693148233">
                  <w:marLeft w:val="0"/>
                  <w:marRight w:val="0"/>
                  <w:marTop w:val="0"/>
                  <w:marBottom w:val="0"/>
                  <w:divBdr>
                    <w:top w:val="none" w:sz="0" w:space="0" w:color="auto"/>
                    <w:left w:val="none" w:sz="0" w:space="0" w:color="auto"/>
                    <w:bottom w:val="none" w:sz="0" w:space="0" w:color="auto"/>
                    <w:right w:val="none" w:sz="0" w:space="0" w:color="auto"/>
                  </w:divBdr>
                  <w:divsChild>
                    <w:div w:id="15558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7446">
      <w:bodyDiv w:val="1"/>
      <w:marLeft w:val="0"/>
      <w:marRight w:val="0"/>
      <w:marTop w:val="0"/>
      <w:marBottom w:val="0"/>
      <w:divBdr>
        <w:top w:val="none" w:sz="0" w:space="0" w:color="auto"/>
        <w:left w:val="none" w:sz="0" w:space="0" w:color="auto"/>
        <w:bottom w:val="none" w:sz="0" w:space="0" w:color="auto"/>
        <w:right w:val="none" w:sz="0" w:space="0" w:color="auto"/>
      </w:divBdr>
    </w:div>
    <w:div w:id="1490973863">
      <w:bodyDiv w:val="1"/>
      <w:marLeft w:val="0"/>
      <w:marRight w:val="0"/>
      <w:marTop w:val="0"/>
      <w:marBottom w:val="0"/>
      <w:divBdr>
        <w:top w:val="none" w:sz="0" w:space="0" w:color="auto"/>
        <w:left w:val="none" w:sz="0" w:space="0" w:color="auto"/>
        <w:bottom w:val="none" w:sz="0" w:space="0" w:color="auto"/>
        <w:right w:val="none" w:sz="0" w:space="0" w:color="auto"/>
      </w:divBdr>
    </w:div>
    <w:div w:id="1727409524">
      <w:bodyDiv w:val="1"/>
      <w:marLeft w:val="0"/>
      <w:marRight w:val="0"/>
      <w:marTop w:val="0"/>
      <w:marBottom w:val="0"/>
      <w:divBdr>
        <w:top w:val="none" w:sz="0" w:space="0" w:color="auto"/>
        <w:left w:val="none" w:sz="0" w:space="0" w:color="auto"/>
        <w:bottom w:val="none" w:sz="0" w:space="0" w:color="auto"/>
        <w:right w:val="none" w:sz="0" w:space="0" w:color="auto"/>
      </w:divBdr>
    </w:div>
    <w:div w:id="1809931127">
      <w:bodyDiv w:val="1"/>
      <w:marLeft w:val="0"/>
      <w:marRight w:val="0"/>
      <w:marTop w:val="0"/>
      <w:marBottom w:val="0"/>
      <w:divBdr>
        <w:top w:val="none" w:sz="0" w:space="0" w:color="auto"/>
        <w:left w:val="none" w:sz="0" w:space="0" w:color="auto"/>
        <w:bottom w:val="none" w:sz="0" w:space="0" w:color="auto"/>
        <w:right w:val="none" w:sz="0" w:space="0" w:color="auto"/>
      </w:divBdr>
    </w:div>
    <w:div w:id="1983846061">
      <w:bodyDiv w:val="1"/>
      <w:marLeft w:val="0"/>
      <w:marRight w:val="0"/>
      <w:marTop w:val="0"/>
      <w:marBottom w:val="0"/>
      <w:divBdr>
        <w:top w:val="none" w:sz="0" w:space="0" w:color="auto"/>
        <w:left w:val="none" w:sz="0" w:space="0" w:color="auto"/>
        <w:bottom w:val="none" w:sz="0" w:space="0" w:color="auto"/>
        <w:right w:val="none" w:sz="0" w:space="0" w:color="auto"/>
      </w:divBdr>
    </w:div>
    <w:div w:id="2058048499">
      <w:bodyDiv w:val="1"/>
      <w:marLeft w:val="0"/>
      <w:marRight w:val="0"/>
      <w:marTop w:val="0"/>
      <w:marBottom w:val="0"/>
      <w:divBdr>
        <w:top w:val="none" w:sz="0" w:space="0" w:color="auto"/>
        <w:left w:val="none" w:sz="0" w:space="0" w:color="auto"/>
        <w:bottom w:val="none" w:sz="0" w:space="0" w:color="auto"/>
        <w:right w:val="none" w:sz="0" w:space="0" w:color="auto"/>
      </w:divBdr>
    </w:div>
    <w:div w:id="2072339674">
      <w:bodyDiv w:val="1"/>
      <w:marLeft w:val="0"/>
      <w:marRight w:val="0"/>
      <w:marTop w:val="0"/>
      <w:marBottom w:val="0"/>
      <w:divBdr>
        <w:top w:val="none" w:sz="0" w:space="0" w:color="auto"/>
        <w:left w:val="none" w:sz="0" w:space="0" w:color="auto"/>
        <w:bottom w:val="none" w:sz="0" w:space="0" w:color="auto"/>
        <w:right w:val="none" w:sz="0" w:space="0" w:color="auto"/>
      </w:divBdr>
    </w:div>
    <w:div w:id="21427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loud.google.com/blog/topics/public-datasets/github-on-bigquery-analyze-all-the-open-source-co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cs.github.com/en/webhooks-and-events/webhooks/webhook-events-and-payload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loud.google.com/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29075-6BC2-4799-AE19-395D2D30E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5828</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Petryk,Mariia</dc:creator>
  <cp:keywords/>
  <dc:description/>
  <cp:lastModifiedBy>Jiasun Li</cp:lastModifiedBy>
  <cp:revision>324</cp:revision>
  <dcterms:created xsi:type="dcterms:W3CDTF">2023-03-05T21:03:00Z</dcterms:created>
  <dcterms:modified xsi:type="dcterms:W3CDTF">2023-08-07T21:53:00Z</dcterms:modified>
</cp:coreProperties>
</file>