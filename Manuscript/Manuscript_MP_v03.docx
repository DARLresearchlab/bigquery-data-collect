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4680" w14:textId="4B62EDBD" w:rsidR="008B3397" w:rsidRPr="008B3397" w:rsidRDefault="005328AC">
      <w:pPr>
        <w:pStyle w:val="Heading1"/>
        <w:jc w:val="center"/>
        <w:rPr>
          <w:ins w:id="0" w:author="Mariia Petryk" w:date="2023-08-01T12:26:00Z"/>
          <w:rPrChange w:id="1" w:author="Mariia Petryk" w:date="2023-08-01T12:26:00Z">
            <w:rPr>
              <w:ins w:id="2" w:author="Mariia Petryk" w:date="2023-08-01T12:26:00Z"/>
              <w:rFonts w:ascii="Segoe UI" w:hAnsi="Segoe UI" w:cs="Segoe UI"/>
              <w:color w:val="333333"/>
              <w:spacing w:val="5"/>
            </w:rPr>
          </w:rPrChange>
        </w:rPr>
        <w:pPrChange w:id="3" w:author="Mariia Petryk" w:date="2023-08-01T12:26:00Z">
          <w:pPr>
            <w:pStyle w:val="Heading1"/>
            <w:pBdr>
              <w:bottom w:val="single" w:sz="6" w:space="4" w:color="EEEEEE"/>
            </w:pBdr>
            <w:shd w:val="clear" w:color="auto" w:fill="FFFFFF"/>
            <w:spacing w:before="360" w:after="240"/>
          </w:pPr>
        </w:pPrChange>
      </w:pPr>
      <w:ins w:id="4" w:author="Mariia Petryk" w:date="2023-08-01T12:26:00Z">
        <w:r>
          <w:t xml:space="preserve">Mining Ethereum: </w:t>
        </w:r>
        <w:r w:rsidR="008B3397" w:rsidRPr="008B3397">
          <w:rPr>
            <w:rPrChange w:id="5" w:author="Mariia Petryk" w:date="2023-08-01T12:26:00Z">
              <w:rPr>
                <w:rFonts w:ascii="Segoe UI" w:hAnsi="Segoe UI" w:cs="Segoe UI"/>
                <w:color w:val="333333"/>
                <w:spacing w:val="5"/>
              </w:rPr>
            </w:rPrChange>
          </w:rPr>
          <w:t>Open-Source Software Development and</w:t>
        </w:r>
        <w:r w:rsidRPr="005328AC">
          <w:t xml:space="preserve"> </w:t>
        </w:r>
        <w:r>
          <w:t>Community</w:t>
        </w:r>
        <w:r w:rsidR="008B3397" w:rsidRPr="008B3397">
          <w:rPr>
            <w:rPrChange w:id="6" w:author="Mariia Petryk" w:date="2023-08-01T12:26:00Z">
              <w:rPr>
                <w:rFonts w:ascii="Segoe UI" w:hAnsi="Segoe UI" w:cs="Segoe UI"/>
                <w:color w:val="333333"/>
                <w:spacing w:val="5"/>
              </w:rPr>
            </w:rPrChange>
          </w:rPr>
          <w:t xml:space="preserve"> Dynamics</w:t>
        </w:r>
      </w:ins>
    </w:p>
    <w:p w14:paraId="279A34F3" w14:textId="64F68E34" w:rsidR="00126D76" w:rsidRDefault="00126D76" w:rsidP="00126D76">
      <w:pPr>
        <w:pStyle w:val="Heading1"/>
      </w:pPr>
      <w:r>
        <w:t>Abstract</w:t>
      </w:r>
    </w:p>
    <w:p w14:paraId="61EE1C6D" w14:textId="38A6D0BC" w:rsidR="00126D76" w:rsidDel="00BF2B15" w:rsidRDefault="00BF2B15" w:rsidP="00126D76">
      <w:pPr>
        <w:pStyle w:val="Heading1"/>
        <w:rPr>
          <w:del w:id="7" w:author="Mariia Petryk" w:date="2023-08-01T11:54:00Z"/>
          <w:rFonts w:eastAsia="Times New Roman" w:cs="Times New Roman"/>
          <w:b w:val="0"/>
          <w:color w:val="auto"/>
          <w:kern w:val="0"/>
          <w:sz w:val="24"/>
          <w:szCs w:val="24"/>
          <w14:ligatures w14:val="none"/>
        </w:rPr>
      </w:pPr>
      <w:ins w:id="8" w:author="Mariia Petryk" w:date="2023-08-01T11:54:00Z">
        <w:r w:rsidRPr="00BF2B15">
          <w:rPr>
            <w:rFonts w:eastAsia="Times New Roman" w:cs="Times New Roman"/>
            <w:b w:val="0"/>
            <w:color w:val="auto"/>
            <w:kern w:val="0"/>
            <w:sz w:val="24"/>
            <w:szCs w:val="24"/>
            <w14:ligatures w14:val="none"/>
          </w:rPr>
          <w:t xml:space="preserve">Our study aims to better understand Ethereum’s open-source ecosystem based on the </w:t>
        </w:r>
      </w:ins>
      <w:ins w:id="9" w:author="Mariia Petryk" w:date="2023-08-01T22:13:00Z">
        <w:r w:rsidR="0064682D">
          <w:t>open-source software (OSS)</w:t>
        </w:r>
      </w:ins>
      <w:ins w:id="10" w:author="Mariia Petryk" w:date="2023-08-01T11:54:00Z">
        <w:r w:rsidRPr="00BF2B15">
          <w:rPr>
            <w:rFonts w:eastAsia="Times New Roman" w:cs="Times New Roman"/>
            <w:b w:val="0"/>
            <w:color w:val="auto"/>
            <w:kern w:val="0"/>
            <w:sz w:val="24"/>
            <w:szCs w:val="24"/>
            <w14:ligatures w14:val="none"/>
          </w:rPr>
          <w:t xml:space="preserve"> theory and using data-driven analysis. Ethereum blockchain has one of the largest OSS communities with over 152,000 developers. To maintain long-run development, the OSS community </w:t>
        </w:r>
        <w:proofErr w:type="gramStart"/>
        <w:r w:rsidRPr="00BF2B15">
          <w:rPr>
            <w:rFonts w:eastAsia="Times New Roman" w:cs="Times New Roman"/>
            <w:b w:val="0"/>
            <w:color w:val="auto"/>
            <w:kern w:val="0"/>
            <w:sz w:val="24"/>
            <w:szCs w:val="24"/>
            <w14:ligatures w14:val="none"/>
          </w:rPr>
          <w:t>has to</w:t>
        </w:r>
        <w:proofErr w:type="gramEnd"/>
        <w:r w:rsidRPr="00BF2B15">
          <w:rPr>
            <w:rFonts w:eastAsia="Times New Roman" w:cs="Times New Roman"/>
            <w:b w:val="0"/>
            <w:color w:val="auto"/>
            <w:kern w:val="0"/>
            <w:sz w:val="24"/>
            <w:szCs w:val="24"/>
            <w14:ligatures w14:val="none"/>
          </w:rPr>
          <w:t xml:space="preserve"> be able to acquire and retain development talent. Leveraging existing open-source software research, we test several hypotheses that allow us to identify how development and community dynamics affect</w:t>
        </w:r>
      </w:ins>
      <w:ins w:id="11" w:author="Mariia Petryk" w:date="2023-08-07T09:48:00Z">
        <w:r w:rsidR="008854FE">
          <w:t xml:space="preserve"> blockchain</w:t>
        </w:r>
      </w:ins>
      <w:ins w:id="12" w:author="Mariia Petryk" w:date="2023-08-01T11:54:00Z">
        <w:r w:rsidRPr="00BF2B15">
          <w:rPr>
            <w:rFonts w:eastAsia="Times New Roman" w:cs="Times New Roman"/>
            <w:b w:val="0"/>
            <w:color w:val="auto"/>
            <w:kern w:val="0"/>
            <w:sz w:val="24"/>
            <w:szCs w:val="24"/>
            <w14:ligatures w14:val="none"/>
          </w:rPr>
          <w:t xml:space="preserve"> project development. We find that project awareness positively depends on the participation of peripheral developers</w:t>
        </w:r>
      </w:ins>
      <w:ins w:id="13" w:author="Mariia Petryk" w:date="2023-08-07T10:00:00Z">
        <w:r w:rsidR="009F2F4F">
          <w:t xml:space="preserve"> </w:t>
        </w:r>
      </w:ins>
      <w:ins w:id="14" w:author="Mariia Petryk" w:date="2023-08-01T11:54:00Z">
        <w:r w:rsidRPr="00BF2B15">
          <w:rPr>
            <w:rFonts w:eastAsia="Times New Roman" w:cs="Times New Roman"/>
            <w:b w:val="0"/>
            <w:color w:val="auto"/>
            <w:kern w:val="0"/>
            <w:sz w:val="24"/>
            <w:szCs w:val="24"/>
            <w14:ligatures w14:val="none"/>
          </w:rPr>
          <w:t>and nonlinearly on the participation superposition of the development between project releases. In addition, the project contribution positively depends on the degree and the eigenvector centrality. Our findings provide insight into the mechanisms to maintain the sustainable development of the OSS projects.</w:t>
        </w:r>
      </w:ins>
    </w:p>
    <w:p w14:paraId="6A0F2403" w14:textId="77777777" w:rsidR="00BF2B15" w:rsidRPr="00BF2B15" w:rsidRDefault="00BF2B15" w:rsidP="00BF2B15">
      <w:pPr>
        <w:rPr>
          <w:ins w:id="15" w:author="Mariia Petryk" w:date="2023-08-01T11:54:00Z"/>
        </w:rPr>
      </w:pPr>
    </w:p>
    <w:p w14:paraId="06C56CC0" w14:textId="77777777" w:rsidR="00126D76" w:rsidRPr="009D0F0E" w:rsidRDefault="00126D76" w:rsidP="00126D76">
      <w:pPr>
        <w:pStyle w:val="Heading1"/>
      </w:pPr>
      <w:r>
        <w:t>Introduction</w:t>
      </w:r>
    </w:p>
    <w:p w14:paraId="5EE9AB7C" w14:textId="77777777" w:rsidR="00126D76" w:rsidRDefault="00126D76">
      <w:pPr>
        <w:pStyle w:val="Heading1"/>
        <w:spacing w:before="0"/>
        <w:rPr>
          <w:ins w:id="16" w:author="Mariia Petryk" w:date="2023-08-01T12:06:00Z"/>
        </w:rPr>
        <w:pPrChange w:id="17" w:author="Mariia Petryk" w:date="2023-08-01T12:13:00Z">
          <w:pPr>
            <w:pStyle w:val="Heading1"/>
          </w:pPr>
        </w:pPrChange>
      </w:pPr>
    </w:p>
    <w:p w14:paraId="3DD61543" w14:textId="3FB03BA0" w:rsidR="0056036E" w:rsidRDefault="0056036E" w:rsidP="00FD2112">
      <w:pPr>
        <w:rPr>
          <w:ins w:id="18" w:author="Mariia Petryk" w:date="2023-08-01T20:49:00Z"/>
        </w:rPr>
      </w:pPr>
      <w:ins w:id="19" w:author="Mariia Petryk" w:date="2023-08-01T20:29:00Z">
        <w:r>
          <w:t>The blockchain</w:t>
        </w:r>
      </w:ins>
      <w:ins w:id="20" w:author="Mariia Petryk" w:date="2023-08-01T20:30:00Z">
        <w:r>
          <w:t xml:space="preserve"> technology appeared as </w:t>
        </w:r>
      </w:ins>
      <w:ins w:id="21" w:author="Mariia Petryk" w:date="2023-08-01T20:32:00Z">
        <w:r>
          <w:t xml:space="preserve">an open-source phenomenon </w:t>
        </w:r>
        <w:r w:rsidR="00DB44D0">
          <w:t xml:space="preserve">and quickly </w:t>
        </w:r>
      </w:ins>
      <w:ins w:id="22" w:author="Mariia Petryk" w:date="2023-08-01T20:34:00Z">
        <w:r w:rsidR="00DB44D0">
          <w:t xml:space="preserve">developed into a major technological innovation. </w:t>
        </w:r>
      </w:ins>
      <w:ins w:id="23" w:author="Mariia Petryk" w:date="2023-08-01T20:36:00Z">
        <w:r w:rsidR="00DB44D0">
          <w:t xml:space="preserve">Among the blockchain projects the Ethereum </w:t>
        </w:r>
      </w:ins>
      <w:ins w:id="24" w:author="Mariia Petryk" w:date="2023-08-01T20:37:00Z">
        <w:r w:rsidR="00DB44D0">
          <w:t xml:space="preserve">blockchain </w:t>
        </w:r>
      </w:ins>
      <w:ins w:id="25" w:author="Mariia Petryk" w:date="2023-08-01T20:38:00Z">
        <w:r w:rsidR="00DB44D0">
          <w:t xml:space="preserve">became one of the influential projects that transformed the whole </w:t>
        </w:r>
      </w:ins>
      <w:ins w:id="26" w:author="Mariia Petryk" w:date="2023-08-01T20:39:00Z">
        <w:r w:rsidR="00DB44D0">
          <w:t>cryptocurrency industry. Founded in 2013</w:t>
        </w:r>
      </w:ins>
      <w:ins w:id="27" w:author="Mariia Petryk" w:date="2023-08-01T20:40:00Z">
        <w:r w:rsidR="00DB44D0">
          <w:t xml:space="preserve"> by couple of developer</w:t>
        </w:r>
      </w:ins>
      <w:ins w:id="28" w:author="Mariia Petryk" w:date="2023-08-01T20:43:00Z">
        <w:r w:rsidR="00DB44D0">
          <w:t>s</w:t>
        </w:r>
        <w:r w:rsidR="00967837">
          <w:t xml:space="preserve"> and prominent minds</w:t>
        </w:r>
        <w:r w:rsidR="00DB44D0">
          <w:t xml:space="preserve">, </w:t>
        </w:r>
        <w:r w:rsidR="00967837">
          <w:t>the Ethereum develop</w:t>
        </w:r>
      </w:ins>
      <w:ins w:id="29" w:author="Mariia Petryk" w:date="2023-08-01T20:44:00Z">
        <w:r w:rsidR="00967837">
          <w:t>ers’ community grew to over 150,000</w:t>
        </w:r>
      </w:ins>
      <w:ins w:id="30" w:author="Mariia Petryk" w:date="2023-08-01T20:43:00Z">
        <w:r w:rsidR="00967837">
          <w:t xml:space="preserve"> </w:t>
        </w:r>
      </w:ins>
      <w:ins w:id="31" w:author="Mariia Petryk" w:date="2023-08-01T20:44:00Z">
        <w:r w:rsidR="00967837">
          <w:t>deve</w:t>
        </w:r>
      </w:ins>
      <w:ins w:id="32" w:author="Mariia Petryk" w:date="2023-08-01T20:45:00Z">
        <w:r w:rsidR="00967837">
          <w:t xml:space="preserve">lopers in 2023. </w:t>
        </w:r>
      </w:ins>
    </w:p>
    <w:p w14:paraId="68562E3A" w14:textId="6E154046" w:rsidR="00491DA6" w:rsidRDefault="00967837" w:rsidP="00491DA6">
      <w:pPr>
        <w:ind w:firstLine="720"/>
        <w:rPr>
          <w:ins w:id="33" w:author="Mariia Petryk" w:date="2023-08-07T11:24:00Z"/>
        </w:rPr>
      </w:pPr>
      <w:ins w:id="34" w:author="Mariia Petryk" w:date="2023-08-01T20:49:00Z">
        <w:r>
          <w:t xml:space="preserve">In </w:t>
        </w:r>
      </w:ins>
      <w:ins w:id="35" w:author="Mariia Petryk" w:date="2023-08-01T21:20:00Z">
        <w:r w:rsidR="00425DAC">
          <w:t>one</w:t>
        </w:r>
      </w:ins>
      <w:ins w:id="36" w:author="Mariia Petryk" w:date="2023-08-01T20:53:00Z">
        <w:r>
          <w:t xml:space="preserve"> quarter </w:t>
        </w:r>
        <w:r w:rsidRPr="002F26AC">
          <w:t xml:space="preserve">of </w:t>
        </w:r>
      </w:ins>
      <w:ins w:id="37" w:author="Mariia Petryk" w:date="2023-08-01T20:50:00Z">
        <w:r w:rsidRPr="002F26AC">
          <w:t xml:space="preserve">2022, </w:t>
        </w:r>
      </w:ins>
      <w:ins w:id="38" w:author="Mariia Petryk" w:date="2023-08-01T20:54:00Z">
        <w:r w:rsidR="002F26AC" w:rsidRPr="002F26AC">
          <w:t xml:space="preserve">the total number of transactions on the Ethereum blockchain amounted to </w:t>
        </w:r>
        <w:r w:rsidR="002F26AC" w:rsidRPr="002F26AC">
          <w:rPr>
            <w:rPrChange w:id="39" w:author="Mariia Petryk" w:date="2023-08-01T20:58:00Z">
              <w:rPr>
                <w:rStyle w:val="Strong"/>
                <w:rFonts w:ascii="Arial" w:hAnsi="Arial" w:cs="Arial"/>
                <w:color w:val="0C0C0E"/>
                <w:shd w:val="clear" w:color="auto" w:fill="FFFFFF"/>
              </w:rPr>
            </w:rPrChange>
          </w:rPr>
          <w:t>105.58 million</w:t>
        </w:r>
      </w:ins>
      <w:ins w:id="40" w:author="Mariia Petryk" w:date="2023-08-01T20:55:00Z">
        <w:r w:rsidR="002F26AC" w:rsidRPr="002F26AC">
          <w:rPr>
            <w:rPrChange w:id="41" w:author="Mariia Petryk" w:date="2023-08-01T20:58:00Z">
              <w:rPr>
                <w:rStyle w:val="Strong"/>
                <w:rFonts w:ascii="Arial" w:hAnsi="Arial" w:cs="Arial"/>
                <w:color w:val="0C0C0E"/>
                <w:shd w:val="clear" w:color="auto" w:fill="FFFFFF"/>
              </w:rPr>
            </w:rPrChange>
          </w:rPr>
          <w:t xml:space="preserve"> generating revenue for the transaction validators of 834,874 ETH</w:t>
        </w:r>
      </w:ins>
      <w:ins w:id="42" w:author="Mariia Petryk" w:date="2023-08-01T20:56:00Z">
        <w:r w:rsidR="002F26AC" w:rsidRPr="002F26AC">
          <w:rPr>
            <w:rPrChange w:id="43" w:author="Mariia Petryk" w:date="2023-08-01T20:58:00Z">
              <w:rPr>
                <w:rStyle w:val="Strong"/>
                <w:rFonts w:ascii="Arial" w:hAnsi="Arial" w:cs="Arial"/>
                <w:color w:val="0C0C0E"/>
                <w:shd w:val="clear" w:color="auto" w:fill="FFFFFF"/>
              </w:rPr>
            </w:rPrChange>
          </w:rPr>
          <w:t>,</w:t>
        </w:r>
      </w:ins>
      <w:ins w:id="44" w:author="Mariia Petryk" w:date="2023-08-01T20:55:00Z">
        <w:r w:rsidR="002F26AC" w:rsidRPr="002F26AC">
          <w:rPr>
            <w:rPrChange w:id="45" w:author="Mariia Petryk" w:date="2023-08-01T20:58:00Z">
              <w:rPr>
                <w:rStyle w:val="Strong"/>
                <w:rFonts w:ascii="Arial" w:hAnsi="Arial" w:cs="Arial"/>
                <w:color w:val="0C0C0E"/>
                <w:shd w:val="clear" w:color="auto" w:fill="FFFFFF"/>
              </w:rPr>
            </w:rPrChange>
          </w:rPr>
          <w:t xml:space="preserve"> or </w:t>
        </w:r>
      </w:ins>
      <w:ins w:id="46" w:author="Mariia Petryk" w:date="2023-08-01T21:19:00Z">
        <w:r w:rsidR="00797828">
          <w:t>close to</w:t>
        </w:r>
      </w:ins>
      <w:ins w:id="47" w:author="Mariia Petryk" w:date="2023-08-01T20:55:00Z">
        <w:r w:rsidR="002F26AC" w:rsidRPr="002F26AC">
          <w:rPr>
            <w:rPrChange w:id="48" w:author="Mariia Petryk" w:date="2023-08-01T20:58:00Z">
              <w:rPr>
                <w:rStyle w:val="Strong"/>
                <w:rFonts w:ascii="Arial" w:hAnsi="Arial" w:cs="Arial"/>
                <w:color w:val="0C0C0E"/>
                <w:shd w:val="clear" w:color="auto" w:fill="FFFFFF"/>
              </w:rPr>
            </w:rPrChange>
          </w:rPr>
          <w:t xml:space="preserve"> </w:t>
        </w:r>
      </w:ins>
      <w:ins w:id="49" w:author="Mariia Petryk" w:date="2023-08-01T21:20:00Z">
        <w:r w:rsidR="00797828">
          <w:t>$</w:t>
        </w:r>
      </w:ins>
      <w:ins w:id="50" w:author="Mariia Petryk" w:date="2023-08-01T20:55:00Z">
        <w:r w:rsidR="002F26AC" w:rsidRPr="002F26AC">
          <w:rPr>
            <w:rPrChange w:id="51" w:author="Mariia Petryk" w:date="2023-08-01T20:58:00Z">
              <w:rPr>
                <w:rStyle w:val="Strong"/>
                <w:rFonts w:ascii="Arial" w:hAnsi="Arial" w:cs="Arial"/>
                <w:color w:val="0C0C0E"/>
                <w:shd w:val="clear" w:color="auto" w:fill="FFFFFF"/>
              </w:rPr>
            </w:rPrChange>
          </w:rPr>
          <w:t>1.6</w:t>
        </w:r>
      </w:ins>
      <w:ins w:id="52" w:author="Mariia Petryk" w:date="2023-08-01T21:19:00Z">
        <w:r w:rsidR="00797828">
          <w:t>8</w:t>
        </w:r>
      </w:ins>
      <w:ins w:id="53" w:author="Mariia Petryk" w:date="2023-08-01T20:55:00Z">
        <w:r w:rsidR="002F26AC" w:rsidRPr="002F26AC">
          <w:rPr>
            <w:rPrChange w:id="54" w:author="Mariia Petryk" w:date="2023-08-01T20:58:00Z">
              <w:rPr>
                <w:rStyle w:val="Strong"/>
                <w:rFonts w:ascii="Arial" w:hAnsi="Arial" w:cs="Arial"/>
                <w:color w:val="0C0C0E"/>
                <w:shd w:val="clear" w:color="auto" w:fill="FFFFFF"/>
              </w:rPr>
            </w:rPrChange>
          </w:rPr>
          <w:t xml:space="preserve"> billion </w:t>
        </w:r>
      </w:ins>
      <w:ins w:id="55" w:author="Mariia Petryk" w:date="2023-08-01T20:58:00Z">
        <w:r w:rsidR="002F26AC">
          <w:t>(</w:t>
        </w:r>
      </w:ins>
      <w:commentRangeStart w:id="56"/>
      <w:ins w:id="57" w:author="Mariia Petryk" w:date="2023-08-01T20:59:00Z">
        <w:r w:rsidR="002F26AC">
          <w:t>Alchemy 2022</w:t>
        </w:r>
        <w:commentRangeEnd w:id="56"/>
        <w:r w:rsidR="002F26AC">
          <w:rPr>
            <w:rStyle w:val="CommentReference"/>
            <w:rFonts w:eastAsiaTheme="minorHAnsi" w:cstheme="minorBidi"/>
            <w:kern w:val="2"/>
            <w14:ligatures w14:val="standardContextual"/>
          </w:rPr>
          <w:commentReference w:id="56"/>
        </w:r>
        <w:r w:rsidR="002F26AC">
          <w:t>)</w:t>
        </w:r>
      </w:ins>
      <w:ins w:id="58" w:author="Mariia Petryk" w:date="2023-08-01T20:55:00Z">
        <w:r w:rsidR="002F26AC" w:rsidRPr="002F26AC">
          <w:rPr>
            <w:rPrChange w:id="59" w:author="Mariia Petryk" w:date="2023-08-01T20:58:00Z">
              <w:rPr>
                <w:rStyle w:val="Strong"/>
                <w:rFonts w:ascii="Arial" w:hAnsi="Arial" w:cs="Arial"/>
                <w:color w:val="0C0C0E"/>
                <w:shd w:val="clear" w:color="auto" w:fill="FFFFFF"/>
              </w:rPr>
            </w:rPrChange>
          </w:rPr>
          <w:t>.</w:t>
        </w:r>
      </w:ins>
      <w:ins w:id="60" w:author="Mariia Petryk" w:date="2023-08-01T21:54:00Z">
        <w:r w:rsidR="001C3C32">
          <w:t xml:space="preserve"> In addition, the</w:t>
        </w:r>
      </w:ins>
      <w:ins w:id="61" w:author="Mariia Petryk" w:date="2023-08-01T21:55:00Z">
        <w:r w:rsidR="001C3C32">
          <w:t xml:space="preserve"> total value locked (TVL) in </w:t>
        </w:r>
        <w:proofErr w:type="spellStart"/>
        <w:r w:rsidR="001C3C32">
          <w:t>DeFi</w:t>
        </w:r>
        <w:proofErr w:type="spellEnd"/>
        <w:r w:rsidR="001C3C32">
          <w:t xml:space="preserve"> smart contracts running on the Ethereum blockchain </w:t>
        </w:r>
        <w:r w:rsidR="001C3C32" w:rsidRPr="001C3C32">
          <w:rPr>
            <w:rPrChange w:id="62" w:author="Mariia Petryk" w:date="2023-08-01T21:55:00Z">
              <w:rPr>
                <w:rStyle w:val="Strong"/>
                <w:rFonts w:ascii="Arial" w:hAnsi="Arial" w:cs="Arial"/>
                <w:color w:val="0C0C0E"/>
                <w:shd w:val="clear" w:color="auto" w:fill="FFFFFF"/>
              </w:rPr>
            </w:rPrChange>
          </w:rPr>
          <w:t>was $89.5 billion in Q1 2022</w:t>
        </w:r>
        <w:r w:rsidR="001C3C32">
          <w:t xml:space="preserve">. </w:t>
        </w:r>
      </w:ins>
      <w:ins w:id="63" w:author="Mariia Petryk" w:date="2023-08-01T22:01:00Z">
        <w:r w:rsidR="001C3C32">
          <w:t xml:space="preserve">Number of </w:t>
        </w:r>
      </w:ins>
      <w:ins w:id="64" w:author="Mariia Petryk" w:date="2023-08-01T22:04:00Z">
        <w:r w:rsidR="001C3C32">
          <w:t xml:space="preserve">industry </w:t>
        </w:r>
      </w:ins>
      <w:ins w:id="65" w:author="Mariia Petryk" w:date="2023-08-01T22:01:00Z">
        <w:r w:rsidR="001C3C32">
          <w:t>applications run on the Ethereum infrastructure, including</w:t>
        </w:r>
      </w:ins>
      <w:ins w:id="66" w:author="Mariia Petryk" w:date="2023-08-01T21:56:00Z">
        <w:r w:rsidR="001C3C32">
          <w:t xml:space="preserve"> </w:t>
        </w:r>
      </w:ins>
      <w:ins w:id="67" w:author="Mariia Petryk" w:date="2023-08-01T22:02:00Z">
        <w:r w:rsidR="001C3C32">
          <w:t xml:space="preserve">OpenSea – the largest NFT marketplace, Tether – the largest </w:t>
        </w:r>
        <w:proofErr w:type="spellStart"/>
        <w:r w:rsidR="001C3C32">
          <w:t>stablecoin</w:t>
        </w:r>
        <w:proofErr w:type="spellEnd"/>
        <w:r w:rsidR="001C3C32">
          <w:t xml:space="preserve">, and </w:t>
        </w:r>
        <w:proofErr w:type="spellStart"/>
        <w:r w:rsidR="001C3C32">
          <w:t>Uniswap</w:t>
        </w:r>
        <w:proofErr w:type="spellEnd"/>
        <w:r w:rsidR="001C3C32">
          <w:t xml:space="preserve"> – </w:t>
        </w:r>
      </w:ins>
      <w:ins w:id="68" w:author="Mariia Petryk" w:date="2023-08-01T22:03:00Z">
        <w:r w:rsidR="001C3C32">
          <w:t xml:space="preserve">one of the largest decentralized cryptocurrency exchanges. </w:t>
        </w:r>
      </w:ins>
      <w:ins w:id="69" w:author="Mariia Petryk" w:date="2023-08-01T22:04:00Z">
        <w:r w:rsidR="001C3C32">
          <w:t xml:space="preserve">Therefore, </w:t>
        </w:r>
      </w:ins>
      <w:ins w:id="70" w:author="Mariia Petryk" w:date="2023-08-01T22:05:00Z">
        <w:r w:rsidR="00A8590A">
          <w:t>Ethereum blockchain becomes an important element in the token economy</w:t>
        </w:r>
      </w:ins>
      <w:ins w:id="71" w:author="Mariia Petryk" w:date="2023-08-01T22:06:00Z">
        <w:r w:rsidR="00A8590A">
          <w:t xml:space="preserve"> and</w:t>
        </w:r>
      </w:ins>
      <w:ins w:id="72" w:author="Mariia Petryk" w:date="2023-08-01T22:05:00Z">
        <w:r w:rsidR="00A8590A">
          <w:t xml:space="preserve"> decentralized finance </w:t>
        </w:r>
      </w:ins>
      <w:ins w:id="73" w:author="Mariia Petryk" w:date="2023-08-01T22:06:00Z">
        <w:r w:rsidR="00A8590A">
          <w:t xml:space="preserve">and its maintenance is the important task of the open-source community. </w:t>
        </w:r>
      </w:ins>
      <w:ins w:id="74" w:author="Mariia Petryk" w:date="2023-08-01T22:17:00Z">
        <w:r w:rsidR="00CF5CF9">
          <w:t xml:space="preserve">Moreover, the Ethereum Foundation has declared </w:t>
        </w:r>
      </w:ins>
      <w:ins w:id="75" w:author="Mariia Petryk" w:date="2023-08-01T22:18:00Z">
        <w:r w:rsidR="00CF5CF9">
          <w:t xml:space="preserve">understanding the OSS community dynamics as one of the top </w:t>
        </w:r>
        <w:r w:rsidR="00CF5CF9" w:rsidRPr="00CF5CF9">
          <w:t xml:space="preserve">priorities </w:t>
        </w:r>
        <w:r w:rsidR="00CF5CF9" w:rsidRPr="00CF5CF9">
          <w:rPr>
            <w:rPrChange w:id="76" w:author="Mariia Petryk" w:date="2023-08-01T22:18:00Z">
              <w:rPr>
                <w:rStyle w:val="Emphasis"/>
                <w:rFonts w:ascii="Segoe UI" w:hAnsi="Segoe UI" w:cs="Segoe UI"/>
                <w:color w:val="333333"/>
                <w:spacing w:val="5"/>
                <w:shd w:val="clear" w:color="auto" w:fill="FFFFFF"/>
              </w:rPr>
            </w:rPrChange>
          </w:rPr>
          <w:t>to build a long-term foundation for credibly neutral blockchains</w:t>
        </w:r>
        <w:r w:rsidR="00CF5CF9">
          <w:t xml:space="preserve"> (</w:t>
        </w:r>
      </w:ins>
      <w:commentRangeStart w:id="77"/>
      <w:ins w:id="78" w:author="Mariia Petryk" w:date="2023-08-01T22:19:00Z">
        <w:r w:rsidR="00CF5CF9">
          <w:t>Ethereum 2023</w:t>
        </w:r>
        <w:commentRangeEnd w:id="77"/>
        <w:r w:rsidR="00CF5CF9">
          <w:rPr>
            <w:rStyle w:val="CommentReference"/>
            <w:rFonts w:eastAsiaTheme="minorHAnsi" w:cstheme="minorBidi"/>
            <w:kern w:val="2"/>
            <w14:ligatures w14:val="standardContextual"/>
          </w:rPr>
          <w:commentReference w:id="77"/>
        </w:r>
        <w:r w:rsidR="00CF5CF9">
          <w:t>)</w:t>
        </w:r>
      </w:ins>
      <w:ins w:id="79" w:author="Mariia Petryk" w:date="2023-08-01T22:18:00Z">
        <w:r w:rsidR="00CF5CF9" w:rsidRPr="00CF5CF9">
          <w:rPr>
            <w:rPrChange w:id="80" w:author="Mariia Petryk" w:date="2023-08-01T22:18:00Z">
              <w:rPr>
                <w:rStyle w:val="Emphasis"/>
                <w:rFonts w:ascii="Segoe UI" w:hAnsi="Segoe UI" w:cs="Segoe UI"/>
                <w:color w:val="333333"/>
                <w:spacing w:val="5"/>
                <w:shd w:val="clear" w:color="auto" w:fill="FFFFFF"/>
              </w:rPr>
            </w:rPrChange>
          </w:rPr>
          <w:t>.</w:t>
        </w:r>
      </w:ins>
    </w:p>
    <w:p w14:paraId="6E4F6BAB" w14:textId="77777777" w:rsidR="003B4D12" w:rsidRDefault="003B4D12" w:rsidP="00491DA6">
      <w:pPr>
        <w:ind w:firstLine="720"/>
        <w:rPr>
          <w:ins w:id="81" w:author="Mariia Petryk" w:date="2023-08-07T13:20:00Z"/>
        </w:rPr>
      </w:pPr>
    </w:p>
    <w:p w14:paraId="4A871AA3" w14:textId="79C3F9B4" w:rsidR="00491DA6" w:rsidRDefault="00041DE0" w:rsidP="00491DA6">
      <w:pPr>
        <w:ind w:firstLine="720"/>
        <w:rPr>
          <w:ins w:id="82" w:author="Mariia Petryk" w:date="2023-08-07T11:23:00Z"/>
        </w:rPr>
      </w:pPr>
      <w:ins w:id="83" w:author="Mariia Petryk" w:date="2023-08-07T13:16:00Z">
        <w:r>
          <w:t xml:space="preserve">While the prior research has established some evidence </w:t>
        </w:r>
        <w:r w:rsidR="004F0481">
          <w:t xml:space="preserve">the specifics of the blockchain </w:t>
        </w:r>
      </w:ins>
      <w:ins w:id="84" w:author="Mariia Petryk" w:date="2023-08-07T13:18:00Z">
        <w:r w:rsidR="004F0481">
          <w:t xml:space="preserve">the prior findings may not hold true. The diversity of the project may be different: some community members may be </w:t>
        </w:r>
      </w:ins>
      <w:ins w:id="85" w:author="Mariia Petryk" w:date="2023-08-07T13:20:00Z">
        <w:r w:rsidR="004F0481">
          <w:t>holding m</w:t>
        </w:r>
      </w:ins>
      <w:ins w:id="86" w:author="Mariia Petryk" w:date="2023-08-07T13:18:00Z">
        <w:r w:rsidR="004F0481">
          <w:t xml:space="preserve">ore </w:t>
        </w:r>
      </w:ins>
      <w:ins w:id="87" w:author="Mariia Petryk" w:date="2023-08-07T13:20:00Z">
        <w:r w:rsidR="004F0481">
          <w:t>power</w:t>
        </w:r>
      </w:ins>
      <w:ins w:id="88" w:author="Mariia Petryk" w:date="2023-08-07T13:15:00Z">
        <w:r>
          <w:t xml:space="preserve"> - </w:t>
        </w:r>
        <w:proofErr w:type="gramStart"/>
        <w:r>
          <w:t>TBD</w:t>
        </w:r>
      </w:ins>
      <w:proofErr w:type="gramEnd"/>
    </w:p>
    <w:p w14:paraId="174A0F03" w14:textId="1965901B" w:rsidR="00EE76FD" w:rsidRDefault="00EE76FD" w:rsidP="00EC3375">
      <w:pPr>
        <w:pStyle w:val="NormalWeb"/>
        <w:shd w:val="clear" w:color="auto" w:fill="FFFFFF"/>
        <w:rPr>
          <w:ins w:id="89" w:author="Mariia Petryk" w:date="2023-08-07T11:10:00Z"/>
        </w:rPr>
      </w:pPr>
      <w:ins w:id="90" w:author="Mariia Petryk" w:date="2023-08-07T11:11:00Z">
        <w:r>
          <w:t xml:space="preserve">The </w:t>
        </w:r>
      </w:ins>
      <w:ins w:id="91" w:author="Mariia Petryk" w:date="2023-08-07T11:16:00Z">
        <w:r>
          <w:t xml:space="preserve">blockchain and </w:t>
        </w:r>
      </w:ins>
      <w:ins w:id="92" w:author="Mariia Petryk" w:date="2023-08-07T11:11:00Z">
        <w:r>
          <w:t xml:space="preserve">OSS </w:t>
        </w:r>
      </w:ins>
      <w:ins w:id="93" w:author="Mariia Petryk" w:date="2023-08-07T11:12:00Z">
        <w:r>
          <w:t>model</w:t>
        </w:r>
      </w:ins>
      <w:ins w:id="94" w:author="Mariia Petryk" w:date="2023-08-07T11:11:00Z">
        <w:r>
          <w:t xml:space="preserve"> </w:t>
        </w:r>
      </w:ins>
      <w:ins w:id="95" w:author="Mariia Petryk" w:date="2023-08-07T11:12:00Z">
        <w:r>
          <w:t xml:space="preserve">for a software development is a sociotechnical system. </w:t>
        </w:r>
      </w:ins>
      <w:ins w:id="96" w:author="Mariia Petryk" w:date="2023-08-07T11:11:00Z">
        <w:r>
          <w:t xml:space="preserve">  </w:t>
        </w:r>
      </w:ins>
    </w:p>
    <w:p w14:paraId="4FA8EFDD" w14:textId="2DF7D243" w:rsidR="00EC3375" w:rsidRDefault="00EC3375" w:rsidP="00EC3375">
      <w:pPr>
        <w:pStyle w:val="NormalWeb"/>
        <w:shd w:val="clear" w:color="auto" w:fill="FFFFFF"/>
        <w:rPr>
          <w:ins w:id="97" w:author="Mariia Petryk" w:date="2023-08-07T11:05:00Z"/>
        </w:rPr>
      </w:pPr>
      <w:ins w:id="98" w:author="Mariia Petryk" w:date="2023-08-07T11:07:00Z">
        <w:r>
          <w:t xml:space="preserve">The open-source project success has been defined </w:t>
        </w:r>
      </w:ins>
      <w:ins w:id="99" w:author="Mariia Petryk" w:date="2023-08-07T11:08:00Z">
        <w:r w:rsidR="00EE76FD">
          <w:t xml:space="preserve">as the number </w:t>
        </w:r>
      </w:ins>
      <w:ins w:id="100" w:author="Mariia Petryk" w:date="2023-08-07T11:07:00Z">
        <w:r>
          <w:t xml:space="preserve"> </w:t>
        </w:r>
      </w:ins>
      <w:ins w:id="101" w:author="Mariia Petryk" w:date="2023-08-07T11:01:00Z">
        <w:r>
          <w:t xml:space="preserve">The </w:t>
        </w:r>
      </w:ins>
      <w:ins w:id="102" w:author="Mariia Petryk" w:date="2023-08-07T11:04:00Z">
        <w:r>
          <w:t xml:space="preserve">prior OSS literature attributed </w:t>
        </w:r>
        <w:r w:rsidRPr="00326EE8">
          <w:t>open</w:t>
        </w:r>
      </w:ins>
      <w:ins w:id="103" w:author="Mariia Petryk" w:date="2023-08-07T11:06:00Z">
        <w:r>
          <w:t>-</w:t>
        </w:r>
      </w:ins>
      <w:ins w:id="104" w:author="Mariia Petryk" w:date="2023-08-07T11:04:00Z">
        <w:r w:rsidRPr="00326EE8">
          <w:t>source project</w:t>
        </w:r>
        <w:r>
          <w:t>’</w:t>
        </w:r>
        <w:r w:rsidRPr="00326EE8">
          <w:t>s success</w:t>
        </w:r>
        <w:r w:rsidRPr="00EC3375">
          <w:t xml:space="preserve"> </w:t>
        </w:r>
        <w:r>
          <w:t xml:space="preserve">to a </w:t>
        </w:r>
        <w:proofErr w:type="gramStart"/>
        <w:r>
          <w:t>variety characteristics</w:t>
        </w:r>
        <w:proofErr w:type="gramEnd"/>
        <w:r w:rsidRPr="00EC3375">
          <w:rPr>
            <w:rPrChange w:id="105" w:author="Mariia Petryk" w:date="2023-08-07T11:04:00Z">
              <w:rPr>
                <w:rFonts w:ascii="Code2000" w:hAnsi="Code2000"/>
                <w:sz w:val="16"/>
                <w:szCs w:val="16"/>
              </w:rPr>
            </w:rPrChange>
          </w:rPr>
          <w:t>, including the software type</w:t>
        </w:r>
      </w:ins>
      <w:ins w:id="106" w:author="Mariia Petryk" w:date="2023-08-07T11:05:00Z">
        <w:r>
          <w:t xml:space="preserve">, intended audience, licensing type, and organizational sponsorship. </w:t>
        </w:r>
      </w:ins>
    </w:p>
    <w:p w14:paraId="2956189F" w14:textId="4F28148B" w:rsidR="00EC3375" w:rsidRDefault="00EC3375" w:rsidP="00EC3375">
      <w:pPr>
        <w:pStyle w:val="NormalWeb"/>
        <w:shd w:val="clear" w:color="auto" w:fill="FFFFFF"/>
        <w:rPr>
          <w:ins w:id="107" w:author="Mariia Petryk" w:date="2023-08-07T11:04:00Z"/>
        </w:rPr>
      </w:pPr>
      <w:proofErr w:type="spellStart"/>
      <w:ins w:id="108" w:author="Mariia Petryk" w:date="2023-08-07T11:04:00Z">
        <w:r w:rsidRPr="00EC3375">
          <w:rPr>
            <w:rPrChange w:id="109" w:author="Mariia Petryk" w:date="2023-08-07T11:04:00Z">
              <w:rPr>
                <w:rFonts w:ascii="Code2000" w:hAnsi="Code2000"/>
                <w:sz w:val="16"/>
                <w:szCs w:val="16"/>
              </w:rPr>
            </w:rPrChange>
          </w:rPr>
          <w:lastRenderedPageBreak/>
          <w:t>ev,eral</w:t>
        </w:r>
        <w:proofErr w:type="spellEnd"/>
        <w:r w:rsidRPr="00EC3375">
          <w:rPr>
            <w:rPrChange w:id="110" w:author="Mariia Petryk" w:date="2023-08-07T11:04:00Z">
              <w:rPr>
                <w:rFonts w:ascii="Code2000" w:hAnsi="Code2000"/>
                <w:sz w:val="16"/>
                <w:szCs w:val="16"/>
              </w:rPr>
            </w:rPrChange>
          </w:rPr>
          <w:t xml:space="preserve"> model specifications and different sets of control </w:t>
        </w:r>
        <w:proofErr w:type="spellStart"/>
        <w:r w:rsidRPr="00EC3375">
          <w:rPr>
            <w:rPrChange w:id="111" w:author="Mariia Petryk" w:date="2023-08-07T11:04:00Z">
              <w:rPr>
                <w:rFonts w:ascii="Code2000" w:hAnsi="Code2000"/>
                <w:sz w:val="16"/>
                <w:szCs w:val="16"/>
              </w:rPr>
            </w:rPrChange>
          </w:rPr>
          <w:t>vari</w:t>
        </w:r>
        <w:proofErr w:type="spellEnd"/>
        <w:r w:rsidRPr="00EC3375">
          <w:rPr>
            <w:rPrChange w:id="112" w:author="Mariia Petryk" w:date="2023-08-07T11:04:00Z">
              <w:rPr>
                <w:rFonts w:ascii="Code2000" w:hAnsi="Code2000"/>
                <w:sz w:val="16"/>
                <w:szCs w:val="16"/>
              </w:rPr>
            </w:rPrChange>
          </w:rPr>
          <w:t xml:space="preserve">- intended audience, reputation of developers, licensing </w:t>
        </w:r>
        <w:proofErr w:type="spellStart"/>
        <w:r w:rsidRPr="00EC3375">
          <w:rPr>
            <w:rPrChange w:id="113" w:author="Mariia Petryk" w:date="2023-08-07T11:04:00Z">
              <w:rPr>
                <w:rFonts w:ascii="Code2000" w:hAnsi="Code2000"/>
                <w:sz w:val="16"/>
                <w:szCs w:val="16"/>
              </w:rPr>
            </w:rPrChange>
          </w:rPr>
          <w:t>scoabplee,s</w:t>
        </w:r>
        <w:proofErr w:type="spellEnd"/>
        <w:r w:rsidRPr="00EC3375">
          <w:rPr>
            <w:rPrChange w:id="114" w:author="Mariia Petryk" w:date="2023-08-07T11:04:00Z">
              <w:rPr>
                <w:rFonts w:ascii="Code2000" w:hAnsi="Code2000"/>
                <w:sz w:val="16"/>
                <w:szCs w:val="16"/>
              </w:rPr>
            </w:rPrChange>
          </w:rPr>
          <w:t xml:space="preserve">. Moreover, the results are not just statistically meaning- </w:t>
        </w:r>
        <w:r w:rsidRPr="00EC3375">
          <w:rPr>
            <w:rPrChange w:id="115" w:author="Mariia Petryk" w:date="2023-08-07T11:04:00Z">
              <w:rPr>
                <w:rFonts w:ascii="Code2000" w:hAnsi="Code2000"/>
                <w:sz w:val="18"/>
                <w:szCs w:val="18"/>
              </w:rPr>
            </w:rPrChange>
          </w:rPr>
          <w:t>and organizational sponsorship (</w:t>
        </w:r>
        <w:proofErr w:type="spellStart"/>
        <w:r w:rsidRPr="00EC3375">
          <w:rPr>
            <w:rPrChange w:id="116" w:author="Mariia Petryk" w:date="2023-08-07T11:04:00Z">
              <w:rPr>
                <w:rFonts w:ascii="Code2000" w:hAnsi="Code2000"/>
                <w:sz w:val="18"/>
                <w:szCs w:val="18"/>
              </w:rPr>
            </w:rPrChange>
          </w:rPr>
          <w:t>Chengalur</w:t>
        </w:r>
        <w:proofErr w:type="spellEnd"/>
        <w:r w:rsidRPr="00EC3375">
          <w:rPr>
            <w:rPrChange w:id="117" w:author="Mariia Petryk" w:date="2023-08-07T11:04:00Z">
              <w:rPr>
                <w:rFonts w:ascii="Code2000" w:hAnsi="Code2000"/>
                <w:sz w:val="18"/>
                <w:szCs w:val="18"/>
              </w:rPr>
            </w:rPrChange>
          </w:rPr>
          <w:t xml:space="preserve">-Smith </w:t>
        </w:r>
        <w:proofErr w:type="spellStart"/>
        <w:r w:rsidRPr="00EC3375">
          <w:rPr>
            <w:rPrChange w:id="118" w:author="Mariia Petryk" w:date="2023-08-07T11:04:00Z">
              <w:rPr>
                <w:rFonts w:ascii="Code2000" w:hAnsi="Code2000"/>
                <w:sz w:val="18"/>
                <w:szCs w:val="18"/>
              </w:rPr>
            </w:rPrChange>
          </w:rPr>
          <w:t>an</w:t>
        </w:r>
        <w:r w:rsidRPr="00EC3375">
          <w:rPr>
            <w:rPrChange w:id="119" w:author="Mariia Petryk" w:date="2023-08-07T11:04:00Z">
              <w:rPr>
                <w:rFonts w:ascii="Code2000" w:hAnsi="Code2000"/>
                <w:sz w:val="16"/>
                <w:szCs w:val="16"/>
              </w:rPr>
            </w:rPrChange>
          </w:rPr>
          <w:t>fu</w:t>
        </w:r>
        <w:r w:rsidRPr="00EC3375">
          <w:rPr>
            <w:rPrChange w:id="120" w:author="Mariia Petryk" w:date="2023-08-07T11:04:00Z">
              <w:rPr>
                <w:rFonts w:ascii="Code2000" w:hAnsi="Code2000"/>
                <w:sz w:val="18"/>
                <w:szCs w:val="18"/>
              </w:rPr>
            </w:rPrChange>
          </w:rPr>
          <w:t>d</w:t>
        </w:r>
        <w:r w:rsidRPr="00EC3375">
          <w:rPr>
            <w:rPrChange w:id="121" w:author="Mariia Petryk" w:date="2023-08-07T11:04:00Z">
              <w:rPr>
                <w:rFonts w:ascii="Code2000" w:hAnsi="Code2000"/>
                <w:sz w:val="16"/>
                <w:szCs w:val="16"/>
              </w:rPr>
            </w:rPrChange>
          </w:rPr>
          <w:t>l</w:t>
        </w:r>
        <w:proofErr w:type="spellEnd"/>
        <w:r w:rsidRPr="00EC3375">
          <w:rPr>
            <w:rPrChange w:id="122" w:author="Mariia Petryk" w:date="2023-08-07T11:04:00Z">
              <w:rPr>
                <w:rFonts w:ascii="Code2000" w:hAnsi="Code2000"/>
                <w:sz w:val="16"/>
                <w:szCs w:val="16"/>
              </w:rPr>
            </w:rPrChange>
          </w:rPr>
          <w:t xml:space="preserve"> but also economically significant. </w:t>
        </w:r>
      </w:ins>
    </w:p>
    <w:p w14:paraId="66FB4AC6" w14:textId="77777777" w:rsidR="00EC3375" w:rsidRDefault="00EC3375" w:rsidP="00EC3375">
      <w:pPr>
        <w:pStyle w:val="NormalWeb"/>
        <w:shd w:val="clear" w:color="auto" w:fill="FFFFFF"/>
        <w:rPr>
          <w:ins w:id="123" w:author="Mariia Petryk" w:date="2023-08-07T11:04:00Z"/>
        </w:rPr>
      </w:pPr>
      <w:ins w:id="124" w:author="Mariia Petryk" w:date="2023-08-07T11:04:00Z">
        <w:r w:rsidRPr="00EC3375">
          <w:rPr>
            <w:rPrChange w:id="125" w:author="Mariia Petryk" w:date="2023-08-07T11:04:00Z">
              <w:rPr>
                <w:rFonts w:ascii="Code2000" w:hAnsi="Code2000"/>
                <w:sz w:val="16"/>
                <w:szCs w:val="16"/>
              </w:rPr>
            </w:rPrChange>
          </w:rPr>
          <w:t xml:space="preserve">Sidorova 2003; Lerner and </w:t>
        </w:r>
        <w:proofErr w:type="spellStart"/>
        <w:r w:rsidRPr="00EC3375">
          <w:rPr>
            <w:rPrChange w:id="126" w:author="Mariia Petryk" w:date="2023-08-07T11:04:00Z">
              <w:rPr>
                <w:rFonts w:ascii="Code2000" w:hAnsi="Code2000"/>
                <w:sz w:val="16"/>
                <w:szCs w:val="16"/>
              </w:rPr>
            </w:rPrChange>
          </w:rPr>
          <w:t>Tiróle</w:t>
        </w:r>
        <w:proofErr w:type="spellEnd"/>
        <w:r w:rsidRPr="00EC3375">
          <w:rPr>
            <w:rPrChange w:id="127" w:author="Mariia Petryk" w:date="2023-08-07T11:04:00Z">
              <w:rPr>
                <w:rFonts w:ascii="Code2000" w:hAnsi="Code2000"/>
                <w:sz w:val="16"/>
                <w:szCs w:val="16"/>
              </w:rPr>
            </w:rPrChange>
          </w:rPr>
          <w:t xml:space="preserve"> 2005; Stewart et</w:t>
        </w:r>
      </w:ins>
    </w:p>
    <w:p w14:paraId="03B4AC47" w14:textId="517084EA" w:rsidR="007667B3" w:rsidRPr="00FD2112" w:rsidRDefault="007667B3" w:rsidP="007A52DC">
      <w:pPr>
        <w:ind w:firstLine="720"/>
        <w:pPrChange w:id="128" w:author="Mariia Petryk" w:date="2023-08-06T17:18:00Z">
          <w:pPr>
            <w:pStyle w:val="Heading1"/>
          </w:pPr>
        </w:pPrChange>
      </w:pPr>
    </w:p>
    <w:p w14:paraId="4564948E" w14:textId="77777777" w:rsidR="00126D76" w:rsidRPr="00E208F0" w:rsidRDefault="00126D76" w:rsidP="00126D76">
      <w:pPr>
        <w:pStyle w:val="Heading1"/>
      </w:pPr>
      <w:r w:rsidRPr="00E208F0">
        <w:t>Data Collection</w:t>
      </w:r>
    </w:p>
    <w:p w14:paraId="3EA3E3A1" w14:textId="77777777" w:rsidR="00126D76" w:rsidRPr="00E208F0" w:rsidRDefault="00126D76" w:rsidP="00126D76">
      <w:pPr>
        <w:rPr>
          <w:b/>
          <w:bCs/>
        </w:rPr>
      </w:pPr>
    </w:p>
    <w:p w14:paraId="30605B60" w14:textId="223A9E29" w:rsidR="00126D76" w:rsidRPr="00E208F0" w:rsidRDefault="00126D76" w:rsidP="00126D76">
      <w:r w:rsidRPr="00E208F0">
        <w:t>To conduct our analysis and test hypotheses, we use the public historical data from GitHub Archive. GitHub Archive comprises the data and content of more than 2.8 million open</w:t>
      </w:r>
      <w:ins w:id="129" w:author="Mariia Petryk" w:date="2023-08-01T12:20:00Z">
        <w:r w:rsidR="00120163">
          <w:t>-</w:t>
        </w:r>
      </w:ins>
      <w:del w:id="130" w:author="Mariia Petryk" w:date="2023-08-01T12:20:00Z">
        <w:r w:rsidRPr="00E208F0" w:rsidDel="00120163">
          <w:delText xml:space="preserve"> </w:delText>
        </w:r>
      </w:del>
      <w:r w:rsidRPr="00E208F0">
        <w:t>source GitHub repositories and is hosted on Google BigQuery platform (Hoffa 2016). The data is stored in a hybrid database format that combines structured and unstructured data. Google BigQuery platform infrastructure allows SQL-like queries to access the entire dataset and other non-SQL requests (BigQuery 2023).</w:t>
      </w:r>
    </w:p>
    <w:p w14:paraId="7B9E3B14" w14:textId="77777777" w:rsidR="00126D76" w:rsidRPr="00E208F0" w:rsidRDefault="00126D76" w:rsidP="00126D76">
      <w:pPr>
        <w:ind w:firstLine="720"/>
      </w:pPr>
      <w:r w:rsidRPr="00E208F0">
        <w:t xml:space="preserve">GitHub provides over 20 event types, ranging from new commits and fork events, to opening new issue tickets, commenting, and adding members to a project (GitHub 2023). We focus on activities that are </w:t>
      </w:r>
      <w:proofErr w:type="gramStart"/>
      <w:r w:rsidRPr="00E208F0">
        <w:t>most commonly used</w:t>
      </w:r>
      <w:proofErr w:type="gramEnd"/>
      <w:r w:rsidRPr="00E208F0">
        <w:t xml:space="preserve"> by the software developers to assess the quality and make decisions whether to join the open-source project (</w:t>
      </w:r>
      <w:proofErr w:type="spellStart"/>
      <w:r w:rsidRPr="00E208F0">
        <w:t>Dabbish</w:t>
      </w:r>
      <w:proofErr w:type="spellEnd"/>
      <w:r w:rsidRPr="00E208F0">
        <w:t xml:space="preserve"> et al. 2012): commits, pull requests, issues, forks, and watches. In addition, we extract the details about each event from the payload string available in the GitHub Archive database. A “payload” string field contains the JSON encoded activity description with detailed information about the content of the changes made, previous version of the file, comments the developer attached to the pull request or commit, and whether the pull request or issue were closed. To access the </w:t>
      </w:r>
      <w:proofErr w:type="spellStart"/>
      <w:r w:rsidRPr="00E208F0">
        <w:t>json</w:t>
      </w:r>
      <w:proofErr w:type="spellEnd"/>
      <w:r w:rsidRPr="00E208F0">
        <w:t xml:space="preserve">-stored information, we use </w:t>
      </w:r>
      <w:proofErr w:type="spellStart"/>
      <w:r w:rsidRPr="00E208F0">
        <w:t>json_extract</w:t>
      </w:r>
      <w:proofErr w:type="spellEnd"/>
      <w:r w:rsidRPr="00E208F0">
        <w:t xml:space="preserve">() function. </w:t>
      </w:r>
    </w:p>
    <w:p w14:paraId="004D59DE" w14:textId="77777777" w:rsidR="00126D76" w:rsidRPr="00E208F0" w:rsidRDefault="00126D76" w:rsidP="00126D76">
      <w:pPr>
        <w:ind w:firstLine="720"/>
      </w:pPr>
      <w:r w:rsidRPr="00E208F0">
        <w:t>Google BigQuery GitHub dataset contains data beginning 2011. However, activity archives for dates between 2/12/2011-12/31/2014 was recorded from the Timeline API that has been replaced by Events API beginning 1/1/2015. The change in API changed the structure of data and created the discrepancy in records’ schemas before and after 2015. To alleviate the discrepancy and unify the data structure for the proposed analysis, we extracted the missing information from the payload fields in tables before 2015. Due to the Ethereum project OSS development has started in late 2013, over one year of data has been extracted using the alternated query and processed to match the rest of the dataset.</w:t>
      </w:r>
    </w:p>
    <w:p w14:paraId="327D46D5" w14:textId="77777777" w:rsidR="00126D76" w:rsidRPr="00E208F0" w:rsidRDefault="00126D76" w:rsidP="00126D76">
      <w:pPr>
        <w:ind w:firstLine="720"/>
      </w:pPr>
      <w:r w:rsidRPr="00E208F0">
        <w:t xml:space="preserve">In this study, we focus on the OSS activities inside the Ethereum community. The main webpage of the Ethereum software development is </w:t>
      </w:r>
      <w:hyperlink r:id="rId11" w:history="1">
        <w:r w:rsidRPr="00E208F0">
          <w:rPr>
            <w:rStyle w:val="Hyperlink"/>
          </w:rPr>
          <w:t>https://github.com/ethereum</w:t>
        </w:r>
      </w:hyperlink>
      <w:r w:rsidRPr="00E208F0">
        <w:t xml:space="preserve">. The structure of the GitHub platform </w:t>
      </w:r>
      <w:proofErr w:type="gramStart"/>
      <w:r w:rsidRPr="00E208F0">
        <w:t>allow</w:t>
      </w:r>
      <w:proofErr w:type="gramEnd"/>
      <w:r w:rsidRPr="00E208F0">
        <w:t xml:space="preserve"> creation of different repositories, i.e., folders, within the main Ethereum webpage. The addresses of the repositories begin with </w:t>
      </w:r>
      <w:hyperlink r:id="rId12" w:history="1">
        <w:r w:rsidRPr="00E208F0">
          <w:rPr>
            <w:rStyle w:val="Hyperlink"/>
          </w:rPr>
          <w:t>https://github.com/ethereum</w:t>
        </w:r>
      </w:hyperlink>
      <w:r w:rsidRPr="00E208F0">
        <w:t xml:space="preserve">/ &lt;repository name&gt;. Therefore, to filter data in the GitHub Archive related to Ethereum development, we simply extract all activities associated with all repositories that with </w:t>
      </w:r>
      <w:hyperlink r:id="rId13" w:history="1">
        <w:r w:rsidRPr="00E208F0">
          <w:rPr>
            <w:rStyle w:val="Hyperlink"/>
          </w:rPr>
          <w:t>https://github.com/ethereum</w:t>
        </w:r>
      </w:hyperlink>
      <w:r w:rsidRPr="00E208F0">
        <w:t>/ &lt;repository name&gt;. Note that the GitHub functionality allows other users to create copies of the repositories and save these copied folders within their webpages. Such process is called forking and the copied repositories are referred to as forks. Though the copied repositories will have the ‘&lt;user webpage&gt;/</w:t>
      </w:r>
      <w:proofErr w:type="spellStart"/>
      <w:r w:rsidRPr="00E208F0">
        <w:t>ethereum</w:t>
      </w:r>
      <w:proofErr w:type="spellEnd"/>
      <w:r w:rsidRPr="00E208F0">
        <w:t>/’ in the name of their repository, we do not collect data for the activities in forks.</w:t>
      </w:r>
    </w:p>
    <w:p w14:paraId="0B13212A" w14:textId="77777777" w:rsidR="00126D76" w:rsidRDefault="00126D76" w:rsidP="00126D76">
      <w:pPr>
        <w:ind w:firstLine="720"/>
      </w:pPr>
      <w:r w:rsidRPr="00E208F0">
        <w:lastRenderedPageBreak/>
        <w:t>We collect data from December 2013 – May 2023 and aggregate them at a repository –</w:t>
      </w:r>
      <w:proofErr w:type="spellStart"/>
      <w:r>
        <w:t>actor.login</w:t>
      </w:r>
      <w:proofErr w:type="spellEnd"/>
      <w:r>
        <w:t xml:space="preserve"> – </w:t>
      </w:r>
      <w:r w:rsidRPr="00E208F0">
        <w:t xml:space="preserve">day level. Overall, we collect </w:t>
      </w:r>
      <w:r>
        <w:t>460,000</w:t>
      </w:r>
      <w:r w:rsidRPr="00E208F0">
        <w:t xml:space="preserve"> records after processing </w:t>
      </w:r>
      <w:r>
        <w:t>19.08</w:t>
      </w:r>
      <w:r w:rsidRPr="00E208F0">
        <w:t xml:space="preserve"> TB of data.</w:t>
      </w:r>
      <w:r>
        <w:t xml:space="preserve"> Using the initial dataset, we further aggregate the data at </w:t>
      </w:r>
      <w:r w:rsidRPr="00E208F0">
        <w:t xml:space="preserve">a repository </w:t>
      </w:r>
      <w:r>
        <w:t xml:space="preserve">– </w:t>
      </w:r>
      <w:r w:rsidRPr="00E208F0">
        <w:t>day level</w:t>
      </w:r>
      <w:r>
        <w:t xml:space="preserve"> to test our hypotheses.</w:t>
      </w:r>
    </w:p>
    <w:p w14:paraId="77EC0A91" w14:textId="77777777" w:rsidR="00126D76" w:rsidRPr="00E208F0" w:rsidRDefault="00126D76" w:rsidP="00126D76"/>
    <w:p w14:paraId="355E535D" w14:textId="2A5B1DA0" w:rsidR="00126D76" w:rsidRPr="00332DD3" w:rsidRDefault="00126D76" w:rsidP="00126D76">
      <w:pPr>
        <w:pStyle w:val="Heading1"/>
      </w:pPr>
      <w:r>
        <w:t xml:space="preserve">Hypothesis </w:t>
      </w:r>
      <w:ins w:id="131" w:author="Mariia Petryk" w:date="2023-08-06T17:18:00Z">
        <w:r w:rsidR="007A52DC">
          <w:t xml:space="preserve">Development </w:t>
        </w:r>
      </w:ins>
      <w:del w:id="132" w:author="Mariia Petryk" w:date="2023-08-06T17:18:00Z">
        <w:r w:rsidDel="007A52DC">
          <w:delText>Testing</w:delText>
        </w:r>
      </w:del>
    </w:p>
    <w:p w14:paraId="7EB0E5D5" w14:textId="77777777" w:rsidR="00126D76" w:rsidRPr="00E208F0" w:rsidRDefault="00126D76" w:rsidP="00126D76"/>
    <w:p w14:paraId="636E0E6B" w14:textId="2FEF5A2B" w:rsidR="00126D76" w:rsidDel="00752F0F" w:rsidRDefault="00126D76" w:rsidP="00C06262">
      <w:pPr>
        <w:rPr>
          <w:del w:id="133" w:author="Mariia Petryk" w:date="2023-08-06T17:25:00Z"/>
        </w:rPr>
        <w:pPrChange w:id="134" w:author="Mariia Petryk" w:date="2023-08-06T17:33:00Z">
          <w:pPr/>
        </w:pPrChange>
      </w:pPr>
      <w:del w:id="135" w:author="Mariia Petryk" w:date="2023-08-06T17:25:00Z">
        <w:r w:rsidRPr="00E208F0" w:rsidDel="00752F0F">
          <w:delText xml:space="preserve">Hypothesis 1 </w:delText>
        </w:r>
      </w:del>
    </w:p>
    <w:p w14:paraId="047E1376" w14:textId="0FE54DD5" w:rsidR="00C06262" w:rsidRDefault="00C06262" w:rsidP="00C06262">
      <w:pPr>
        <w:rPr>
          <w:ins w:id="136" w:author="Mariia Petryk" w:date="2023-08-06T17:33:00Z"/>
          <w:color w:val="0E101A"/>
        </w:rPr>
        <w:pPrChange w:id="137" w:author="Mariia Petryk" w:date="2023-08-06T17:33:00Z">
          <w:pPr>
            <w:pStyle w:val="Heading2"/>
            <w:spacing w:before="0"/>
          </w:pPr>
        </w:pPrChange>
      </w:pPr>
      <w:ins w:id="138" w:author="Mariia Petryk" w:date="2023-08-06T17:33:00Z">
        <w:r>
          <w:rPr>
            <w:rStyle w:val="Strong"/>
            <w:b w:val="0"/>
            <w:bCs w:val="0"/>
            <w:color w:val="0E101A"/>
          </w:rPr>
          <w:t xml:space="preserve">Prior OSS literature has established the importance of the peripheral developer's participation for the project awareness and diffusion in the developer's community. However, prior studies did not account for the projects that have a direct market valuation, i.e., Ethereum blockchain software underlying a financial asset, and Ether price is a derivative from the Ethereum blockchain software functionality. Therefore, the nature of the project may affect the contributors’ motivation and the previously identified relationships </w:t>
        </w:r>
      </w:ins>
      <w:ins w:id="139" w:author="Mariia Petryk" w:date="2023-08-06T17:42:00Z">
        <w:r w:rsidR="00E021D0">
          <w:rPr>
            <w:rStyle w:val="Strong"/>
            <w:b w:val="0"/>
            <w:bCs w:val="0"/>
            <w:color w:val="0E101A"/>
          </w:rPr>
          <w:t>do not</w:t>
        </w:r>
      </w:ins>
      <w:ins w:id="140" w:author="Mariia Petryk" w:date="2023-08-06T17:33:00Z">
        <w:r>
          <w:rPr>
            <w:rStyle w:val="Strong"/>
            <w:b w:val="0"/>
            <w:bCs w:val="0"/>
            <w:color w:val="0E101A"/>
          </w:rPr>
          <w:t xml:space="preserve"> hold anymore. To establish the evidence, we test this relationship using </w:t>
        </w:r>
      </w:ins>
      <w:ins w:id="141" w:author="Mariia Petryk" w:date="2023-08-06T17:43:00Z">
        <w:r w:rsidR="003D1372">
          <w:rPr>
            <w:rStyle w:val="Strong"/>
            <w:b w:val="0"/>
            <w:bCs w:val="0"/>
            <w:color w:val="0E101A"/>
          </w:rPr>
          <w:t>the</w:t>
        </w:r>
      </w:ins>
      <w:ins w:id="142" w:author="Mariia Petryk" w:date="2023-08-06T17:33:00Z">
        <w:r>
          <w:rPr>
            <w:rStyle w:val="Strong"/>
            <w:b w:val="0"/>
            <w:bCs w:val="0"/>
            <w:color w:val="0E101A"/>
          </w:rPr>
          <w:t xml:space="preserve"> hypothesis</w:t>
        </w:r>
      </w:ins>
      <w:ins w:id="143" w:author="Mariia Petryk" w:date="2023-08-06T17:43:00Z">
        <w:r w:rsidR="003D1372">
          <w:rPr>
            <w:rStyle w:val="Strong"/>
            <w:b w:val="0"/>
            <w:bCs w:val="0"/>
            <w:color w:val="0E101A"/>
          </w:rPr>
          <w:t xml:space="preserve"> drawn from </w:t>
        </w:r>
        <w:r w:rsidR="003D1372" w:rsidRPr="00E208F0">
          <w:t xml:space="preserve">Setia et al. </w:t>
        </w:r>
        <w:r w:rsidR="003D1372">
          <w:t>(</w:t>
        </w:r>
        <w:r w:rsidR="003D1372" w:rsidRPr="00E208F0">
          <w:t>2012</w:t>
        </w:r>
        <w:r w:rsidR="003D1372">
          <w:t>):</w:t>
        </w:r>
      </w:ins>
    </w:p>
    <w:p w14:paraId="140A3403" w14:textId="6FEF8604" w:rsidR="00752F0F" w:rsidRPr="00E208F0" w:rsidRDefault="00752F0F" w:rsidP="00752F0F">
      <w:pPr>
        <w:pStyle w:val="Heading2"/>
        <w:ind w:left="2880" w:hanging="2880"/>
        <w:rPr>
          <w:ins w:id="144" w:author="Mariia Petryk" w:date="2023-08-06T17:25:00Z"/>
        </w:rPr>
        <w:pPrChange w:id="145" w:author="Mariia Petryk" w:date="2023-08-06T17:26:00Z">
          <w:pPr>
            <w:pStyle w:val="Heading2"/>
          </w:pPr>
        </w:pPrChange>
      </w:pPr>
      <w:ins w:id="146" w:author="Mariia Petryk" w:date="2023-08-06T17:25:00Z">
        <w:r>
          <w:rPr>
            <w:rFonts w:eastAsia="Times New Roman" w:cs="Times New Roman"/>
            <w:b w:val="0"/>
            <w:color w:val="auto"/>
            <w:kern w:val="0"/>
            <w:szCs w:val="24"/>
            <w14:ligatures w14:val="none"/>
          </w:rPr>
          <w:t xml:space="preserve"> </w:t>
        </w:r>
      </w:ins>
    </w:p>
    <w:p w14:paraId="102C0A65" w14:textId="274C3053" w:rsidR="00126D76" w:rsidRPr="00E208F0" w:rsidRDefault="00126D76" w:rsidP="00126D76">
      <w:r w:rsidRPr="00E208F0">
        <w:t>H1: The roles of core versus peripheral developers: </w:t>
      </w:r>
      <w:r w:rsidRPr="00E208F0">
        <w:rPr>
          <w:i/>
          <w:iCs/>
        </w:rPr>
        <w:t>Greater participation of peripheral developers in open-source projects are associated with greater awareness about open-source products</w:t>
      </w:r>
      <w:del w:id="147" w:author="Mariia Petryk" w:date="2023-08-06T17:24:00Z">
        <w:r w:rsidRPr="00E208F0" w:rsidDel="00752F0F">
          <w:delText> (Setia et al. 2012)</w:delText>
        </w:r>
      </w:del>
      <w:r w:rsidRPr="00E208F0">
        <w:t>.</w:t>
      </w:r>
    </w:p>
    <w:p w14:paraId="04979146" w14:textId="77777777" w:rsidR="00126D76" w:rsidRPr="00E208F0" w:rsidRDefault="00126D76" w:rsidP="00126D76"/>
    <w:p w14:paraId="45ACCFF8" w14:textId="51A6F1B7" w:rsidR="00126D76" w:rsidRPr="00E208F0" w:rsidRDefault="00126D76" w:rsidP="00126D76">
      <w:pPr>
        <w:ind w:firstLine="720"/>
      </w:pPr>
      <w:r w:rsidRPr="00E208F0">
        <w:t xml:space="preserve">To test our first hypothesis, we first need to organize our dataset and construct the necessary variables. The main independent variable is the number of peripheral developers. The developers who contribute to the repository can be classified into two types: core and peripheral. The core developer is the one who is heavily involved in the project development, typically has the right to apply proposed changes to the main software file, or merge pull requests, and strategically decide the future functionality of the software product. Based on the literature, core developer has been defined as contributing </w:t>
      </w:r>
      <w:del w:id="148" w:author="Alina Yanzi Chen" w:date="2023-08-03T20:38:00Z">
        <w:r w:rsidRPr="00E208F0" w:rsidDel="0069506C">
          <w:delText xml:space="preserve"> </w:delText>
        </w:r>
      </w:del>
      <w:r w:rsidRPr="00E208F0">
        <w:t xml:space="preserve">more </w:t>
      </w:r>
      <w:del w:id="149" w:author="Alina Yanzi Chen" w:date="2023-08-03T20:38:00Z">
        <w:r w:rsidRPr="00E208F0" w:rsidDel="0069506C">
          <w:delText xml:space="preserve"> </w:delText>
        </w:r>
      </w:del>
      <w:r w:rsidRPr="00E208F0">
        <w:t>than 12% of code to the project (</w:t>
      </w:r>
      <w:proofErr w:type="spellStart"/>
      <w:r w:rsidRPr="00E208F0">
        <w:t>Mockus</w:t>
      </w:r>
      <w:proofErr w:type="spellEnd"/>
      <w:r w:rsidRPr="00E208F0">
        <w:t xml:space="preserve"> et al. 2002). We adopted this threshold and marked as core developers those who contributed 12% or more of total activities in a repository over the past 30 days. All other developers were marked as peripheral. We also checked for the abnormal patterns of contributions by unique contributors, e.g., one across all repositories </w:t>
      </w:r>
      <w:proofErr w:type="gramStart"/>
      <w:r w:rsidRPr="00E208F0">
        <w:t>on a daily basis</w:t>
      </w:r>
      <w:proofErr w:type="gramEnd"/>
      <w:r w:rsidRPr="00E208F0">
        <w:t>, and ran our analysis without them. Typically, such activity is associated with bots and should not be considered in our analysis. Moreover, the login name of such actors contains the ‘bot’ part, and we mark them as ‘</w:t>
      </w:r>
      <w:proofErr w:type="spellStart"/>
      <w:r w:rsidRPr="00E208F0">
        <w:t>is_bot</w:t>
      </w:r>
      <w:proofErr w:type="spellEnd"/>
      <w:r w:rsidRPr="00E208F0">
        <w:t>’ in our dataset. The results with and without bot activities are robust.</w:t>
      </w:r>
    </w:p>
    <w:p w14:paraId="11B33703" w14:textId="7F17F771" w:rsidR="00126D76" w:rsidRDefault="00126D76" w:rsidP="00126D76">
      <w:pPr>
        <w:ind w:firstLine="720"/>
        <w:rPr>
          <w:ins w:id="150" w:author="Mariia Petryk" w:date="2023-08-06T17:24:00Z"/>
        </w:rPr>
      </w:pPr>
      <w:r w:rsidRPr="00E208F0">
        <w:t xml:space="preserve">As the main dependent variable, we choose different measures of the project awareness quoted in the previous literature. One measure of the project awareness is number of forks. Developers tend to fork the repositories they are interested in for two reasons: (1) they want to contribute to the development and improvement of the software, and (2) they want to use the existing code for the development of their own project. In both cases the motivation to fork is rooted in the inherent quality of the software and its recognition by developer. In addition, the technology diffusion happens by means of forks, and the wider population becomes aware of it. </w:t>
      </w:r>
      <w:del w:id="151" w:author="Mariia Petryk" w:date="2023-08-06T17:24:00Z">
        <w:r w:rsidRPr="00E208F0" w:rsidDel="00752F0F">
          <w:delText>The second measure of the project awareness is the number of watches. Watching a repository is similar to following the account on the social media as it enables to receive the notifications about any changes and updates applied to the watched account. Therefore, number of watches on GitHub is the direct measure of the popularity of the software project.</w:delText>
        </w:r>
      </w:del>
    </w:p>
    <w:p w14:paraId="6B00F220" w14:textId="6F901FEE" w:rsidR="00752F0F" w:rsidRPr="00C06262" w:rsidRDefault="00752F0F" w:rsidP="009F2F4F">
      <w:pPr>
        <w:ind w:firstLine="720"/>
        <w:rPr>
          <w:ins w:id="152" w:author="Mariia Petryk" w:date="2023-08-06T17:24:00Z"/>
          <w:rPrChange w:id="153" w:author="Mariia Petryk" w:date="2023-08-06T17:34:00Z">
            <w:rPr>
              <w:ins w:id="154" w:author="Mariia Petryk" w:date="2023-08-06T17:24:00Z"/>
              <w:rFonts w:eastAsia="Calibri"/>
            </w:rPr>
          </w:rPrChange>
        </w:rPr>
        <w:pPrChange w:id="155" w:author="Mariia Petryk" w:date="2023-08-07T10:03:00Z">
          <w:pPr/>
        </w:pPrChange>
      </w:pPr>
      <w:ins w:id="156" w:author="Mariia Petryk" w:date="2023-08-06T17:24:00Z">
        <w:r w:rsidRPr="00003502">
          <w:t xml:space="preserve">Building on the prior evidence of the </w:t>
        </w:r>
        <w:r w:rsidRPr="00C06262">
          <w:rPr>
            <w:rPrChange w:id="157" w:author="Mariia Petryk" w:date="2023-08-06T17:34:00Z">
              <w:rPr>
                <w:rFonts w:eastAsia="Calibri"/>
                <w:color w:val="333333"/>
              </w:rPr>
            </w:rPrChange>
          </w:rPr>
          <w:t xml:space="preserve">relationship between project popularity and structure of contribution, we point our attention to the study by </w:t>
        </w:r>
        <w:proofErr w:type="spellStart"/>
        <w:r w:rsidRPr="00C06262">
          <w:rPr>
            <w:rPrChange w:id="158" w:author="Mariia Petryk" w:date="2023-08-06T17:34:00Z">
              <w:rPr>
                <w:rFonts w:eastAsia="Calibri"/>
                <w:color w:val="333333"/>
              </w:rPr>
            </w:rPrChange>
          </w:rPr>
          <w:t>Medappa</w:t>
        </w:r>
        <w:proofErr w:type="spellEnd"/>
        <w:r w:rsidRPr="00C06262">
          <w:rPr>
            <w:rPrChange w:id="159" w:author="Mariia Petryk" w:date="2023-08-06T17:34:00Z">
              <w:rPr>
                <w:rFonts w:eastAsia="Calibri"/>
                <w:color w:val="333333"/>
              </w:rPr>
            </w:rPrChange>
          </w:rPr>
          <w:t xml:space="preserve"> and Srivastava (2019) that suggests the nonlinear relationship between the superposition of the project and its popularity. We follow with the second</w:t>
        </w:r>
        <w:r w:rsidRPr="00C06262">
          <w:rPr>
            <w:rPrChange w:id="160" w:author="Mariia Petryk" w:date="2023-08-06T17:34:00Z">
              <w:rPr>
                <w:rFonts w:eastAsia="Calibri"/>
                <w:color w:val="333333"/>
              </w:rPr>
            </w:rPrChange>
          </w:rPr>
          <w:t xml:space="preserve"> </w:t>
        </w:r>
        <w:r w:rsidRPr="00C06262">
          <w:rPr>
            <w:rPrChange w:id="161" w:author="Mariia Petryk" w:date="2023-08-06T17:34:00Z">
              <w:rPr>
                <w:rFonts w:eastAsia="Calibri"/>
                <w:color w:val="333333"/>
              </w:rPr>
            </w:rPrChange>
          </w:rPr>
          <w:t>hypothesis:</w:t>
        </w:r>
      </w:ins>
    </w:p>
    <w:p w14:paraId="1E55AA37" w14:textId="77777777" w:rsidR="00752F0F" w:rsidRPr="00003502" w:rsidRDefault="00752F0F" w:rsidP="00752F0F">
      <w:pPr>
        <w:rPr>
          <w:ins w:id="162" w:author="Mariia Petryk" w:date="2023-08-06T17:24:00Z"/>
        </w:rPr>
      </w:pPr>
    </w:p>
    <w:p w14:paraId="576FCBBB" w14:textId="748078C0" w:rsidR="00752F0F" w:rsidRPr="00C06262" w:rsidRDefault="00752F0F" w:rsidP="00752F0F">
      <w:pPr>
        <w:rPr>
          <w:ins w:id="163" w:author="Mariia Petryk" w:date="2023-08-06T17:24:00Z"/>
          <w:rFonts w:eastAsia="Calibri"/>
          <w:color w:val="000000" w:themeColor="text1"/>
        </w:rPr>
      </w:pPr>
      <w:ins w:id="164" w:author="Mariia Petryk" w:date="2023-08-06T17:24:00Z">
        <w:r w:rsidRPr="00C06262">
          <w:rPr>
            <w:rFonts w:eastAsia="Calibri"/>
            <w:color w:val="000000" w:themeColor="text1"/>
            <w:rPrChange w:id="165" w:author="Mariia Petryk" w:date="2023-08-06T17:34:00Z">
              <w:rPr>
                <w:rFonts w:eastAsia="Calibri"/>
                <w:color w:val="333333"/>
              </w:rPr>
            </w:rPrChange>
          </w:rPr>
          <w:lastRenderedPageBreak/>
          <w:t xml:space="preserve">H2: The </w:t>
        </w:r>
        <w:r w:rsidRPr="00C06262">
          <w:rPr>
            <w:rFonts w:eastAsia="Calibri"/>
            <w:color w:val="000000" w:themeColor="text1"/>
          </w:rPr>
          <w:t xml:space="preserve">relationship between project structure and popularity: </w:t>
        </w:r>
        <w:r w:rsidRPr="00C06262">
          <w:rPr>
            <w:rFonts w:eastAsia="Calibri"/>
            <w:i/>
            <w:iCs/>
            <w:color w:val="000000" w:themeColor="text1"/>
          </w:rPr>
          <w:t>A moderate degree of project superposition is better for a project’s popularity than very high or very low levels of superposition</w:t>
        </w:r>
        <w:r w:rsidRPr="00C06262">
          <w:rPr>
            <w:rFonts w:eastAsia="Calibri"/>
            <w:color w:val="000000" w:themeColor="text1"/>
          </w:rPr>
          <w:t>.</w:t>
        </w:r>
      </w:ins>
    </w:p>
    <w:p w14:paraId="76E7B745" w14:textId="77777777" w:rsidR="00752F0F" w:rsidRPr="00F76037" w:rsidRDefault="00752F0F" w:rsidP="00752F0F">
      <w:pPr>
        <w:rPr>
          <w:ins w:id="166" w:author="Mariia Petryk" w:date="2023-08-06T17:24:00Z"/>
          <w:color w:val="000000" w:themeColor="text1"/>
        </w:rPr>
      </w:pPr>
    </w:p>
    <w:p w14:paraId="326ED950" w14:textId="77777777" w:rsidR="00752F0F" w:rsidRDefault="00752F0F" w:rsidP="00752F0F">
      <w:pPr>
        <w:ind w:firstLine="720"/>
        <w:rPr>
          <w:ins w:id="167" w:author="Mariia Petryk" w:date="2023-08-06T17:37:00Z"/>
          <w:color w:val="000000" w:themeColor="text1"/>
        </w:rPr>
      </w:pPr>
      <w:ins w:id="168" w:author="Mariia Petryk" w:date="2023-08-06T17:24:00Z">
        <w:r w:rsidRPr="00F76037">
          <w:rPr>
            <w:color w:val="000000" w:themeColor="text1"/>
          </w:rPr>
          <w:t xml:space="preserve">To test our hypothesis, we construct the measure of superposition as the main independent variable. We calculate the number of developers who contribute to the repository over </w:t>
        </w:r>
        <w:proofErr w:type="gramStart"/>
        <w:r w:rsidRPr="00F76037">
          <w:rPr>
            <w:color w:val="000000" w:themeColor="text1"/>
          </w:rPr>
          <w:t>a time period</w:t>
        </w:r>
        <w:proofErr w:type="gramEnd"/>
        <w:r w:rsidRPr="00F76037">
          <w:rPr>
            <w:color w:val="000000" w:themeColor="text1"/>
          </w:rPr>
          <w:t xml:space="preserve"> and divide it over a number of releases made within the same time frame. The resulting metric is distributed between 0 and </w:t>
        </w:r>
        <w:proofErr w:type="gramStart"/>
        <w:r w:rsidRPr="00F76037">
          <w:rPr>
            <w:color w:val="000000" w:themeColor="text1"/>
          </w:rPr>
          <w:t>1 by definition</w:t>
        </w:r>
        <w:proofErr w:type="gramEnd"/>
        <w:r w:rsidRPr="00F76037">
          <w:rPr>
            <w:color w:val="000000" w:themeColor="text1"/>
          </w:rPr>
          <w:t xml:space="preserve">. If degree of superposition equals exactly 1, </w:t>
        </w:r>
        <w:proofErr w:type="gramStart"/>
        <w:r w:rsidRPr="00F76037">
          <w:rPr>
            <w:color w:val="000000" w:themeColor="text1"/>
          </w:rPr>
          <w:t>all of</w:t>
        </w:r>
        <w:proofErr w:type="gramEnd"/>
        <w:r w:rsidRPr="00F76037">
          <w:rPr>
            <w:color w:val="000000" w:themeColor="text1"/>
          </w:rPr>
          <w:t xml:space="preserve"> the releases were implemented by individual developers and added sequentially. The degree of superposition decreases as a project adopts a concurrent development approach and approaches 0 as a greater number of individual</w:t>
        </w:r>
        <w:r w:rsidRPr="00F76037">
          <w:rPr>
            <w:rFonts w:ascii="AdvTT3258b86f" w:hAnsi="AdvTT3258b86f"/>
            <w:color w:val="000000" w:themeColor="text1"/>
          </w:rPr>
          <w:t xml:space="preserve"> </w:t>
        </w:r>
        <w:r w:rsidRPr="00F76037">
          <w:rPr>
            <w:color w:val="000000" w:themeColor="text1"/>
          </w:rPr>
          <w:t>contributions get accumulated into individual releases (versions) of the project.</w:t>
        </w:r>
        <w:r>
          <w:rPr>
            <w:color w:val="000000" w:themeColor="text1"/>
          </w:rPr>
          <w:t xml:space="preserve"> </w:t>
        </w:r>
        <w:r w:rsidRPr="00F76037">
          <w:rPr>
            <w:color w:val="000000" w:themeColor="text1"/>
          </w:rPr>
          <w:t xml:space="preserve">Since our dependent variable is </w:t>
        </w:r>
        <w:r w:rsidRPr="00F76037">
          <w:rPr>
            <w:rFonts w:eastAsia="Calibri"/>
            <w:i/>
            <w:iCs/>
            <w:color w:val="000000" w:themeColor="text1"/>
          </w:rPr>
          <w:t>project’s popularity</w:t>
        </w:r>
        <w:r>
          <w:rPr>
            <w:rFonts w:eastAsia="Calibri"/>
            <w:color w:val="000000" w:themeColor="text1"/>
          </w:rPr>
          <w:t xml:space="preserve"> and is congruent with the dependent variable in our first hypothesis, </w:t>
        </w:r>
        <w:r>
          <w:rPr>
            <w:color w:val="000000" w:themeColor="text1"/>
          </w:rPr>
          <w:t>w</w:t>
        </w:r>
        <w:r w:rsidRPr="00F76037">
          <w:rPr>
            <w:color w:val="000000" w:themeColor="text1"/>
          </w:rPr>
          <w:t>e also control for the number of core and peripheral developers in our analysis</w:t>
        </w:r>
        <w:r>
          <w:rPr>
            <w:color w:val="000000" w:themeColor="text1"/>
          </w:rPr>
          <w:t xml:space="preserve">. </w:t>
        </w:r>
      </w:ins>
    </w:p>
    <w:p w14:paraId="5B04BE5F" w14:textId="1A1DFE9A" w:rsidR="00E021D0" w:rsidRPr="000935D9" w:rsidRDefault="00E021D0" w:rsidP="009F2F4F">
      <w:pPr>
        <w:ind w:firstLine="720"/>
        <w:rPr>
          <w:moveTo w:id="169" w:author="Mariia Petryk" w:date="2023-08-06T17:37:00Z"/>
          <w:color w:val="000000" w:themeColor="text1"/>
        </w:rPr>
        <w:pPrChange w:id="170" w:author="Mariia Petryk" w:date="2023-08-07T10:03:00Z">
          <w:pPr/>
        </w:pPrChange>
      </w:pPr>
      <w:moveToRangeStart w:id="171" w:author="Mariia Petryk" w:date="2023-08-06T17:37:00Z" w:name="move142235860"/>
      <w:moveTo w:id="172" w:author="Mariia Petryk" w:date="2023-08-06T17:37:00Z">
        <w:r w:rsidRPr="00E208F0">
          <w:t xml:space="preserve">Due to the importance of the social connections in the OSS community for the information </w:t>
        </w:r>
        <w:r w:rsidRPr="000935D9">
          <w:rPr>
            <w:color w:val="000000" w:themeColor="text1"/>
          </w:rPr>
          <w:t>diffusion, we further investigate their impact with the next hypotheses.</w:t>
        </w:r>
      </w:moveTo>
      <w:ins w:id="173" w:author="Mariia Petryk" w:date="2023-08-06T17:38:00Z">
        <w:r>
          <w:rPr>
            <w:color w:val="000000" w:themeColor="text1"/>
          </w:rPr>
          <w:t xml:space="preserve"> Our third hypothesis is drawn from </w:t>
        </w:r>
        <w:r>
          <w:rPr>
            <w:rFonts w:eastAsia="Calibri"/>
            <w:color w:val="000000" w:themeColor="text1"/>
          </w:rPr>
          <w:t xml:space="preserve">Grewal et al. </w:t>
        </w:r>
        <w:r>
          <w:rPr>
            <w:rFonts w:eastAsia="Calibri"/>
            <w:color w:val="000000" w:themeColor="text1"/>
          </w:rPr>
          <w:t>(</w:t>
        </w:r>
        <w:r>
          <w:rPr>
            <w:rFonts w:eastAsia="Calibri"/>
            <w:color w:val="000000" w:themeColor="text1"/>
          </w:rPr>
          <w:t>2006</w:t>
        </w:r>
        <w:r>
          <w:rPr>
            <w:rFonts w:eastAsia="Calibri"/>
            <w:color w:val="000000" w:themeColor="text1"/>
          </w:rPr>
          <w:t xml:space="preserve">) </w:t>
        </w:r>
      </w:ins>
      <w:ins w:id="174" w:author="Mariia Petryk" w:date="2023-08-06T17:41:00Z">
        <w:r>
          <w:rPr>
            <w:rFonts w:eastAsia="Calibri"/>
            <w:color w:val="000000" w:themeColor="text1"/>
          </w:rPr>
          <w:t>who</w:t>
        </w:r>
      </w:ins>
      <w:ins w:id="175" w:author="Mariia Petryk" w:date="2023-08-06T17:38:00Z">
        <w:r>
          <w:rPr>
            <w:rFonts w:eastAsia="Calibri"/>
            <w:color w:val="000000" w:themeColor="text1"/>
          </w:rPr>
          <w:t xml:space="preserve"> </w:t>
        </w:r>
      </w:ins>
      <w:ins w:id="176" w:author="Mariia Petryk" w:date="2023-08-06T17:41:00Z">
        <w:r>
          <w:rPr>
            <w:rFonts w:eastAsia="Calibri"/>
            <w:color w:val="000000" w:themeColor="text1"/>
          </w:rPr>
          <w:t xml:space="preserve">are </w:t>
        </w:r>
      </w:ins>
      <w:ins w:id="177" w:author="Mariia Petryk" w:date="2023-08-06T17:38:00Z">
        <w:r>
          <w:rPr>
            <w:rFonts w:eastAsia="Calibri"/>
            <w:color w:val="000000" w:themeColor="text1"/>
          </w:rPr>
          <w:t>the first one</w:t>
        </w:r>
      </w:ins>
      <w:ins w:id="178" w:author="Mariia Petryk" w:date="2023-08-06T17:41:00Z">
        <w:r>
          <w:rPr>
            <w:rFonts w:eastAsia="Calibri"/>
            <w:color w:val="000000" w:themeColor="text1"/>
          </w:rPr>
          <w:t>s</w:t>
        </w:r>
      </w:ins>
      <w:ins w:id="179" w:author="Mariia Petryk" w:date="2023-08-06T17:38:00Z">
        <w:r>
          <w:rPr>
            <w:rFonts w:eastAsia="Calibri"/>
            <w:color w:val="000000" w:themeColor="text1"/>
          </w:rPr>
          <w:t xml:space="preserve"> to </w:t>
        </w:r>
      </w:ins>
      <w:ins w:id="180" w:author="Mariia Petryk" w:date="2023-08-06T17:39:00Z">
        <w:r>
          <w:rPr>
            <w:rFonts w:eastAsia="Calibri"/>
            <w:color w:val="000000" w:themeColor="text1"/>
          </w:rPr>
          <w:t>point at the significance of the network</w:t>
        </w:r>
      </w:ins>
      <w:ins w:id="181" w:author="Mariia Petryk" w:date="2023-08-06T17:40:00Z">
        <w:r>
          <w:rPr>
            <w:rFonts w:eastAsia="Calibri"/>
            <w:color w:val="000000" w:themeColor="text1"/>
          </w:rPr>
          <w:t xml:space="preserve"> structure </w:t>
        </w:r>
      </w:ins>
      <w:ins w:id="182" w:author="Mariia Petryk" w:date="2023-08-06T17:41:00Z">
        <w:r>
          <w:rPr>
            <w:rFonts w:eastAsia="Calibri"/>
            <w:color w:val="000000" w:themeColor="text1"/>
          </w:rPr>
          <w:t>for project success.</w:t>
        </w:r>
      </w:ins>
    </w:p>
    <w:p w14:paraId="600819F4" w14:textId="77777777" w:rsidR="00E021D0" w:rsidRPr="000935D9" w:rsidRDefault="00E021D0" w:rsidP="00E021D0">
      <w:pPr>
        <w:rPr>
          <w:moveTo w:id="183" w:author="Mariia Petryk" w:date="2023-08-06T17:37:00Z"/>
          <w:color w:val="000000" w:themeColor="text1"/>
        </w:rPr>
      </w:pPr>
    </w:p>
    <w:p w14:paraId="31D87E82" w14:textId="0591E312" w:rsidR="00E021D0" w:rsidRPr="000935D9" w:rsidRDefault="00E021D0" w:rsidP="00E021D0">
      <w:pPr>
        <w:rPr>
          <w:moveTo w:id="184" w:author="Mariia Petryk" w:date="2023-08-06T17:37:00Z"/>
          <w:rFonts w:eastAsia="Calibri"/>
          <w:color w:val="000000" w:themeColor="text1"/>
        </w:rPr>
      </w:pPr>
      <w:moveTo w:id="185" w:author="Mariia Petryk" w:date="2023-08-06T17:37:00Z">
        <w:r w:rsidRPr="000935D9">
          <w:rPr>
            <w:color w:val="000000" w:themeColor="text1"/>
          </w:rPr>
          <w:t>H</w:t>
        </w:r>
      </w:moveTo>
      <w:ins w:id="186" w:author="Mariia Petryk" w:date="2023-08-06T17:37:00Z">
        <w:r>
          <w:rPr>
            <w:color w:val="000000" w:themeColor="text1"/>
          </w:rPr>
          <w:t>3</w:t>
        </w:r>
      </w:ins>
      <w:moveTo w:id="187" w:author="Mariia Petryk" w:date="2023-08-06T17:37:00Z">
        <w:del w:id="188" w:author="Mariia Petryk" w:date="2023-08-06T17:37:00Z">
          <w:r w:rsidRPr="000935D9" w:rsidDel="00E021D0">
            <w:rPr>
              <w:color w:val="000000" w:themeColor="text1"/>
            </w:rPr>
            <w:delText>4</w:delText>
          </w:r>
        </w:del>
        <w:r w:rsidRPr="000935D9">
          <w:rPr>
            <w:color w:val="000000" w:themeColor="text1"/>
          </w:rPr>
          <w:t xml:space="preserve">: </w:t>
        </w:r>
        <w:r w:rsidRPr="000935D9">
          <w:rPr>
            <w:rFonts w:eastAsia="Calibri"/>
            <w:color w:val="000000" w:themeColor="text1"/>
          </w:rPr>
          <w:t xml:space="preserve">The importance of a project’s embeddedness among other OSS projects: </w:t>
        </w:r>
        <w:r w:rsidRPr="000935D9">
          <w:rPr>
            <w:rFonts w:eastAsia="Calibri"/>
            <w:i/>
            <w:iCs/>
            <w:color w:val="000000" w:themeColor="text1"/>
          </w:rPr>
          <w:t xml:space="preserve">A project’s visibility and embeddedness in the global OSS community is positively associated with </w:t>
        </w:r>
        <w:r>
          <w:rPr>
            <w:rFonts w:eastAsia="Calibri"/>
            <w:i/>
            <w:iCs/>
            <w:color w:val="000000" w:themeColor="text1"/>
          </w:rPr>
          <w:t>the project success</w:t>
        </w:r>
        <w:r w:rsidRPr="000935D9">
          <w:rPr>
            <w:rFonts w:eastAsia="Calibri"/>
            <w:i/>
            <w:iCs/>
            <w:color w:val="000000" w:themeColor="text1"/>
          </w:rPr>
          <w:t>.</w:t>
        </w:r>
        <w:del w:id="189" w:author="Mariia Petryk" w:date="2023-08-06T17:37:00Z">
          <w:r w:rsidRPr="000935D9" w:rsidDel="00E021D0">
            <w:rPr>
              <w:rFonts w:eastAsia="Calibri"/>
              <w:color w:val="000000" w:themeColor="text1"/>
            </w:rPr>
            <w:delText xml:space="preserve"> (Grewal et al. 2006)</w:delText>
          </w:r>
        </w:del>
      </w:moveTo>
    </w:p>
    <w:p w14:paraId="597A0509" w14:textId="77777777" w:rsidR="00E021D0" w:rsidRPr="000935D9" w:rsidRDefault="00E021D0" w:rsidP="00E021D0">
      <w:pPr>
        <w:rPr>
          <w:moveTo w:id="190" w:author="Mariia Petryk" w:date="2023-08-06T17:37:00Z"/>
          <w:rFonts w:eastAsia="Calibri"/>
          <w:color w:val="000000" w:themeColor="text1"/>
        </w:rPr>
      </w:pPr>
    </w:p>
    <w:p w14:paraId="392012DF" w14:textId="0CA3B017" w:rsidR="00E021D0" w:rsidRDefault="00E021D0" w:rsidP="00E021D0">
      <w:pPr>
        <w:ind w:firstLine="720"/>
        <w:rPr>
          <w:moveTo w:id="191" w:author="Mariia Petryk" w:date="2023-08-06T17:37:00Z"/>
          <w:color w:val="000000" w:themeColor="text1"/>
        </w:rPr>
      </w:pPr>
      <w:moveTo w:id="192" w:author="Mariia Petryk" w:date="2023-08-06T17:37:00Z">
        <w:r w:rsidRPr="00F76037">
          <w:rPr>
            <w:color w:val="000000" w:themeColor="text1"/>
          </w:rPr>
          <w:t xml:space="preserve">To test our </w:t>
        </w:r>
        <w:del w:id="193" w:author="Mariia Petryk" w:date="2023-08-06T17:37:00Z">
          <w:r w:rsidDel="00E021D0">
            <w:rPr>
              <w:color w:val="000000" w:themeColor="text1"/>
            </w:rPr>
            <w:delText>fourth</w:delText>
          </w:r>
        </w:del>
      </w:moveTo>
      <w:ins w:id="194" w:author="Mariia Petryk" w:date="2023-08-06T17:37:00Z">
        <w:r>
          <w:rPr>
            <w:color w:val="000000" w:themeColor="text1"/>
          </w:rPr>
          <w:t>third</w:t>
        </w:r>
      </w:ins>
      <w:moveTo w:id="195" w:author="Mariia Petryk" w:date="2023-08-06T17:37:00Z">
        <w:r w:rsidRPr="00F76037">
          <w:rPr>
            <w:color w:val="000000" w:themeColor="text1"/>
          </w:rPr>
          <w:t xml:space="preserve"> hypothesis, </w:t>
        </w:r>
        <w:r w:rsidRPr="00CF00B7">
          <w:rPr>
            <w:color w:val="000000" w:themeColor="text1"/>
          </w:rPr>
          <w:t xml:space="preserve">we construct the </w:t>
        </w:r>
        <w:r>
          <w:rPr>
            <w:color w:val="000000" w:themeColor="text1"/>
          </w:rPr>
          <w:t>network</w:t>
        </w:r>
        <w:r w:rsidRPr="00CF00B7">
          <w:rPr>
            <w:color w:val="000000" w:themeColor="text1"/>
          </w:rPr>
          <w:t xml:space="preserve"> of </w:t>
        </w:r>
        <w:r>
          <w:rPr>
            <w:color w:val="000000" w:themeColor="text1"/>
          </w:rPr>
          <w:t xml:space="preserve">Ethereum repositories where the edges are established by the common collaborators. We use the R package </w:t>
        </w:r>
        <w:proofErr w:type="spellStart"/>
        <w:r>
          <w:rPr>
            <w:color w:val="000000" w:themeColor="text1"/>
          </w:rPr>
          <w:t>igraph</w:t>
        </w:r>
        <w:proofErr w:type="spellEnd"/>
        <w:r>
          <w:rPr>
            <w:color w:val="000000" w:themeColor="text1"/>
          </w:rPr>
          <w:t xml:space="preserve"> to do the computations. Based on the network, we </w:t>
        </w:r>
        <w:r w:rsidRPr="00CF00B7">
          <w:rPr>
            <w:color w:val="000000" w:themeColor="text1"/>
          </w:rPr>
          <w:t xml:space="preserve">calculate the </w:t>
        </w:r>
        <w:r>
          <w:rPr>
            <w:color w:val="000000" w:themeColor="text1"/>
          </w:rPr>
          <w:t>centrality measures: degree centrality (</w:t>
        </w:r>
        <m:oMath>
          <m:r>
            <w:rPr>
              <w:rFonts w:ascii="Cambria Math" w:eastAsiaTheme="minorEastAsia" w:hAnsi="Cambria Math"/>
              <w:sz w:val="22"/>
              <w:szCs w:val="22"/>
              <w:lang w:eastAsia="zh-CN"/>
            </w:rPr>
            <m:t>Degre</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e</m:t>
              </m:r>
            </m:e>
            <m:sub>
              <m:r>
                <w:rPr>
                  <w:rFonts w:ascii="Cambria Math" w:eastAsiaTheme="minorEastAsia" w:hAnsi="Cambria Math"/>
                  <w:sz w:val="22"/>
                  <w:szCs w:val="22"/>
                  <w:lang w:eastAsia="zh-CN"/>
                </w:rPr>
                <m:t>i</m:t>
              </m:r>
            </m:sub>
          </m:sSub>
        </m:oMath>
        <w:moveTo w:id="196" w:author="Mariia Petryk" w:date="2023-08-06T17:37:00Z">
          <w:r>
            <w:rPr>
              <w:sz w:val="22"/>
              <w:szCs w:val="22"/>
              <w:lang w:eastAsia="zh-CN"/>
            </w:rPr>
            <w:t>)</w:t>
          </w:r>
          <w:r>
            <w:rPr>
              <w:color w:val="000000" w:themeColor="text1"/>
            </w:rPr>
            <w:t>, betweenness (</w:t>
          </w:r>
          <m:oMath>
            <m:r>
              <w:rPr>
                <w:rFonts w:ascii="Cambria Math" w:eastAsiaTheme="minorEastAsia" w:hAnsi="Cambria Math"/>
                <w:sz w:val="22"/>
                <w:szCs w:val="22"/>
                <w:lang w:eastAsia="zh-CN"/>
              </w:rPr>
              <m:t>Betweennes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oMath>
          <w:moveTo w:id="197" w:author="Mariia Petryk" w:date="2023-08-06T17:37:00Z">
            <w:r>
              <w:rPr>
                <w:sz w:val="22"/>
                <w:szCs w:val="22"/>
                <w:lang w:eastAsia="zh-CN"/>
              </w:rPr>
              <w:t>)</w:t>
            </w:r>
            <w:r>
              <w:rPr>
                <w:color w:val="000000" w:themeColor="text1"/>
              </w:rPr>
              <w:t>, and eigenvector centrality (</w:t>
            </w:r>
            <m:oMath>
              <m:r>
                <w:rPr>
                  <w:rFonts w:ascii="Cambria Math" w:eastAsiaTheme="minorEastAsia" w:hAnsi="Cambria Math"/>
                  <w:sz w:val="22"/>
                  <w:szCs w:val="22"/>
                  <w:lang w:eastAsia="zh-CN"/>
                </w:rPr>
                <m:t>Eigenvecto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r</m:t>
                  </m:r>
                </m:e>
                <m:sub>
                  <m:r>
                    <w:rPr>
                      <w:rFonts w:ascii="Cambria Math" w:eastAsiaTheme="minorEastAsia" w:hAnsi="Cambria Math"/>
                      <w:sz w:val="22"/>
                      <w:szCs w:val="22"/>
                      <w:lang w:eastAsia="zh-CN"/>
                    </w:rPr>
                    <m:t>i</m:t>
                  </m:r>
                </m:sub>
              </m:sSub>
            </m:oMath>
            <w:moveTo w:id="198" w:author="Mariia Petryk" w:date="2023-08-06T17:37:00Z">
              <w:r>
                <w:rPr>
                  <w:sz w:val="22"/>
                  <w:szCs w:val="22"/>
                  <w:lang w:eastAsia="zh-CN"/>
                </w:rPr>
                <w:t>)</w:t>
              </w:r>
              <w:r>
                <w:rPr>
                  <w:color w:val="000000" w:themeColor="text1"/>
                </w:rPr>
                <w:t xml:space="preserve"> – to include as the main independent variables in our regression. We measure </w:t>
              </w:r>
              <w:r w:rsidRPr="00CF00B7">
                <w:rPr>
                  <w:rFonts w:eastAsia="Calibri"/>
                  <w:i/>
                  <w:iCs/>
                  <w:color w:val="000000" w:themeColor="text1"/>
                </w:rPr>
                <w:t>project’s</w:t>
              </w:r>
              <w:r>
                <w:rPr>
                  <w:rFonts w:eastAsia="Calibri"/>
                  <w:i/>
                  <w:iCs/>
                  <w:color w:val="000000" w:themeColor="text1"/>
                </w:rPr>
                <w:t xml:space="preserve"> success</w:t>
              </w:r>
              <w:r w:rsidRPr="00CF00B7">
                <w:rPr>
                  <w:rFonts w:eastAsia="Calibri"/>
                  <w:color w:val="000000" w:themeColor="text1"/>
                </w:rPr>
                <w:t xml:space="preserve"> </w:t>
              </w:r>
              <w:r>
                <w:rPr>
                  <w:rFonts w:eastAsia="Calibri"/>
                  <w:color w:val="000000" w:themeColor="text1"/>
                </w:rPr>
                <w:t>a</w:t>
              </w:r>
              <w:r w:rsidRPr="00CF00B7">
                <w:rPr>
                  <w:rFonts w:eastAsia="Calibri"/>
                  <w:color w:val="000000" w:themeColor="text1"/>
                </w:rPr>
                <w:t xml:space="preserve">s </w:t>
              </w:r>
              <w:r>
                <w:rPr>
                  <w:rFonts w:eastAsia="Calibri"/>
                  <w:color w:val="000000" w:themeColor="text1"/>
                </w:rPr>
                <w:t xml:space="preserve">the number of commits (Grewal et al. 2006) and number of forks and include them as the main </w:t>
              </w:r>
              <w:r w:rsidRPr="00CF00B7">
                <w:rPr>
                  <w:rFonts w:eastAsia="Calibri"/>
                  <w:color w:val="000000" w:themeColor="text1"/>
                </w:rPr>
                <w:t>dependent variable</w:t>
              </w:r>
              <w:r>
                <w:rPr>
                  <w:rFonts w:eastAsia="Calibri"/>
                  <w:color w:val="000000" w:themeColor="text1"/>
                </w:rPr>
                <w:t>s</w:t>
              </w:r>
              <w:r w:rsidRPr="00CF00B7">
                <w:rPr>
                  <w:rFonts w:eastAsia="Calibri"/>
                  <w:color w:val="000000" w:themeColor="text1"/>
                </w:rPr>
                <w:t xml:space="preserve"> in our </w:t>
              </w:r>
              <w:r>
                <w:rPr>
                  <w:rFonts w:eastAsia="Calibri"/>
                  <w:color w:val="000000" w:themeColor="text1"/>
                </w:rPr>
                <w:t>analysis.</w:t>
              </w:r>
              <w:r w:rsidRPr="00CF00B7">
                <w:rPr>
                  <w:rFonts w:eastAsia="Calibri"/>
                  <w:color w:val="000000" w:themeColor="text1"/>
                </w:rPr>
                <w:t xml:space="preserve"> </w:t>
              </w:r>
              <w:r>
                <w:rPr>
                  <w:color w:val="000000" w:themeColor="text1"/>
                </w:rPr>
                <w:t>W</w:t>
              </w:r>
              <w:r w:rsidRPr="00CF00B7">
                <w:rPr>
                  <w:color w:val="000000" w:themeColor="text1"/>
                </w:rPr>
                <w:t xml:space="preserve">e also control for the </w:t>
              </w:r>
              <w:r w:rsidRPr="00E208F0">
                <w:t>lifetime of the project</w:t>
              </w:r>
              <w:r w:rsidRPr="00CF00B7">
                <w:rPr>
                  <w:color w:val="000000" w:themeColor="text1"/>
                </w:rPr>
                <w:t>.</w:t>
              </w:r>
              <w:r>
                <w:rPr>
                  <w:color w:val="000000" w:themeColor="text1"/>
                </w:rPr>
                <w:t xml:space="preserve"> </w:t>
              </w:r>
            </w:moveTo>
          </w:moveTo>
        </w:moveTo>
      </w:moveTo>
    </w:p>
    <w:moveToRangeEnd w:id="171"/>
    <w:p w14:paraId="32CAE104" w14:textId="4A8EBD32" w:rsidR="00E021D0" w:rsidRPr="00E208F0" w:rsidRDefault="00E021D0" w:rsidP="009F2F4F">
      <w:pPr>
        <w:ind w:firstLine="720"/>
        <w:rPr>
          <w:ins w:id="199" w:author="Mariia Petryk" w:date="2023-08-06T17:38:00Z"/>
        </w:rPr>
        <w:pPrChange w:id="200" w:author="Mariia Petryk" w:date="2023-08-07T10:03:00Z">
          <w:pPr/>
        </w:pPrChange>
      </w:pPr>
      <w:ins w:id="201" w:author="Mariia Petryk" w:date="2023-08-06T17:38:00Z">
        <w:r>
          <w:t xml:space="preserve">Our next hypothesis is drawn from </w:t>
        </w:r>
      </w:ins>
      <w:ins w:id="202" w:author="Mariia Petryk" w:date="2023-08-06T18:55:00Z">
        <w:r w:rsidR="00841167" w:rsidRPr="00F46959">
          <w:rPr>
            <w:color w:val="000000" w:themeColor="text1"/>
            <w:spacing w:val="5"/>
            <w:shd w:val="clear" w:color="auto" w:fill="FFFFFF"/>
          </w:rPr>
          <w:t xml:space="preserve">Singh et al. </w:t>
        </w:r>
        <w:r w:rsidR="00841167">
          <w:rPr>
            <w:color w:val="000000" w:themeColor="text1"/>
            <w:spacing w:val="5"/>
            <w:shd w:val="clear" w:color="auto" w:fill="FFFFFF"/>
          </w:rPr>
          <w:t>(</w:t>
        </w:r>
        <w:r w:rsidR="00841167" w:rsidRPr="00F46959">
          <w:rPr>
            <w:color w:val="000000" w:themeColor="text1"/>
            <w:spacing w:val="5"/>
            <w:shd w:val="clear" w:color="auto" w:fill="FFFFFF"/>
          </w:rPr>
          <w:t>2011</w:t>
        </w:r>
        <w:r w:rsidR="00841167">
          <w:rPr>
            <w:color w:val="000000" w:themeColor="text1"/>
            <w:spacing w:val="5"/>
            <w:shd w:val="clear" w:color="auto" w:fill="FFFFFF"/>
          </w:rPr>
          <w:t>).</w:t>
        </w:r>
      </w:ins>
    </w:p>
    <w:p w14:paraId="2C27371D" w14:textId="77777777" w:rsidR="00E021D0" w:rsidRPr="00F46959" w:rsidRDefault="00E021D0" w:rsidP="00E021D0">
      <w:pPr>
        <w:rPr>
          <w:ins w:id="203" w:author="Mariia Petryk" w:date="2023-08-06T17:38:00Z"/>
          <w:color w:val="000000" w:themeColor="text1"/>
        </w:rPr>
      </w:pPr>
    </w:p>
    <w:p w14:paraId="777A1325" w14:textId="5B2EA0D8" w:rsidR="00E021D0" w:rsidRPr="00F46959" w:rsidRDefault="00E021D0" w:rsidP="00E021D0">
      <w:pPr>
        <w:rPr>
          <w:ins w:id="204" w:author="Mariia Petryk" w:date="2023-08-06T17:38:00Z"/>
          <w:color w:val="000000" w:themeColor="text1"/>
          <w:spacing w:val="5"/>
          <w:shd w:val="clear" w:color="auto" w:fill="FFFFFF"/>
        </w:rPr>
      </w:pPr>
      <w:ins w:id="205" w:author="Mariia Petryk" w:date="2023-08-06T17:38:00Z">
        <w:r w:rsidRPr="00F46959">
          <w:rPr>
            <w:color w:val="000000" w:themeColor="text1"/>
          </w:rPr>
          <w:t>H</w:t>
        </w:r>
        <w:r>
          <w:rPr>
            <w:color w:val="000000" w:themeColor="text1"/>
          </w:rPr>
          <w:t>4</w:t>
        </w:r>
        <w:r w:rsidRPr="00F46959">
          <w:rPr>
            <w:color w:val="000000" w:themeColor="text1"/>
          </w:rPr>
          <w:t xml:space="preserve">: </w:t>
        </w:r>
        <w:r w:rsidRPr="00F46959">
          <w:rPr>
            <w:color w:val="000000" w:themeColor="text1"/>
            <w:spacing w:val="5"/>
            <w:shd w:val="clear" w:color="auto" w:fill="FFFFFF"/>
          </w:rPr>
          <w:t>The nuanced relationship between developer repeated collaboration and project success: </w:t>
        </w:r>
        <w:r w:rsidRPr="00F46959">
          <w:rPr>
            <w:rStyle w:val="Emphasis"/>
            <w:color w:val="000000" w:themeColor="text1"/>
            <w:spacing w:val="5"/>
            <w:shd w:val="clear" w:color="auto" w:fill="FFFFFF"/>
          </w:rPr>
          <w:t>A moderate level of internal cohesion within a project is better for a project’s success than very high or very low levels of internal cohesion</w:t>
        </w:r>
        <w:r w:rsidRPr="00F46959">
          <w:rPr>
            <w:color w:val="000000" w:themeColor="text1"/>
            <w:spacing w:val="5"/>
            <w:shd w:val="clear" w:color="auto" w:fill="FFFFFF"/>
          </w:rPr>
          <w:t>.</w:t>
        </w:r>
      </w:ins>
    </w:p>
    <w:p w14:paraId="213D7AD0" w14:textId="77777777" w:rsidR="00E021D0" w:rsidRPr="005868B0" w:rsidRDefault="00E021D0" w:rsidP="00E021D0">
      <w:pPr>
        <w:rPr>
          <w:ins w:id="206" w:author="Mariia Petryk" w:date="2023-08-06T17:38:00Z"/>
          <w:rFonts w:eastAsia="Calibri"/>
          <w:color w:val="000000" w:themeColor="text1"/>
        </w:rPr>
      </w:pPr>
    </w:p>
    <w:p w14:paraId="600F2E0E" w14:textId="667ECF9B" w:rsidR="00752F0F" w:rsidRPr="00E208F0" w:rsidDel="008854FE" w:rsidRDefault="00E021D0" w:rsidP="009F2F4F">
      <w:pPr>
        <w:ind w:firstLine="720"/>
        <w:rPr>
          <w:del w:id="207" w:author="Mariia Petryk" w:date="2023-08-07T09:55:00Z"/>
        </w:rPr>
        <w:pPrChange w:id="208" w:author="Mariia Petryk" w:date="2023-08-07T10:04:00Z">
          <w:pPr>
            <w:ind w:firstLine="720"/>
          </w:pPr>
        </w:pPrChange>
      </w:pPr>
      <w:ins w:id="209" w:author="Mariia Petryk" w:date="2023-08-06T17:38:00Z">
        <w:r w:rsidRPr="00E208F0">
          <w:t xml:space="preserve">To test our </w:t>
        </w:r>
        <w:r>
          <w:t>next</w:t>
        </w:r>
        <w:r w:rsidRPr="00E208F0">
          <w:t xml:space="preserve"> hypothesis, we construct the </w:t>
        </w:r>
        <w:r>
          <w:t xml:space="preserve">measure of internal cohesion following </w:t>
        </w:r>
        <w:r w:rsidRPr="00F46959">
          <w:rPr>
            <w:color w:val="000000" w:themeColor="text1"/>
            <w:spacing w:val="5"/>
            <w:shd w:val="clear" w:color="auto" w:fill="FFFFFF"/>
          </w:rPr>
          <w:t xml:space="preserve">Singh et al. </w:t>
        </w:r>
        <w:r>
          <w:rPr>
            <w:color w:val="000000" w:themeColor="text1"/>
            <w:spacing w:val="5"/>
            <w:shd w:val="clear" w:color="auto" w:fill="FFFFFF"/>
          </w:rPr>
          <w:t>(</w:t>
        </w:r>
        <w:r w:rsidRPr="00F46959">
          <w:rPr>
            <w:color w:val="000000" w:themeColor="text1"/>
            <w:spacing w:val="5"/>
            <w:shd w:val="clear" w:color="auto" w:fill="FFFFFF"/>
          </w:rPr>
          <w:t>2011</w:t>
        </w:r>
        <w:r>
          <w:rPr>
            <w:color w:val="000000" w:themeColor="text1"/>
            <w:spacing w:val="5"/>
            <w:shd w:val="clear" w:color="auto" w:fill="FFFFFF"/>
          </w:rPr>
          <w:t>)</w:t>
        </w:r>
        <w:r w:rsidRPr="00E208F0">
          <w:t xml:space="preserve">. </w:t>
        </w:r>
        <w:r>
          <w:t xml:space="preserve">The presence of repeated collaborations among project developers is related to </w:t>
        </w:r>
        <w:r w:rsidRPr="00D8114C">
          <w:t>strong interpersonal connections</w:t>
        </w:r>
        <w:r>
          <w:t xml:space="preserve"> (</w:t>
        </w:r>
        <w:proofErr w:type="spellStart"/>
        <w:r>
          <w:t>Uzzi</w:t>
        </w:r>
        <w:proofErr w:type="spellEnd"/>
        <w:r>
          <w:t xml:space="preserve"> 1997). We calculate the number of developer pairs from the focal repository that worked on other repositories within Ethereum project and divide it over</w:t>
        </w:r>
        <w:r w:rsidRPr="00D8114C">
          <w:t xml:space="preserve"> the total number of pairs th</w:t>
        </w:r>
        <w:r>
          <w:t xml:space="preserve">at exist in the focal repository to calculate the number of repeated ties, or the internal cohesion metric. </w:t>
        </w:r>
        <w:r w:rsidRPr="00E208F0">
          <w:t xml:space="preserve">The </w:t>
        </w:r>
        <w:r>
          <w:t>resulting metric is the</w:t>
        </w:r>
        <w:r w:rsidRPr="00E208F0">
          <w:t xml:space="preserve"> </w:t>
        </w:r>
        <w:r>
          <w:t xml:space="preserve">main </w:t>
        </w:r>
        <w:r w:rsidRPr="00E208F0">
          <w:t xml:space="preserve">independent variable. </w:t>
        </w:r>
        <w:r>
          <w:t xml:space="preserve">The main dependent variable is </w:t>
        </w:r>
        <w:r w:rsidRPr="00F46959">
          <w:rPr>
            <w:rStyle w:val="Emphasis"/>
            <w:color w:val="000000" w:themeColor="text1"/>
            <w:spacing w:val="5"/>
            <w:shd w:val="clear" w:color="auto" w:fill="FFFFFF"/>
          </w:rPr>
          <w:t>a project’s success</w:t>
        </w:r>
        <w:r>
          <w:rPr>
            <w:rStyle w:val="Emphasis"/>
            <w:i w:val="0"/>
            <w:iCs w:val="0"/>
            <w:color w:val="000000" w:themeColor="text1"/>
            <w:spacing w:val="5"/>
            <w:shd w:val="clear" w:color="auto" w:fill="FFFFFF"/>
          </w:rPr>
          <w:t xml:space="preserve">. </w:t>
        </w:r>
        <w:proofErr w:type="gramStart"/>
        <w:r>
          <w:rPr>
            <w:rStyle w:val="Emphasis"/>
            <w:i w:val="0"/>
            <w:iCs w:val="0"/>
            <w:color w:val="000000" w:themeColor="text1"/>
            <w:spacing w:val="5"/>
            <w:shd w:val="clear" w:color="auto" w:fill="FFFFFF"/>
          </w:rPr>
          <w:t>Subsequent to</w:t>
        </w:r>
        <w:proofErr w:type="gramEnd"/>
        <w:r>
          <w:rPr>
            <w:rStyle w:val="Emphasis"/>
            <w:i w:val="0"/>
            <w:iCs w:val="0"/>
            <w:color w:val="000000" w:themeColor="text1"/>
            <w:spacing w:val="5"/>
            <w:shd w:val="clear" w:color="auto" w:fill="FFFFFF"/>
          </w:rPr>
          <w:t xml:space="preserve"> the extant literature, we consider </w:t>
        </w:r>
        <w:r w:rsidRPr="0093659C">
          <w:rPr>
            <w:rStyle w:val="Emphasis"/>
            <w:i w:val="0"/>
            <w:iCs w:val="0"/>
            <w:color w:val="000000" w:themeColor="text1"/>
            <w:spacing w:val="5"/>
            <w:shd w:val="clear" w:color="auto" w:fill="FFFFFF"/>
          </w:rPr>
          <w:t>a project’s success</w:t>
        </w:r>
        <w:r w:rsidRPr="0093659C">
          <w:rPr>
            <w:i/>
            <w:iCs/>
          </w:rPr>
          <w:t xml:space="preserve"> </w:t>
        </w:r>
        <w:r w:rsidRPr="0093659C">
          <w:t xml:space="preserve">as a project’s rate of knowledge creation </w:t>
        </w:r>
        <w:r>
          <w:t>and measure it as number of commits (</w:t>
        </w:r>
        <w:proofErr w:type="spellStart"/>
        <w:r>
          <w:t>Boh</w:t>
        </w:r>
        <w:proofErr w:type="spellEnd"/>
        <w:r>
          <w:t xml:space="preserve"> et al. 2007, </w:t>
        </w:r>
        <w:proofErr w:type="spellStart"/>
        <w:r>
          <w:t>Crowston</w:t>
        </w:r>
        <w:proofErr w:type="spellEnd"/>
        <w:r>
          <w:t xml:space="preserve"> et al. 2003). We also control for the </w:t>
        </w:r>
        <w:r w:rsidRPr="00E208F0">
          <w:t>lifetime of the project since its initiation (Duration).</w:t>
        </w:r>
      </w:ins>
    </w:p>
    <w:p w14:paraId="7C0FDAE8" w14:textId="77777777" w:rsidR="007A52DC" w:rsidRDefault="007A52DC" w:rsidP="009F2F4F">
      <w:pPr>
        <w:ind w:firstLine="720"/>
        <w:rPr>
          <w:ins w:id="210" w:author="Mariia Petryk" w:date="2023-08-06T17:19:00Z"/>
        </w:rPr>
        <w:pPrChange w:id="211" w:author="Mariia Petryk" w:date="2023-08-07T10:04:00Z">
          <w:pPr/>
        </w:pPrChange>
      </w:pPr>
    </w:p>
    <w:p w14:paraId="05345674" w14:textId="3D0CEA39" w:rsidR="007A52DC" w:rsidRPr="00332DD3" w:rsidRDefault="007A52DC" w:rsidP="007A52DC">
      <w:pPr>
        <w:pStyle w:val="Heading1"/>
        <w:rPr>
          <w:ins w:id="212" w:author="Mariia Petryk" w:date="2023-08-06T17:19:00Z"/>
        </w:rPr>
      </w:pPr>
      <w:ins w:id="213" w:author="Mariia Petryk" w:date="2023-08-06T17:19:00Z">
        <w:r>
          <w:lastRenderedPageBreak/>
          <w:t xml:space="preserve">Hypothesis </w:t>
        </w:r>
        <w:r>
          <w:t>Testing</w:t>
        </w:r>
        <w:r>
          <w:t xml:space="preserve"> </w:t>
        </w:r>
      </w:ins>
    </w:p>
    <w:p w14:paraId="5149CF02" w14:textId="77777777" w:rsidR="007A52DC" w:rsidRPr="00E208F0" w:rsidRDefault="007A52DC" w:rsidP="00126D76"/>
    <w:p w14:paraId="554161F0" w14:textId="054260CF" w:rsidR="00C06262" w:rsidRPr="00E208F0" w:rsidRDefault="00C06262" w:rsidP="00C06262">
      <w:pPr>
        <w:pStyle w:val="Heading2"/>
        <w:rPr>
          <w:ins w:id="214" w:author="Mariia Petryk" w:date="2023-08-06T17:35:00Z"/>
        </w:rPr>
      </w:pPr>
      <w:ins w:id="215" w:author="Mariia Petryk" w:date="2023-08-06T17:35:00Z">
        <w:r w:rsidRPr="00E208F0">
          <w:t xml:space="preserve">Hypothesis </w:t>
        </w:r>
        <w:r>
          <w:t>1</w:t>
        </w:r>
      </w:ins>
    </w:p>
    <w:p w14:paraId="47012638" w14:textId="77777777" w:rsidR="00C06262" w:rsidRDefault="00C06262" w:rsidP="007A52DC">
      <w:pPr>
        <w:rPr>
          <w:ins w:id="216" w:author="Mariia Petryk" w:date="2023-08-06T17:34:00Z"/>
        </w:rPr>
      </w:pPr>
    </w:p>
    <w:p w14:paraId="20B08B6B" w14:textId="05346B33" w:rsidR="00126D76" w:rsidRPr="00E208F0" w:rsidRDefault="00126D76" w:rsidP="007A52DC">
      <w:pPr>
        <w:pPrChange w:id="217" w:author="Mariia Petryk" w:date="2023-08-06T17:19:00Z">
          <w:pPr>
            <w:ind w:firstLine="720"/>
          </w:pPr>
        </w:pPrChange>
      </w:pPr>
      <w:r w:rsidRPr="00E208F0">
        <w:t>To test our first hypothesis, we run a panel fixed effects regression:</w:t>
      </w:r>
    </w:p>
    <w:p w14:paraId="2FE15679" w14:textId="77777777" w:rsidR="00126D76" w:rsidRPr="00E208F0" w:rsidRDefault="00126D76" w:rsidP="00126D76"/>
    <w:p w14:paraId="72BF282F" w14:textId="77777777"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sSub>
          <m:sSubPr>
            <m:ctrlPr>
              <w:rPr>
                <w:rFonts w:ascii="Cambria Math" w:hAnsi="Cambria Math"/>
                <w:i/>
                <w:iCs/>
              </w:rPr>
            </m:ctrlPr>
          </m:sSubPr>
          <m:e>
            <m:r>
              <w:rPr>
                <w:rFonts w:ascii="Cambria Math" w:hAnsi="Cambria Math"/>
              </w:rPr>
              <m:t>Peripheral</m:t>
            </m:r>
          </m:e>
          <m:sub>
            <m:r>
              <w:rPr>
                <w:rFonts w:ascii="Cambria Math" w:hAnsi="Cambria Math"/>
              </w:rPr>
              <m:t>it</m:t>
            </m:r>
          </m:sub>
        </m:sSub>
        <m:r>
          <w:rPr>
            <w:rFonts w:ascii="Cambria Math" w:hAnsi="Cambria Math"/>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sSub>
          <m:sSubPr>
            <m:ctrlPr>
              <w:rPr>
                <w:rFonts w:ascii="Cambria Math" w:hAnsi="Cambria Math"/>
                <w:i/>
                <w:iCs/>
              </w:rPr>
            </m:ctrlPr>
          </m:sSubPr>
          <m:e>
            <m:r>
              <w:rPr>
                <w:rFonts w:ascii="Cambria Math" w:hAnsi="Cambria Math"/>
              </w:rPr>
              <m:t>Core</m:t>
            </m:r>
          </m:e>
          <m:sub>
            <m:r>
              <w:rPr>
                <w:rFonts w:ascii="Cambria Math" w:hAnsi="Cambria Math"/>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(1)</w:t>
      </w:r>
    </w:p>
    <w:p w14:paraId="2A75972D" w14:textId="006FF367" w:rsidR="00126D76" w:rsidRPr="00E208F0" w:rsidRDefault="00126D76" w:rsidP="00126D76">
      <w:pPr>
        <w:ind w:firstLine="720"/>
      </w:pPr>
      <w:r w:rsidRPr="00E208F0">
        <w:t xml:space="preserve">In equation (1), </w:t>
      </w:r>
      <w:proofErr w:type="spellStart"/>
      <w:r w:rsidRPr="00E208F0">
        <w:t>i</w:t>
      </w:r>
      <w:proofErr w:type="spellEnd"/>
      <w:r w:rsidRPr="00E208F0">
        <w:t xml:space="preserve"> – is the index of a repository within the Ethereum project, t – index of </w:t>
      </w:r>
      <w:proofErr w:type="gramStart"/>
      <w:r w:rsidRPr="00E208F0">
        <w:t>a time period</w:t>
      </w:r>
      <w:proofErr w:type="gramEnd"/>
      <w:r w:rsidRPr="00E208F0">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E208F0">
        <w:t xml:space="preserve"> – idiosyncratic error. As a measure of product awareness (</w:t>
      </w:r>
      <m:oMath>
        <m:r>
          <w:rPr>
            <w:rFonts w:ascii="Cambria Math" w:eastAsiaTheme="minorEastAsia" w:hAnsi="Cambria Math"/>
            <w:sz w:val="22"/>
            <w:szCs w:val="22"/>
            <w:lang w:eastAsia="zh-CN"/>
          </w:rPr>
          <m:t>DV</m:t>
        </m:r>
      </m:oMath>
      <w:r w:rsidRPr="00E208F0">
        <w:rPr>
          <w:rFonts w:eastAsiaTheme="minorEastAsia"/>
          <w:sz w:val="22"/>
          <w:szCs w:val="22"/>
          <w:lang w:eastAsia="zh-CN"/>
        </w:rPr>
        <w:t>)</w:t>
      </w:r>
      <w:r w:rsidRPr="00E208F0">
        <w:t xml:space="preserve">, we use the </w:t>
      </w:r>
      <w:del w:id="218" w:author="Mariia Petryk" w:date="2023-08-06T17:23:00Z">
        <w:r w:rsidRPr="00E208F0" w:rsidDel="00F770F8">
          <w:delText xml:space="preserve">number of watches (Watches) and the </w:delText>
        </w:r>
      </w:del>
      <w:r w:rsidRPr="00E208F0">
        <w:t>number of repository forks (Forks). The main independent variable is the number of peripheral developers (Peripheral). We also control for the number of core developers (Core) and the lifetime of the project since its initiation (Duration).</w:t>
      </w:r>
    </w:p>
    <w:p w14:paraId="2AB150B7" w14:textId="36A6ABAA" w:rsidR="00A94214" w:rsidRPr="00E208F0" w:rsidRDefault="00126D76" w:rsidP="00A94214">
      <w:pPr>
        <w:ind w:firstLine="720"/>
        <w:rPr>
          <w:ins w:id="219" w:author="Mariia Petryk" w:date="2023-08-06T17:07:00Z"/>
        </w:rPr>
      </w:pPr>
      <w:r w:rsidRPr="00E208F0">
        <w:t>After we estimate the regression, our results confirm that the tested hypothesis: Number of peripheral developers is positively associated with the repository awareness (number of forks</w:t>
      </w:r>
      <w:del w:id="220" w:author="Mariia Petryk" w:date="2023-08-06T17:23:00Z">
        <w:r w:rsidRPr="00E208F0" w:rsidDel="00F770F8">
          <w:delText xml:space="preserve"> and number of watches</w:delText>
        </w:r>
      </w:del>
      <w:r w:rsidRPr="00E208F0">
        <w:t xml:space="preserve">). </w:t>
      </w:r>
      <w:ins w:id="221" w:author="Mariia Petryk" w:date="2023-08-06T17:07:00Z">
        <w:r w:rsidR="00A94214" w:rsidRPr="00E208F0">
          <w:t>Addition of one peripheral developer increases the number of repository forks by 0.</w:t>
        </w:r>
      </w:ins>
      <w:ins w:id="222" w:author="Mariia Petryk" w:date="2023-08-07T09:50:00Z">
        <w:r w:rsidR="008854FE">
          <w:t>205</w:t>
        </w:r>
      </w:ins>
      <w:ins w:id="223" w:author="Mariia Petryk" w:date="2023-08-06T17:23:00Z">
        <w:r w:rsidR="00F770F8">
          <w:t xml:space="preserve"> (column 1, Table 1)</w:t>
        </w:r>
      </w:ins>
      <w:ins w:id="224" w:author="Mariia Petryk" w:date="2023-08-06T17:07:00Z">
        <w:r w:rsidR="00A94214" w:rsidRPr="00E208F0">
          <w:t xml:space="preserve">. The results are presented in Table 1. </w:t>
        </w:r>
      </w:ins>
    </w:p>
    <w:p w14:paraId="7C3555D0" w14:textId="6F725318" w:rsidR="00126D76" w:rsidRPr="00E208F0" w:rsidDel="00A94214" w:rsidRDefault="00126D76" w:rsidP="00126D76">
      <w:pPr>
        <w:ind w:firstLine="720"/>
        <w:rPr>
          <w:del w:id="225" w:author="Mariia Petryk" w:date="2023-08-06T17:07:00Z"/>
        </w:rPr>
      </w:pPr>
      <w:del w:id="226" w:author="Mariia Petryk" w:date="2023-08-06T17:07:00Z">
        <w:r w:rsidRPr="00E208F0" w:rsidDel="00A94214">
          <w:delText xml:space="preserve">Addition of one peripheral developer increases the </w:delText>
        </w:r>
      </w:del>
      <w:del w:id="227" w:author="Mariia Petryk" w:date="2023-08-06T16:57:00Z">
        <w:r w:rsidRPr="00E208F0" w:rsidDel="00867026">
          <w:delText xml:space="preserve">number </w:delText>
        </w:r>
      </w:del>
      <w:del w:id="228" w:author="Mariia Petryk" w:date="2023-08-06T17:07:00Z">
        <w:r w:rsidRPr="00E208F0" w:rsidDel="00A94214">
          <w:delText>of repository forks by 0.</w:delText>
        </w:r>
      </w:del>
      <w:del w:id="229" w:author="Mariia Petryk" w:date="2023-08-06T16:58:00Z">
        <w:r w:rsidRPr="00E208F0" w:rsidDel="00867026">
          <w:delText xml:space="preserve">16 </w:delText>
        </w:r>
      </w:del>
      <w:del w:id="230" w:author="Mariia Petryk" w:date="2023-08-06T17:07:00Z">
        <w:r w:rsidRPr="00E208F0" w:rsidDel="00A94214">
          <w:delText xml:space="preserve">and </w:delText>
        </w:r>
      </w:del>
      <w:del w:id="231" w:author="Mariia Petryk" w:date="2023-08-06T16:58:00Z">
        <w:r w:rsidRPr="00E208F0" w:rsidDel="00867026">
          <w:delText xml:space="preserve">number of </w:delText>
        </w:r>
      </w:del>
      <w:del w:id="232" w:author="Mariia Petryk" w:date="2023-08-06T17:07:00Z">
        <w:r w:rsidRPr="00E208F0" w:rsidDel="00A94214">
          <w:delText>watches by 0.</w:delText>
        </w:r>
      </w:del>
      <w:del w:id="233" w:author="Mariia Petryk" w:date="2023-08-06T16:58:00Z">
        <w:r w:rsidRPr="00E208F0" w:rsidDel="00867026">
          <w:delText>52</w:delText>
        </w:r>
      </w:del>
      <w:del w:id="234" w:author="Mariia Petryk" w:date="2023-08-06T17:07:00Z">
        <w:r w:rsidRPr="00E208F0" w:rsidDel="00A94214">
          <w:delText xml:space="preserve"> on a daily basis. The results are presented in Table 1. </w:delText>
        </w:r>
      </w:del>
    </w:p>
    <w:p w14:paraId="2529FCCF" w14:textId="77777777" w:rsidR="00126D76" w:rsidRPr="00E208F0" w:rsidRDefault="00126D76" w:rsidP="00126D76">
      <w:pPr>
        <w:ind w:firstLine="720"/>
      </w:pPr>
    </w:p>
    <w:p w14:paraId="56D44892" w14:textId="7D2EA59A" w:rsidR="00126D76" w:rsidRPr="00E208F0" w:rsidDel="007A52DC" w:rsidRDefault="00126D76" w:rsidP="00126D76">
      <w:pPr>
        <w:ind w:firstLine="720"/>
        <w:jc w:val="center"/>
        <w:rPr>
          <w:del w:id="235" w:author="Mariia Petryk" w:date="2023-08-06T17:19:00Z"/>
          <w:b/>
          <w:bCs/>
        </w:rPr>
      </w:pPr>
      <w:del w:id="236" w:author="Mariia Petryk" w:date="2023-08-06T17:19:00Z">
        <w:r w:rsidRPr="00E208F0" w:rsidDel="007A52DC">
          <w:rPr>
            <w:b/>
            <w:bCs/>
          </w:rPr>
          <w:delText xml:space="preserve">Table </w:delText>
        </w:r>
        <w:r w:rsidRPr="00E208F0" w:rsidDel="007A52DC">
          <w:rPr>
            <w:b/>
            <w:bCs/>
          </w:rPr>
          <w:fldChar w:fldCharType="begin"/>
        </w:r>
        <w:r w:rsidRPr="00E208F0" w:rsidDel="007A52DC">
          <w:rPr>
            <w:b/>
            <w:bCs/>
          </w:rPr>
          <w:delInstrText xml:space="preserve"> SEQ Table \* ARABIC </w:delInstrText>
        </w:r>
        <w:r w:rsidRPr="00E208F0" w:rsidDel="007A52DC">
          <w:rPr>
            <w:b/>
            <w:bCs/>
          </w:rPr>
          <w:fldChar w:fldCharType="separate"/>
        </w:r>
        <w:r w:rsidDel="007A52DC">
          <w:rPr>
            <w:b/>
            <w:bCs/>
            <w:noProof/>
          </w:rPr>
          <w:delText>1</w:delText>
        </w:r>
        <w:r w:rsidRPr="00E208F0" w:rsidDel="007A52DC">
          <w:rPr>
            <w:b/>
            <w:bCs/>
          </w:rPr>
          <w:fldChar w:fldCharType="end"/>
        </w:r>
        <w:r w:rsidRPr="00E208F0" w:rsidDel="007A52DC">
          <w:rPr>
            <w:b/>
            <w:bCs/>
          </w:rPr>
          <w:delText>. H1 Testing Results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A94214" w:rsidRPr="00E208F0" w:rsidDel="007A52DC" w14:paraId="2872552C" w14:textId="3DA637BF" w:rsidTr="001C0135">
        <w:trPr>
          <w:del w:id="237" w:author="Mariia Petryk" w:date="2023-08-06T17:19:00Z"/>
        </w:trPr>
        <w:tc>
          <w:tcPr>
            <w:tcW w:w="1763" w:type="pct"/>
            <w:tcBorders>
              <w:top w:val="single" w:sz="4" w:space="0" w:color="auto"/>
              <w:bottom w:val="single" w:sz="4" w:space="0" w:color="auto"/>
            </w:tcBorders>
          </w:tcPr>
          <w:p w14:paraId="28F0EBCC" w14:textId="2687F546" w:rsidR="00A94214" w:rsidRPr="00E208F0" w:rsidDel="007A52DC" w:rsidRDefault="00A94214" w:rsidP="00A94214">
            <w:pPr>
              <w:rPr>
                <w:del w:id="238" w:author="Mariia Petryk" w:date="2023-08-06T17:19:00Z"/>
                <w:sz w:val="20"/>
                <w:szCs w:val="20"/>
              </w:rPr>
            </w:pPr>
            <w:del w:id="239" w:author="Mariia Petryk" w:date="2023-08-06T17:07:00Z">
              <w:r w:rsidRPr="00E208F0" w:rsidDel="00475D21">
                <w:rPr>
                  <w:sz w:val="20"/>
                  <w:szCs w:val="20"/>
                </w:rPr>
                <w:delText>Variable</w:delText>
              </w:r>
            </w:del>
          </w:p>
        </w:tc>
        <w:tc>
          <w:tcPr>
            <w:tcW w:w="1614" w:type="pct"/>
            <w:tcBorders>
              <w:top w:val="single" w:sz="4" w:space="0" w:color="auto"/>
              <w:bottom w:val="single" w:sz="4" w:space="0" w:color="auto"/>
            </w:tcBorders>
          </w:tcPr>
          <w:p w14:paraId="3D92B405" w14:textId="5478539C" w:rsidR="00A94214" w:rsidRPr="00E208F0" w:rsidDel="00475D21" w:rsidRDefault="00A94214" w:rsidP="00A94214">
            <w:pPr>
              <w:jc w:val="center"/>
              <w:rPr>
                <w:del w:id="240" w:author="Mariia Petryk" w:date="2023-08-06T17:07:00Z"/>
                <w:sz w:val="20"/>
                <w:szCs w:val="20"/>
              </w:rPr>
            </w:pPr>
            <w:del w:id="241" w:author="Mariia Petryk" w:date="2023-08-06T17:07:00Z">
              <w:r w:rsidRPr="00E208F0" w:rsidDel="00475D21">
                <w:rPr>
                  <w:sz w:val="20"/>
                  <w:szCs w:val="20"/>
                </w:rPr>
                <w:delText>(1)</w:delText>
              </w:r>
            </w:del>
          </w:p>
          <w:p w14:paraId="40110586" w14:textId="272C7478" w:rsidR="00A94214" w:rsidRPr="00E208F0" w:rsidDel="007A52DC" w:rsidRDefault="00A94214" w:rsidP="00A94214">
            <w:pPr>
              <w:jc w:val="center"/>
              <w:rPr>
                <w:del w:id="242" w:author="Mariia Petryk" w:date="2023-08-06T17:19:00Z"/>
                <w:sz w:val="20"/>
                <w:szCs w:val="20"/>
              </w:rPr>
            </w:pPr>
            <w:del w:id="243" w:author="Mariia Petryk" w:date="2023-08-06T17:07:00Z">
              <w:r w:rsidRPr="00E208F0" w:rsidDel="00475D21">
                <w:rPr>
                  <w:sz w:val="20"/>
                  <w:szCs w:val="20"/>
                </w:rPr>
                <w:delText>FE, DV=Forks</w:delText>
              </w:r>
            </w:del>
          </w:p>
        </w:tc>
        <w:tc>
          <w:tcPr>
            <w:tcW w:w="1623" w:type="pct"/>
            <w:tcBorders>
              <w:top w:val="single" w:sz="4" w:space="0" w:color="auto"/>
              <w:bottom w:val="single" w:sz="4" w:space="0" w:color="auto"/>
            </w:tcBorders>
          </w:tcPr>
          <w:p w14:paraId="680DBA1F" w14:textId="26FE7A12" w:rsidR="00A94214" w:rsidRPr="00E208F0" w:rsidDel="00475D21" w:rsidRDefault="00A94214" w:rsidP="00A94214">
            <w:pPr>
              <w:jc w:val="center"/>
              <w:rPr>
                <w:del w:id="244" w:author="Mariia Petryk" w:date="2023-08-06T17:07:00Z"/>
                <w:sz w:val="20"/>
                <w:szCs w:val="20"/>
              </w:rPr>
            </w:pPr>
            <w:del w:id="245" w:author="Mariia Petryk" w:date="2023-08-06T17:07:00Z">
              <w:r w:rsidRPr="00E208F0" w:rsidDel="00475D21">
                <w:rPr>
                  <w:sz w:val="20"/>
                  <w:szCs w:val="20"/>
                </w:rPr>
                <w:delText>(2)</w:delText>
              </w:r>
            </w:del>
          </w:p>
          <w:p w14:paraId="71AA2C4C" w14:textId="0B9DBE9D" w:rsidR="00A94214" w:rsidRPr="00E208F0" w:rsidDel="007A52DC" w:rsidRDefault="00A94214" w:rsidP="00A94214">
            <w:pPr>
              <w:jc w:val="center"/>
              <w:rPr>
                <w:del w:id="246" w:author="Mariia Petryk" w:date="2023-08-06T17:19:00Z"/>
                <w:sz w:val="20"/>
                <w:szCs w:val="20"/>
              </w:rPr>
            </w:pPr>
            <w:del w:id="247" w:author="Mariia Petryk" w:date="2023-08-06T17:07:00Z">
              <w:r w:rsidRPr="00E208F0" w:rsidDel="00475D21">
                <w:rPr>
                  <w:sz w:val="20"/>
                  <w:szCs w:val="20"/>
                </w:rPr>
                <w:delText>FE, DV=Watches</w:delText>
              </w:r>
            </w:del>
          </w:p>
        </w:tc>
      </w:tr>
      <w:tr w:rsidR="00A94214" w:rsidRPr="00E208F0" w:rsidDel="007A52DC" w14:paraId="62561150" w14:textId="24D4BD06" w:rsidTr="001C0135">
        <w:trPr>
          <w:del w:id="248" w:author="Mariia Petryk" w:date="2023-08-06T17:19:00Z"/>
        </w:trPr>
        <w:tc>
          <w:tcPr>
            <w:tcW w:w="1763" w:type="pct"/>
            <w:tcBorders>
              <w:top w:val="single" w:sz="4" w:space="0" w:color="auto"/>
            </w:tcBorders>
            <w:vAlign w:val="bottom"/>
          </w:tcPr>
          <w:p w14:paraId="453A52AC" w14:textId="458C8586" w:rsidR="00A94214" w:rsidRPr="00E208F0" w:rsidDel="007A52DC" w:rsidRDefault="00A94214" w:rsidP="00A94214">
            <w:pPr>
              <w:rPr>
                <w:del w:id="249" w:author="Mariia Petryk" w:date="2023-08-06T17:19:00Z"/>
                <w:sz w:val="20"/>
                <w:szCs w:val="20"/>
              </w:rPr>
            </w:pPr>
            <w:del w:id="250" w:author="Mariia Petryk" w:date="2023-08-06T17:07:00Z">
              <w:r w:rsidRPr="00E208F0" w:rsidDel="00475D21">
                <w:rPr>
                  <w:color w:val="000000"/>
                  <w:sz w:val="20"/>
                  <w:szCs w:val="20"/>
                </w:rPr>
                <w:delText>Peripheral</w:delText>
              </w:r>
            </w:del>
          </w:p>
        </w:tc>
        <w:tc>
          <w:tcPr>
            <w:tcW w:w="1614" w:type="pct"/>
            <w:tcBorders>
              <w:top w:val="single" w:sz="4" w:space="0" w:color="auto"/>
            </w:tcBorders>
            <w:vAlign w:val="bottom"/>
          </w:tcPr>
          <w:p w14:paraId="69827A95" w14:textId="6B614079" w:rsidR="00A94214" w:rsidRPr="00E208F0" w:rsidDel="007A52DC" w:rsidRDefault="00A94214" w:rsidP="00A94214">
            <w:pPr>
              <w:jc w:val="center"/>
              <w:rPr>
                <w:del w:id="251" w:author="Mariia Petryk" w:date="2023-08-06T17:19:00Z"/>
                <w:sz w:val="20"/>
                <w:szCs w:val="20"/>
              </w:rPr>
            </w:pPr>
            <w:del w:id="252" w:author="Mariia Petryk" w:date="2023-08-06T17:07:00Z">
              <w:r w:rsidRPr="00E208F0" w:rsidDel="00475D21">
                <w:rPr>
                  <w:color w:val="000000"/>
                  <w:sz w:val="20"/>
                  <w:szCs w:val="20"/>
                </w:rPr>
                <w:delText>0.</w:delText>
              </w:r>
            </w:del>
            <w:del w:id="253" w:author="Mariia Petryk" w:date="2023-08-06T16:56:00Z">
              <w:r w:rsidRPr="00E208F0" w:rsidDel="003E1E4A">
                <w:rPr>
                  <w:color w:val="000000"/>
                  <w:sz w:val="20"/>
                  <w:szCs w:val="20"/>
                </w:rPr>
                <w:delText>1623</w:delText>
              </w:r>
            </w:del>
            <w:del w:id="254" w:author="Mariia Petryk" w:date="2023-08-06T17:07:00Z">
              <w:r w:rsidRPr="00E208F0" w:rsidDel="00475D21">
                <w:rPr>
                  <w:color w:val="000000"/>
                  <w:sz w:val="20"/>
                  <w:szCs w:val="20"/>
                </w:rPr>
                <w:delText>***</w:delText>
              </w:r>
            </w:del>
          </w:p>
        </w:tc>
        <w:tc>
          <w:tcPr>
            <w:tcW w:w="1623" w:type="pct"/>
            <w:tcBorders>
              <w:top w:val="single" w:sz="4" w:space="0" w:color="auto"/>
            </w:tcBorders>
          </w:tcPr>
          <w:p w14:paraId="4DA587C3" w14:textId="6D0CF30A" w:rsidR="00A94214" w:rsidRPr="00E208F0" w:rsidDel="007A52DC" w:rsidRDefault="00A94214" w:rsidP="00A94214">
            <w:pPr>
              <w:jc w:val="center"/>
              <w:rPr>
                <w:del w:id="255" w:author="Mariia Petryk" w:date="2023-08-06T17:19:00Z"/>
                <w:color w:val="000000"/>
                <w:sz w:val="20"/>
                <w:szCs w:val="20"/>
              </w:rPr>
            </w:pPr>
            <w:del w:id="256" w:author="Mariia Petryk" w:date="2023-08-06T17:07:00Z">
              <w:r w:rsidRPr="00E208F0" w:rsidDel="00475D21">
                <w:rPr>
                  <w:color w:val="000000"/>
                  <w:sz w:val="20"/>
                  <w:szCs w:val="20"/>
                </w:rPr>
                <w:delText>0.</w:delText>
              </w:r>
            </w:del>
            <w:del w:id="257" w:author="Mariia Petryk" w:date="2023-08-06T16:51:00Z">
              <w:r w:rsidRPr="00E208F0" w:rsidDel="004672D8">
                <w:rPr>
                  <w:color w:val="000000"/>
                  <w:sz w:val="20"/>
                  <w:szCs w:val="20"/>
                </w:rPr>
                <w:delText>515</w:delText>
              </w:r>
            </w:del>
            <w:del w:id="258" w:author="Mariia Petryk" w:date="2023-08-06T17:07:00Z">
              <w:r w:rsidRPr="00E208F0" w:rsidDel="00475D21">
                <w:rPr>
                  <w:color w:val="000000"/>
                  <w:sz w:val="20"/>
                  <w:szCs w:val="20"/>
                </w:rPr>
                <w:delText>***</w:delText>
              </w:r>
            </w:del>
          </w:p>
        </w:tc>
      </w:tr>
      <w:tr w:rsidR="00A94214" w:rsidRPr="00E208F0" w:rsidDel="007A52DC" w14:paraId="25A8BBDF" w14:textId="6DFE68CC" w:rsidTr="001C0135">
        <w:trPr>
          <w:del w:id="259" w:author="Mariia Petryk" w:date="2023-08-06T17:19:00Z"/>
        </w:trPr>
        <w:tc>
          <w:tcPr>
            <w:tcW w:w="1763" w:type="pct"/>
            <w:vAlign w:val="bottom"/>
          </w:tcPr>
          <w:p w14:paraId="1AE32339" w14:textId="1064425C" w:rsidR="00A94214" w:rsidRPr="00E208F0" w:rsidDel="007A52DC" w:rsidRDefault="00A94214" w:rsidP="00A94214">
            <w:pPr>
              <w:rPr>
                <w:del w:id="260" w:author="Mariia Petryk" w:date="2023-08-06T17:19:00Z"/>
                <w:color w:val="000000"/>
                <w:sz w:val="20"/>
                <w:szCs w:val="20"/>
              </w:rPr>
            </w:pPr>
          </w:p>
        </w:tc>
        <w:tc>
          <w:tcPr>
            <w:tcW w:w="1614" w:type="pct"/>
            <w:vAlign w:val="bottom"/>
          </w:tcPr>
          <w:p w14:paraId="16CB1089" w14:textId="04014339" w:rsidR="00A94214" w:rsidRPr="00E208F0" w:rsidDel="007A52DC" w:rsidRDefault="00A94214" w:rsidP="00A94214">
            <w:pPr>
              <w:jc w:val="center"/>
              <w:rPr>
                <w:del w:id="261" w:author="Mariia Petryk" w:date="2023-08-06T17:19:00Z"/>
                <w:color w:val="000000"/>
                <w:sz w:val="20"/>
                <w:szCs w:val="20"/>
              </w:rPr>
            </w:pPr>
            <w:del w:id="262" w:author="Mariia Petryk" w:date="2023-08-06T17:07:00Z">
              <w:r w:rsidRPr="00E208F0" w:rsidDel="00475D21">
                <w:rPr>
                  <w:color w:val="000000"/>
                  <w:sz w:val="20"/>
                  <w:szCs w:val="20"/>
                </w:rPr>
                <w:delText>(0.00</w:delText>
              </w:r>
            </w:del>
            <w:del w:id="263" w:author="Mariia Petryk" w:date="2023-08-06T16:56:00Z">
              <w:r w:rsidRPr="00E208F0" w:rsidDel="003E1E4A">
                <w:rPr>
                  <w:color w:val="000000"/>
                  <w:sz w:val="20"/>
                  <w:szCs w:val="20"/>
                </w:rPr>
                <w:delText>27</w:delText>
              </w:r>
            </w:del>
            <w:del w:id="264" w:author="Mariia Petryk" w:date="2023-08-06T17:07:00Z">
              <w:r w:rsidRPr="00E208F0" w:rsidDel="00475D21">
                <w:rPr>
                  <w:color w:val="000000"/>
                  <w:sz w:val="20"/>
                  <w:szCs w:val="20"/>
                </w:rPr>
                <w:delText>)</w:delText>
              </w:r>
            </w:del>
          </w:p>
        </w:tc>
        <w:tc>
          <w:tcPr>
            <w:tcW w:w="1623" w:type="pct"/>
          </w:tcPr>
          <w:p w14:paraId="07460E8C" w14:textId="277FD440" w:rsidR="00A94214" w:rsidRPr="00E208F0" w:rsidDel="007A52DC" w:rsidRDefault="00A94214" w:rsidP="00A94214">
            <w:pPr>
              <w:jc w:val="center"/>
              <w:rPr>
                <w:del w:id="265" w:author="Mariia Petryk" w:date="2023-08-06T17:19:00Z"/>
                <w:color w:val="000000"/>
                <w:sz w:val="20"/>
                <w:szCs w:val="20"/>
              </w:rPr>
            </w:pPr>
            <w:del w:id="266" w:author="Mariia Petryk" w:date="2023-08-06T17:07:00Z">
              <w:r w:rsidRPr="00E208F0" w:rsidDel="00475D21">
                <w:rPr>
                  <w:color w:val="000000"/>
                  <w:sz w:val="20"/>
                  <w:szCs w:val="20"/>
                </w:rPr>
                <w:delText>(0.00</w:delText>
              </w:r>
            </w:del>
            <w:del w:id="267" w:author="Mariia Petryk" w:date="2023-08-06T16:51:00Z">
              <w:r w:rsidRPr="00E208F0" w:rsidDel="004672D8">
                <w:rPr>
                  <w:color w:val="000000"/>
                  <w:sz w:val="20"/>
                  <w:szCs w:val="20"/>
                </w:rPr>
                <w:delText>71</w:delText>
              </w:r>
            </w:del>
            <w:del w:id="268" w:author="Mariia Petryk" w:date="2023-08-06T17:07:00Z">
              <w:r w:rsidRPr="00E208F0" w:rsidDel="00475D21">
                <w:rPr>
                  <w:color w:val="000000"/>
                  <w:sz w:val="20"/>
                  <w:szCs w:val="20"/>
                </w:rPr>
                <w:delText>)</w:delText>
              </w:r>
            </w:del>
          </w:p>
        </w:tc>
      </w:tr>
      <w:tr w:rsidR="00A94214" w:rsidRPr="00E208F0" w:rsidDel="007A52DC" w14:paraId="1EDC224A" w14:textId="1B339FB8" w:rsidTr="001C0135">
        <w:trPr>
          <w:del w:id="269" w:author="Mariia Petryk" w:date="2023-08-06T17:19:00Z"/>
        </w:trPr>
        <w:tc>
          <w:tcPr>
            <w:tcW w:w="1763" w:type="pct"/>
            <w:vAlign w:val="bottom"/>
          </w:tcPr>
          <w:p w14:paraId="553C1787" w14:textId="391DA104" w:rsidR="00A94214" w:rsidRPr="00E208F0" w:rsidDel="007A52DC" w:rsidRDefault="00A94214" w:rsidP="00A94214">
            <w:pPr>
              <w:rPr>
                <w:del w:id="270" w:author="Mariia Petryk" w:date="2023-08-06T17:19:00Z"/>
                <w:sz w:val="20"/>
                <w:szCs w:val="20"/>
              </w:rPr>
            </w:pPr>
            <w:del w:id="271" w:author="Mariia Petryk" w:date="2023-08-06T17:07:00Z">
              <w:r w:rsidRPr="00E208F0" w:rsidDel="00475D21">
                <w:rPr>
                  <w:color w:val="000000"/>
                  <w:sz w:val="20"/>
                  <w:szCs w:val="20"/>
                </w:rPr>
                <w:delText>Core</w:delText>
              </w:r>
            </w:del>
          </w:p>
        </w:tc>
        <w:tc>
          <w:tcPr>
            <w:tcW w:w="1614" w:type="pct"/>
            <w:vAlign w:val="bottom"/>
          </w:tcPr>
          <w:p w14:paraId="7D5F74C0" w14:textId="421102BE" w:rsidR="00A94214" w:rsidRPr="00E208F0" w:rsidDel="007A52DC" w:rsidRDefault="00A94214" w:rsidP="00A94214">
            <w:pPr>
              <w:jc w:val="center"/>
              <w:rPr>
                <w:del w:id="272" w:author="Mariia Petryk" w:date="2023-08-06T17:19:00Z"/>
                <w:sz w:val="20"/>
                <w:szCs w:val="20"/>
              </w:rPr>
            </w:pPr>
            <w:del w:id="273" w:author="Mariia Petryk" w:date="2023-08-06T16:56:00Z">
              <w:r w:rsidRPr="00E208F0" w:rsidDel="003E1E4A">
                <w:rPr>
                  <w:color w:val="000000"/>
                  <w:sz w:val="20"/>
                  <w:szCs w:val="20"/>
                </w:rPr>
                <w:delText>-0.0042**</w:delText>
              </w:r>
            </w:del>
          </w:p>
        </w:tc>
        <w:tc>
          <w:tcPr>
            <w:tcW w:w="1623" w:type="pct"/>
          </w:tcPr>
          <w:p w14:paraId="520EDA5E" w14:textId="05B8BCE7" w:rsidR="00A94214" w:rsidRPr="00E208F0" w:rsidDel="007A52DC" w:rsidRDefault="00A94214" w:rsidP="00A94214">
            <w:pPr>
              <w:jc w:val="center"/>
              <w:rPr>
                <w:del w:id="274" w:author="Mariia Petryk" w:date="2023-08-06T17:19:00Z"/>
                <w:color w:val="000000"/>
                <w:sz w:val="20"/>
                <w:szCs w:val="20"/>
              </w:rPr>
            </w:pPr>
            <w:del w:id="275" w:author="Mariia Petryk" w:date="2023-08-06T17:07:00Z">
              <w:r w:rsidRPr="00E208F0" w:rsidDel="00475D21">
                <w:rPr>
                  <w:color w:val="000000"/>
                  <w:sz w:val="20"/>
                  <w:szCs w:val="20"/>
                </w:rPr>
                <w:delText>-0.0</w:delText>
              </w:r>
            </w:del>
            <w:del w:id="276" w:author="Mariia Petryk" w:date="2023-08-06T16:51:00Z">
              <w:r w:rsidRPr="00E208F0" w:rsidDel="004672D8">
                <w:rPr>
                  <w:color w:val="000000"/>
                  <w:sz w:val="20"/>
                  <w:szCs w:val="20"/>
                </w:rPr>
                <w:delText>5</w:delText>
              </w:r>
            </w:del>
            <w:del w:id="277" w:author="Mariia Petryk" w:date="2023-08-06T17:07:00Z">
              <w:r w:rsidRPr="00E208F0" w:rsidDel="00475D21">
                <w:rPr>
                  <w:color w:val="000000"/>
                  <w:sz w:val="20"/>
                  <w:szCs w:val="20"/>
                </w:rPr>
                <w:delText>5</w:delText>
              </w:r>
            </w:del>
            <w:del w:id="278" w:author="Mariia Petryk" w:date="2023-08-06T16:51:00Z">
              <w:r w:rsidRPr="00E208F0" w:rsidDel="004672D8">
                <w:rPr>
                  <w:color w:val="000000"/>
                  <w:sz w:val="20"/>
                  <w:szCs w:val="20"/>
                </w:rPr>
                <w:delText>***</w:delText>
              </w:r>
            </w:del>
          </w:p>
        </w:tc>
      </w:tr>
      <w:tr w:rsidR="00A94214" w:rsidRPr="00E208F0" w:rsidDel="007A52DC" w14:paraId="745F1698" w14:textId="6CBBBBE5" w:rsidTr="001C0135">
        <w:trPr>
          <w:del w:id="279" w:author="Mariia Petryk" w:date="2023-08-06T17:19:00Z"/>
        </w:trPr>
        <w:tc>
          <w:tcPr>
            <w:tcW w:w="1763" w:type="pct"/>
            <w:vAlign w:val="bottom"/>
          </w:tcPr>
          <w:p w14:paraId="7E1C3810" w14:textId="2683195B" w:rsidR="00A94214" w:rsidRPr="00E208F0" w:rsidDel="007A52DC" w:rsidRDefault="00A94214" w:rsidP="00A94214">
            <w:pPr>
              <w:rPr>
                <w:del w:id="280" w:author="Mariia Petryk" w:date="2023-08-06T17:19:00Z"/>
                <w:color w:val="000000"/>
                <w:sz w:val="20"/>
                <w:szCs w:val="20"/>
              </w:rPr>
            </w:pPr>
          </w:p>
        </w:tc>
        <w:tc>
          <w:tcPr>
            <w:tcW w:w="1614" w:type="pct"/>
            <w:vAlign w:val="bottom"/>
          </w:tcPr>
          <w:p w14:paraId="1B9FAD15" w14:textId="0DA2ECDD" w:rsidR="00A94214" w:rsidRPr="00E208F0" w:rsidDel="007A52DC" w:rsidRDefault="00A94214" w:rsidP="00A94214">
            <w:pPr>
              <w:jc w:val="center"/>
              <w:rPr>
                <w:del w:id="281" w:author="Mariia Petryk" w:date="2023-08-06T17:19:00Z"/>
                <w:color w:val="000000"/>
                <w:sz w:val="20"/>
                <w:szCs w:val="20"/>
              </w:rPr>
            </w:pPr>
            <w:del w:id="282" w:author="Mariia Petryk" w:date="2023-08-06T17:07:00Z">
              <w:r w:rsidRPr="00E208F0" w:rsidDel="00475D21">
                <w:rPr>
                  <w:color w:val="000000"/>
                  <w:sz w:val="20"/>
                  <w:szCs w:val="20"/>
                </w:rPr>
                <w:delText>(0.00</w:delText>
              </w:r>
            </w:del>
            <w:del w:id="283" w:author="Mariia Petryk" w:date="2023-08-06T16:56:00Z">
              <w:r w:rsidRPr="00E208F0" w:rsidDel="003E1E4A">
                <w:rPr>
                  <w:color w:val="000000"/>
                  <w:sz w:val="20"/>
                  <w:szCs w:val="20"/>
                </w:rPr>
                <w:delText>16</w:delText>
              </w:r>
            </w:del>
            <w:del w:id="284" w:author="Mariia Petryk" w:date="2023-08-06T17:07:00Z">
              <w:r w:rsidRPr="00E208F0" w:rsidDel="00475D21">
                <w:rPr>
                  <w:color w:val="000000"/>
                  <w:sz w:val="20"/>
                  <w:szCs w:val="20"/>
                </w:rPr>
                <w:delText>)</w:delText>
              </w:r>
            </w:del>
          </w:p>
        </w:tc>
        <w:tc>
          <w:tcPr>
            <w:tcW w:w="1623" w:type="pct"/>
          </w:tcPr>
          <w:p w14:paraId="57BFCE6D" w14:textId="57C2F19B" w:rsidR="00A94214" w:rsidRPr="00E208F0" w:rsidDel="007A52DC" w:rsidRDefault="00A94214" w:rsidP="00A94214">
            <w:pPr>
              <w:jc w:val="center"/>
              <w:rPr>
                <w:del w:id="285" w:author="Mariia Petryk" w:date="2023-08-06T17:19:00Z"/>
                <w:color w:val="000000"/>
                <w:sz w:val="20"/>
                <w:szCs w:val="20"/>
              </w:rPr>
            </w:pPr>
            <w:del w:id="286" w:author="Mariia Petryk" w:date="2023-08-06T17:07:00Z">
              <w:r w:rsidRPr="00E208F0" w:rsidDel="00475D21">
                <w:rPr>
                  <w:color w:val="000000"/>
                  <w:sz w:val="20"/>
                  <w:szCs w:val="20"/>
                </w:rPr>
                <w:delText>(0.010</w:delText>
              </w:r>
            </w:del>
            <w:del w:id="287" w:author="Mariia Petryk" w:date="2023-08-06T16:51:00Z">
              <w:r w:rsidRPr="00E208F0" w:rsidDel="004672D8">
                <w:rPr>
                  <w:color w:val="000000"/>
                  <w:sz w:val="20"/>
                  <w:szCs w:val="20"/>
                </w:rPr>
                <w:delText>7</w:delText>
              </w:r>
            </w:del>
            <w:del w:id="288" w:author="Mariia Petryk" w:date="2023-08-06T17:07:00Z">
              <w:r w:rsidRPr="00E208F0" w:rsidDel="00475D21">
                <w:rPr>
                  <w:color w:val="000000"/>
                  <w:sz w:val="20"/>
                  <w:szCs w:val="20"/>
                </w:rPr>
                <w:delText>)</w:delText>
              </w:r>
            </w:del>
          </w:p>
        </w:tc>
      </w:tr>
      <w:tr w:rsidR="00A94214" w:rsidRPr="00E208F0" w:rsidDel="007A52DC" w14:paraId="1F41C066" w14:textId="543EAF8C" w:rsidTr="001C0135">
        <w:trPr>
          <w:del w:id="289" w:author="Mariia Petryk" w:date="2023-08-06T17:19:00Z"/>
        </w:trPr>
        <w:tc>
          <w:tcPr>
            <w:tcW w:w="1763" w:type="pct"/>
            <w:vAlign w:val="bottom"/>
          </w:tcPr>
          <w:p w14:paraId="7EF2ADBD" w14:textId="7CAACCC0" w:rsidR="00A94214" w:rsidRPr="00E208F0" w:rsidDel="007A52DC" w:rsidRDefault="00A94214" w:rsidP="00A94214">
            <w:pPr>
              <w:rPr>
                <w:del w:id="290" w:author="Mariia Petryk" w:date="2023-08-06T17:19:00Z"/>
                <w:sz w:val="20"/>
                <w:szCs w:val="20"/>
              </w:rPr>
            </w:pPr>
            <w:del w:id="291" w:author="Mariia Petryk" w:date="2023-08-06T17:07:00Z">
              <w:r w:rsidRPr="00E208F0" w:rsidDel="00475D21">
                <w:rPr>
                  <w:color w:val="000000"/>
                  <w:sz w:val="20"/>
                  <w:szCs w:val="20"/>
                </w:rPr>
                <w:delText>Duration</w:delText>
              </w:r>
            </w:del>
          </w:p>
        </w:tc>
        <w:tc>
          <w:tcPr>
            <w:tcW w:w="1614" w:type="pct"/>
            <w:vAlign w:val="bottom"/>
          </w:tcPr>
          <w:p w14:paraId="3F003AD9" w14:textId="57AEC94A" w:rsidR="00A94214" w:rsidRPr="00E208F0" w:rsidDel="007A52DC" w:rsidRDefault="00A94214" w:rsidP="00A94214">
            <w:pPr>
              <w:jc w:val="center"/>
              <w:rPr>
                <w:del w:id="292" w:author="Mariia Petryk" w:date="2023-08-06T17:19:00Z"/>
                <w:sz w:val="20"/>
                <w:szCs w:val="20"/>
              </w:rPr>
            </w:pPr>
            <w:del w:id="293" w:author="Mariia Petryk" w:date="2023-08-06T17:07:00Z">
              <w:r w:rsidRPr="00E208F0" w:rsidDel="00475D21">
                <w:rPr>
                  <w:color w:val="000000"/>
                  <w:sz w:val="20"/>
                  <w:szCs w:val="20"/>
                </w:rPr>
                <w:delText>0.000</w:delText>
              </w:r>
            </w:del>
            <w:del w:id="294" w:author="Mariia Petryk" w:date="2023-08-06T16:56:00Z">
              <w:r w:rsidRPr="00E208F0" w:rsidDel="003E1E4A">
                <w:rPr>
                  <w:color w:val="000000"/>
                  <w:sz w:val="20"/>
                  <w:szCs w:val="20"/>
                </w:rPr>
                <w:delText>3</w:delText>
              </w:r>
            </w:del>
            <w:del w:id="295" w:author="Mariia Petryk" w:date="2023-08-06T17:07:00Z">
              <w:r w:rsidRPr="00E208F0" w:rsidDel="00475D21">
                <w:rPr>
                  <w:color w:val="000000"/>
                  <w:sz w:val="20"/>
                  <w:szCs w:val="20"/>
                </w:rPr>
                <w:delText>***</w:delText>
              </w:r>
            </w:del>
          </w:p>
        </w:tc>
        <w:tc>
          <w:tcPr>
            <w:tcW w:w="1623" w:type="pct"/>
          </w:tcPr>
          <w:p w14:paraId="06DE752C" w14:textId="59F62D8F" w:rsidR="00A94214" w:rsidRPr="00E208F0" w:rsidDel="007A52DC" w:rsidRDefault="00A94214" w:rsidP="00A94214">
            <w:pPr>
              <w:jc w:val="center"/>
              <w:rPr>
                <w:del w:id="296" w:author="Mariia Petryk" w:date="2023-08-06T17:19:00Z"/>
                <w:color w:val="000000"/>
                <w:sz w:val="20"/>
                <w:szCs w:val="20"/>
              </w:rPr>
            </w:pPr>
            <w:del w:id="297" w:author="Mariia Petryk" w:date="2023-08-06T17:07:00Z">
              <w:r w:rsidRPr="00E208F0" w:rsidDel="00475D21">
                <w:rPr>
                  <w:color w:val="000000"/>
                  <w:sz w:val="20"/>
                  <w:szCs w:val="20"/>
                </w:rPr>
                <w:delText>0.0001**</w:delText>
              </w:r>
            </w:del>
          </w:p>
        </w:tc>
      </w:tr>
      <w:tr w:rsidR="00A94214" w:rsidRPr="00E208F0" w:rsidDel="007A52DC" w14:paraId="4CE842B3" w14:textId="0A547FED" w:rsidTr="001C0135">
        <w:trPr>
          <w:del w:id="298" w:author="Mariia Petryk" w:date="2023-08-06T17:19:00Z"/>
        </w:trPr>
        <w:tc>
          <w:tcPr>
            <w:tcW w:w="1763" w:type="pct"/>
          </w:tcPr>
          <w:p w14:paraId="387ED15C" w14:textId="03E17D95" w:rsidR="00A94214" w:rsidRPr="00E208F0" w:rsidDel="007A52DC" w:rsidRDefault="00A94214" w:rsidP="00A94214">
            <w:pPr>
              <w:rPr>
                <w:del w:id="299" w:author="Mariia Petryk" w:date="2023-08-06T17:19:00Z"/>
                <w:sz w:val="20"/>
                <w:szCs w:val="20"/>
              </w:rPr>
            </w:pPr>
          </w:p>
        </w:tc>
        <w:tc>
          <w:tcPr>
            <w:tcW w:w="1614" w:type="pct"/>
          </w:tcPr>
          <w:p w14:paraId="74329B1F" w14:textId="222C9562" w:rsidR="00A94214" w:rsidRPr="00E208F0" w:rsidDel="007A52DC" w:rsidRDefault="00A94214" w:rsidP="00A94214">
            <w:pPr>
              <w:jc w:val="center"/>
              <w:rPr>
                <w:del w:id="300" w:author="Mariia Petryk" w:date="2023-08-06T17:19:00Z"/>
                <w:sz w:val="20"/>
                <w:szCs w:val="20"/>
              </w:rPr>
            </w:pPr>
            <w:del w:id="301" w:author="Mariia Petryk" w:date="2023-08-06T17:07:00Z">
              <w:r w:rsidRPr="00E208F0" w:rsidDel="00475D21">
                <w:rPr>
                  <w:sz w:val="20"/>
                  <w:szCs w:val="20"/>
                </w:rPr>
                <w:delText>(</w:delText>
              </w:r>
              <w:r w:rsidRPr="00E208F0" w:rsidDel="00475D21">
                <w:rPr>
                  <w:color w:val="000000"/>
                  <w:sz w:val="20"/>
                  <w:szCs w:val="20"/>
                </w:rPr>
                <w:delText>0.00002)</w:delText>
              </w:r>
            </w:del>
          </w:p>
        </w:tc>
        <w:tc>
          <w:tcPr>
            <w:tcW w:w="1623" w:type="pct"/>
          </w:tcPr>
          <w:p w14:paraId="5475F942" w14:textId="6EC80429" w:rsidR="00A94214" w:rsidRPr="00E208F0" w:rsidDel="007A52DC" w:rsidRDefault="00A94214" w:rsidP="00A94214">
            <w:pPr>
              <w:jc w:val="center"/>
              <w:rPr>
                <w:del w:id="302" w:author="Mariia Petryk" w:date="2023-08-06T17:19:00Z"/>
                <w:color w:val="000000"/>
                <w:sz w:val="20"/>
                <w:szCs w:val="20"/>
              </w:rPr>
            </w:pPr>
            <w:del w:id="303" w:author="Mariia Petryk" w:date="2023-08-06T17:07:00Z">
              <w:r w:rsidRPr="00E208F0" w:rsidDel="00475D21">
                <w:rPr>
                  <w:color w:val="000000"/>
                  <w:sz w:val="20"/>
                  <w:szCs w:val="20"/>
                </w:rPr>
                <w:delText>(0.00002)</w:delText>
              </w:r>
            </w:del>
          </w:p>
        </w:tc>
      </w:tr>
      <w:tr w:rsidR="00A94214" w:rsidRPr="00E208F0" w:rsidDel="007A52DC" w14:paraId="2E2A3C8E" w14:textId="52241D65" w:rsidTr="001C0135">
        <w:trPr>
          <w:del w:id="304" w:author="Mariia Petryk" w:date="2023-08-06T17:19:00Z"/>
        </w:trPr>
        <w:tc>
          <w:tcPr>
            <w:tcW w:w="1763" w:type="pct"/>
          </w:tcPr>
          <w:p w14:paraId="0553B22F" w14:textId="61871B1C" w:rsidR="00A94214" w:rsidRPr="00E208F0" w:rsidDel="007A52DC" w:rsidRDefault="00A94214" w:rsidP="00A94214">
            <w:pPr>
              <w:rPr>
                <w:del w:id="305" w:author="Mariia Petryk" w:date="2023-08-06T17:19:00Z"/>
                <w:sz w:val="20"/>
                <w:szCs w:val="20"/>
              </w:rPr>
            </w:pPr>
            <w:del w:id="306" w:author="Mariia Petryk" w:date="2023-08-06T17:07:00Z">
              <w:r w:rsidRPr="00E208F0" w:rsidDel="00475D21">
                <w:rPr>
                  <w:sz w:val="20"/>
                  <w:szCs w:val="20"/>
                </w:rPr>
                <w:delText>Repository FE</w:delText>
              </w:r>
            </w:del>
          </w:p>
        </w:tc>
        <w:tc>
          <w:tcPr>
            <w:tcW w:w="1614" w:type="pct"/>
          </w:tcPr>
          <w:p w14:paraId="76E770CA" w14:textId="70CFFF53" w:rsidR="00A94214" w:rsidRPr="00E208F0" w:rsidDel="007A52DC" w:rsidRDefault="00A94214" w:rsidP="00A94214">
            <w:pPr>
              <w:jc w:val="center"/>
              <w:rPr>
                <w:del w:id="307" w:author="Mariia Petryk" w:date="2023-08-06T17:19:00Z"/>
                <w:sz w:val="20"/>
                <w:szCs w:val="20"/>
              </w:rPr>
            </w:pPr>
            <w:del w:id="308" w:author="Mariia Petryk" w:date="2023-08-06T17:07:00Z">
              <w:r w:rsidRPr="00E208F0" w:rsidDel="00475D21">
                <w:rPr>
                  <w:sz w:val="20"/>
                  <w:szCs w:val="20"/>
                </w:rPr>
                <w:delText>Y</w:delText>
              </w:r>
            </w:del>
          </w:p>
        </w:tc>
        <w:tc>
          <w:tcPr>
            <w:tcW w:w="1623" w:type="pct"/>
          </w:tcPr>
          <w:p w14:paraId="27DEECAC" w14:textId="1DA15AC6" w:rsidR="00A94214" w:rsidRPr="00E208F0" w:rsidDel="007A52DC" w:rsidRDefault="00A94214" w:rsidP="00A94214">
            <w:pPr>
              <w:jc w:val="center"/>
              <w:rPr>
                <w:del w:id="309" w:author="Mariia Petryk" w:date="2023-08-06T17:19:00Z"/>
                <w:color w:val="000000"/>
                <w:sz w:val="20"/>
                <w:szCs w:val="20"/>
              </w:rPr>
            </w:pPr>
            <w:del w:id="310" w:author="Mariia Petryk" w:date="2023-08-06T17:07:00Z">
              <w:r w:rsidRPr="00E208F0" w:rsidDel="00475D21">
                <w:rPr>
                  <w:color w:val="000000"/>
                  <w:sz w:val="20"/>
                  <w:szCs w:val="20"/>
                </w:rPr>
                <w:delText>Y</w:delText>
              </w:r>
            </w:del>
          </w:p>
        </w:tc>
      </w:tr>
      <w:tr w:rsidR="00A94214" w:rsidRPr="00E208F0" w:rsidDel="007A52DC" w14:paraId="5D8A5F01" w14:textId="7E16865F" w:rsidTr="001C0135">
        <w:trPr>
          <w:del w:id="311" w:author="Mariia Petryk" w:date="2023-08-06T17:19:00Z"/>
        </w:trPr>
        <w:tc>
          <w:tcPr>
            <w:tcW w:w="1763" w:type="pct"/>
          </w:tcPr>
          <w:p w14:paraId="2561E4A9" w14:textId="659A2E09" w:rsidR="00A94214" w:rsidRPr="00E208F0" w:rsidDel="007A52DC" w:rsidRDefault="00A94214" w:rsidP="00A94214">
            <w:pPr>
              <w:rPr>
                <w:del w:id="312" w:author="Mariia Petryk" w:date="2023-08-06T17:19:00Z"/>
                <w:sz w:val="20"/>
                <w:szCs w:val="20"/>
              </w:rPr>
            </w:pPr>
            <w:del w:id="313" w:author="Mariia Petryk" w:date="2023-08-06T16:59:00Z">
              <w:r w:rsidRPr="00E208F0" w:rsidDel="004A06AA">
                <w:rPr>
                  <w:sz w:val="20"/>
                  <w:szCs w:val="20"/>
                </w:rPr>
                <w:delText>N</w:delText>
              </w:r>
            </w:del>
            <w:del w:id="314" w:author="Mariia Petryk" w:date="2023-08-06T16:57:00Z">
              <w:r w:rsidRPr="00E208F0" w:rsidDel="00867026">
                <w:rPr>
                  <w:sz w:val="20"/>
                  <w:szCs w:val="20"/>
                </w:rPr>
                <w:delText>um</w:delText>
              </w:r>
            </w:del>
            <w:del w:id="315" w:author="Mariia Petryk" w:date="2023-08-06T16:59:00Z">
              <w:r w:rsidRPr="00E208F0" w:rsidDel="004A06AA">
                <w:rPr>
                  <w:sz w:val="20"/>
                  <w:szCs w:val="20"/>
                </w:rPr>
                <w:delText xml:space="preserve"> obs</w:delText>
              </w:r>
            </w:del>
          </w:p>
        </w:tc>
        <w:tc>
          <w:tcPr>
            <w:tcW w:w="1614" w:type="pct"/>
          </w:tcPr>
          <w:p w14:paraId="378DEF67" w14:textId="784DF7A4" w:rsidR="00A94214" w:rsidRPr="00E208F0" w:rsidDel="007A52DC" w:rsidRDefault="00A94214" w:rsidP="00A94214">
            <w:pPr>
              <w:jc w:val="center"/>
              <w:rPr>
                <w:del w:id="316" w:author="Mariia Petryk" w:date="2023-08-06T17:19:00Z"/>
                <w:sz w:val="20"/>
                <w:szCs w:val="20"/>
              </w:rPr>
            </w:pPr>
            <w:del w:id="317" w:author="Mariia Petryk" w:date="2023-08-06T17:07:00Z">
              <w:r w:rsidRPr="00E208F0" w:rsidDel="00475D21">
                <w:rPr>
                  <w:sz w:val="20"/>
                  <w:szCs w:val="20"/>
                </w:rPr>
                <w:delText>101,081</w:delText>
              </w:r>
            </w:del>
          </w:p>
        </w:tc>
        <w:tc>
          <w:tcPr>
            <w:tcW w:w="1623" w:type="pct"/>
          </w:tcPr>
          <w:p w14:paraId="5B260B3F" w14:textId="577D5444" w:rsidR="00A94214" w:rsidRPr="00E208F0" w:rsidDel="007A52DC" w:rsidRDefault="00A94214" w:rsidP="00A94214">
            <w:pPr>
              <w:jc w:val="center"/>
              <w:rPr>
                <w:del w:id="318" w:author="Mariia Petryk" w:date="2023-08-06T17:19:00Z"/>
                <w:color w:val="000000"/>
                <w:sz w:val="20"/>
                <w:szCs w:val="20"/>
              </w:rPr>
            </w:pPr>
            <w:del w:id="319" w:author="Mariia Petryk" w:date="2023-08-06T17:07:00Z">
              <w:r w:rsidRPr="00E208F0" w:rsidDel="00475D21">
                <w:rPr>
                  <w:sz w:val="20"/>
                  <w:szCs w:val="20"/>
                </w:rPr>
                <w:delText>101,081</w:delText>
              </w:r>
            </w:del>
          </w:p>
        </w:tc>
      </w:tr>
      <w:tr w:rsidR="00A94214" w:rsidRPr="00E208F0" w:rsidDel="007A52DC" w14:paraId="00934259" w14:textId="0300661A" w:rsidTr="001C0135">
        <w:trPr>
          <w:del w:id="320" w:author="Mariia Petryk" w:date="2023-08-06T17:19:00Z"/>
        </w:trPr>
        <w:tc>
          <w:tcPr>
            <w:tcW w:w="1763" w:type="pct"/>
            <w:tcBorders>
              <w:bottom w:val="single" w:sz="4" w:space="0" w:color="auto"/>
            </w:tcBorders>
          </w:tcPr>
          <w:p w14:paraId="206B9184" w14:textId="19810102" w:rsidR="00A94214" w:rsidRPr="00E208F0" w:rsidDel="007A52DC" w:rsidRDefault="00A94214" w:rsidP="00A94214">
            <w:pPr>
              <w:rPr>
                <w:del w:id="321" w:author="Mariia Petryk" w:date="2023-08-06T17:19:00Z"/>
                <w:sz w:val="20"/>
                <w:szCs w:val="20"/>
              </w:rPr>
            </w:pPr>
            <w:del w:id="322" w:author="Mariia Petryk" w:date="2023-08-06T17:07:00Z">
              <w:r w:rsidRPr="00E208F0" w:rsidDel="00475D21">
                <w:rPr>
                  <w:sz w:val="20"/>
                  <w:szCs w:val="20"/>
                </w:rPr>
                <w:delText>Adj R-sq</w:delText>
              </w:r>
            </w:del>
          </w:p>
        </w:tc>
        <w:tc>
          <w:tcPr>
            <w:tcW w:w="1614" w:type="pct"/>
            <w:tcBorders>
              <w:bottom w:val="single" w:sz="4" w:space="0" w:color="auto"/>
            </w:tcBorders>
          </w:tcPr>
          <w:p w14:paraId="59BA3ADC" w14:textId="5EC351D9" w:rsidR="00A94214" w:rsidRPr="00E208F0" w:rsidDel="007A52DC" w:rsidRDefault="00A94214" w:rsidP="00A94214">
            <w:pPr>
              <w:jc w:val="center"/>
              <w:rPr>
                <w:del w:id="323" w:author="Mariia Petryk" w:date="2023-08-06T17:19:00Z"/>
                <w:sz w:val="20"/>
                <w:szCs w:val="20"/>
              </w:rPr>
            </w:pPr>
            <w:del w:id="324" w:author="Mariia Petryk" w:date="2023-08-06T17:07:00Z">
              <w:r w:rsidRPr="00E208F0" w:rsidDel="00475D21">
                <w:rPr>
                  <w:sz w:val="20"/>
                  <w:szCs w:val="20"/>
                </w:rPr>
                <w:delText>0.</w:delText>
              </w:r>
            </w:del>
            <w:del w:id="325" w:author="Mariia Petryk" w:date="2023-08-06T16:56:00Z">
              <w:r w:rsidRPr="00E208F0" w:rsidDel="003E1E4A">
                <w:rPr>
                  <w:sz w:val="20"/>
                  <w:szCs w:val="20"/>
                </w:rPr>
                <w:delText>646</w:delText>
              </w:r>
            </w:del>
          </w:p>
        </w:tc>
        <w:tc>
          <w:tcPr>
            <w:tcW w:w="1623" w:type="pct"/>
            <w:tcBorders>
              <w:bottom w:val="single" w:sz="4" w:space="0" w:color="auto"/>
            </w:tcBorders>
          </w:tcPr>
          <w:p w14:paraId="5870F5D1" w14:textId="40D9EA5A" w:rsidR="00A94214" w:rsidRPr="00E208F0" w:rsidDel="007A52DC" w:rsidRDefault="00A94214" w:rsidP="00A94214">
            <w:pPr>
              <w:jc w:val="center"/>
              <w:rPr>
                <w:del w:id="326" w:author="Mariia Petryk" w:date="2023-08-06T17:19:00Z"/>
                <w:sz w:val="20"/>
                <w:szCs w:val="20"/>
              </w:rPr>
            </w:pPr>
            <w:del w:id="327" w:author="Mariia Petryk" w:date="2023-08-06T17:07:00Z">
              <w:r w:rsidRPr="00E208F0" w:rsidDel="00475D21">
                <w:rPr>
                  <w:sz w:val="20"/>
                  <w:szCs w:val="20"/>
                </w:rPr>
                <w:delText>0.</w:delText>
              </w:r>
            </w:del>
            <w:del w:id="328" w:author="Mariia Petryk" w:date="2023-08-06T16:51:00Z">
              <w:r w:rsidRPr="00E208F0" w:rsidDel="004672D8">
                <w:rPr>
                  <w:sz w:val="20"/>
                  <w:szCs w:val="20"/>
                </w:rPr>
                <w:delText>833</w:delText>
              </w:r>
            </w:del>
          </w:p>
        </w:tc>
      </w:tr>
    </w:tbl>
    <w:p w14:paraId="53954940" w14:textId="1403EF78" w:rsidR="007A52DC" w:rsidRPr="00E208F0" w:rsidRDefault="007A52DC" w:rsidP="007A52DC">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ins w:id="329" w:author="Mariia Petryk" w:date="2023-08-06T17:23:00Z">
        <w:r w:rsidR="00F770F8">
          <w:rPr>
            <w:b/>
            <w:bCs/>
            <w:noProof/>
          </w:rPr>
          <w:t>1</w:t>
        </w:r>
      </w:ins>
      <w:del w:id="330" w:author="Mariia Petryk" w:date="2023-08-06T17:23:00Z">
        <w:r w:rsidDel="00F770F8">
          <w:rPr>
            <w:b/>
            <w:bCs/>
            <w:noProof/>
          </w:rPr>
          <w:delText>2</w:delText>
        </w:r>
      </w:del>
      <w:r w:rsidRPr="00E208F0">
        <w:rPr>
          <w:b/>
          <w:bCs/>
        </w:rPr>
        <w:fldChar w:fldCharType="end"/>
      </w:r>
      <w:r w:rsidRPr="00E208F0">
        <w:rPr>
          <w:b/>
          <w:bCs/>
        </w:rPr>
        <w:t xml:space="preserve">. </w:t>
      </w:r>
      <w:ins w:id="331" w:author="Mariia Petryk" w:date="2023-08-06T17:23:00Z">
        <w:r w:rsidR="00F770F8">
          <w:rPr>
            <w:b/>
            <w:bCs/>
          </w:rPr>
          <w:t xml:space="preserve">H1 and </w:t>
        </w:r>
      </w:ins>
      <w:r w:rsidRPr="00E208F0">
        <w:rPr>
          <w:b/>
          <w:bCs/>
        </w:rPr>
        <w:t>H</w:t>
      </w:r>
      <w:r>
        <w:rPr>
          <w:b/>
          <w:bCs/>
        </w:rPr>
        <w:t>2</w:t>
      </w:r>
      <w:r w:rsidRPr="00E208F0">
        <w:rPr>
          <w:b/>
          <w:bCs/>
        </w:rPr>
        <w:t xml:space="preserve">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7A52DC" w:rsidRPr="00E208F0" w14:paraId="391F668B" w14:textId="77777777" w:rsidTr="00326EE8">
        <w:tc>
          <w:tcPr>
            <w:tcW w:w="1763" w:type="pct"/>
            <w:tcBorders>
              <w:top w:val="single" w:sz="4" w:space="0" w:color="auto"/>
              <w:bottom w:val="single" w:sz="4" w:space="0" w:color="auto"/>
            </w:tcBorders>
          </w:tcPr>
          <w:p w14:paraId="2127F44B" w14:textId="77777777" w:rsidR="007A52DC" w:rsidRPr="00E208F0" w:rsidRDefault="007A52DC" w:rsidP="00326EE8">
            <w:pPr>
              <w:rPr>
                <w:sz w:val="20"/>
                <w:szCs w:val="20"/>
              </w:rPr>
            </w:pPr>
            <w:r w:rsidRPr="00E208F0">
              <w:rPr>
                <w:sz w:val="20"/>
                <w:szCs w:val="20"/>
              </w:rPr>
              <w:t>Variable</w:t>
            </w:r>
          </w:p>
        </w:tc>
        <w:tc>
          <w:tcPr>
            <w:tcW w:w="1614" w:type="pct"/>
            <w:tcBorders>
              <w:top w:val="single" w:sz="4" w:space="0" w:color="auto"/>
              <w:bottom w:val="single" w:sz="4" w:space="0" w:color="auto"/>
            </w:tcBorders>
          </w:tcPr>
          <w:p w14:paraId="14D3A522" w14:textId="77777777" w:rsidR="007A52DC" w:rsidRPr="00E208F0" w:rsidRDefault="007A52DC" w:rsidP="00326EE8">
            <w:pPr>
              <w:jc w:val="center"/>
              <w:rPr>
                <w:sz w:val="20"/>
                <w:szCs w:val="20"/>
              </w:rPr>
            </w:pPr>
            <w:r w:rsidRPr="00E208F0">
              <w:rPr>
                <w:sz w:val="20"/>
                <w:szCs w:val="20"/>
              </w:rPr>
              <w:t>(</w:t>
            </w:r>
            <w:r>
              <w:rPr>
                <w:sz w:val="20"/>
                <w:szCs w:val="20"/>
              </w:rPr>
              <w:t>1</w:t>
            </w:r>
            <w:r w:rsidRPr="00E208F0">
              <w:rPr>
                <w:sz w:val="20"/>
                <w:szCs w:val="20"/>
              </w:rPr>
              <w:t>)</w:t>
            </w:r>
          </w:p>
          <w:p w14:paraId="1672D28F" w14:textId="77777777" w:rsidR="007A52DC" w:rsidRPr="00E208F0" w:rsidRDefault="007A52DC" w:rsidP="00326EE8">
            <w:pPr>
              <w:jc w:val="center"/>
              <w:rPr>
                <w:sz w:val="20"/>
                <w:szCs w:val="20"/>
              </w:rPr>
            </w:pPr>
            <w:r>
              <w:rPr>
                <w:sz w:val="20"/>
                <w:szCs w:val="20"/>
              </w:rPr>
              <w:t xml:space="preserve">H1: </w:t>
            </w:r>
            <w:r w:rsidRPr="00E208F0">
              <w:rPr>
                <w:sz w:val="20"/>
                <w:szCs w:val="20"/>
              </w:rPr>
              <w:t>FE, DV=</w:t>
            </w:r>
            <w:r>
              <w:rPr>
                <w:sz w:val="20"/>
                <w:szCs w:val="20"/>
              </w:rPr>
              <w:t>Forks</w:t>
            </w:r>
          </w:p>
        </w:tc>
        <w:tc>
          <w:tcPr>
            <w:tcW w:w="1623" w:type="pct"/>
            <w:tcBorders>
              <w:top w:val="single" w:sz="4" w:space="0" w:color="auto"/>
              <w:bottom w:val="single" w:sz="4" w:space="0" w:color="auto"/>
            </w:tcBorders>
          </w:tcPr>
          <w:p w14:paraId="4E047D2F" w14:textId="77777777" w:rsidR="007A52DC" w:rsidRPr="00E208F0" w:rsidRDefault="007A52DC" w:rsidP="00326EE8">
            <w:pPr>
              <w:jc w:val="center"/>
              <w:rPr>
                <w:sz w:val="20"/>
                <w:szCs w:val="20"/>
              </w:rPr>
            </w:pPr>
            <w:r w:rsidRPr="00E208F0">
              <w:rPr>
                <w:sz w:val="20"/>
                <w:szCs w:val="20"/>
              </w:rPr>
              <w:t>(</w:t>
            </w:r>
            <w:r>
              <w:rPr>
                <w:sz w:val="20"/>
                <w:szCs w:val="20"/>
              </w:rPr>
              <w:t>2</w:t>
            </w:r>
            <w:r w:rsidRPr="00E208F0">
              <w:rPr>
                <w:sz w:val="20"/>
                <w:szCs w:val="20"/>
              </w:rPr>
              <w:t>)</w:t>
            </w:r>
          </w:p>
          <w:p w14:paraId="1D43479F" w14:textId="77777777" w:rsidR="007A52DC" w:rsidRPr="00E208F0" w:rsidRDefault="007A52DC" w:rsidP="00326EE8">
            <w:pPr>
              <w:jc w:val="center"/>
              <w:rPr>
                <w:sz w:val="20"/>
                <w:szCs w:val="20"/>
              </w:rPr>
            </w:pPr>
            <w:r>
              <w:rPr>
                <w:sz w:val="20"/>
                <w:szCs w:val="20"/>
              </w:rPr>
              <w:t xml:space="preserve">H2: </w:t>
            </w:r>
            <w:r w:rsidRPr="00E208F0">
              <w:rPr>
                <w:sz w:val="20"/>
                <w:szCs w:val="20"/>
              </w:rPr>
              <w:t>FE, DV=</w:t>
            </w:r>
            <w:r>
              <w:rPr>
                <w:sz w:val="20"/>
                <w:szCs w:val="20"/>
              </w:rPr>
              <w:t>Forks</w:t>
            </w:r>
          </w:p>
        </w:tc>
      </w:tr>
      <w:tr w:rsidR="007A52DC" w:rsidRPr="00E208F0" w14:paraId="7F60FA7E" w14:textId="77777777" w:rsidTr="00326EE8">
        <w:tc>
          <w:tcPr>
            <w:tcW w:w="1763" w:type="pct"/>
            <w:tcBorders>
              <w:top w:val="single" w:sz="4" w:space="0" w:color="auto"/>
            </w:tcBorders>
            <w:vAlign w:val="bottom"/>
          </w:tcPr>
          <w:p w14:paraId="04ADBCCA" w14:textId="77777777" w:rsidR="007A52DC" w:rsidRPr="00E208F0" w:rsidRDefault="007A52DC" w:rsidP="00326EE8">
            <w:pPr>
              <w:rPr>
                <w:sz w:val="20"/>
                <w:szCs w:val="20"/>
              </w:rPr>
            </w:pPr>
            <w:r w:rsidRPr="00E208F0">
              <w:rPr>
                <w:color w:val="000000"/>
                <w:sz w:val="20"/>
                <w:szCs w:val="20"/>
              </w:rPr>
              <w:t>Peripheral</w:t>
            </w:r>
          </w:p>
        </w:tc>
        <w:tc>
          <w:tcPr>
            <w:tcW w:w="1614" w:type="pct"/>
            <w:tcBorders>
              <w:top w:val="single" w:sz="4" w:space="0" w:color="auto"/>
            </w:tcBorders>
          </w:tcPr>
          <w:p w14:paraId="18304024" w14:textId="77777777" w:rsidR="007A52DC" w:rsidRPr="0065500F" w:rsidRDefault="007A52DC" w:rsidP="00326EE8">
            <w:pPr>
              <w:jc w:val="center"/>
              <w:rPr>
                <w:color w:val="000000"/>
                <w:sz w:val="20"/>
                <w:szCs w:val="20"/>
              </w:rPr>
            </w:pPr>
            <w:r w:rsidRPr="00736F47">
              <w:rPr>
                <w:color w:val="000000"/>
                <w:sz w:val="20"/>
                <w:szCs w:val="20"/>
              </w:rPr>
              <w:t>0.20</w:t>
            </w:r>
            <w:r>
              <w:rPr>
                <w:color w:val="000000"/>
                <w:sz w:val="20"/>
                <w:szCs w:val="20"/>
              </w:rPr>
              <w:t>5</w:t>
            </w:r>
            <w:r w:rsidRPr="00736F47">
              <w:rPr>
                <w:color w:val="000000"/>
                <w:sz w:val="20"/>
                <w:szCs w:val="20"/>
              </w:rPr>
              <w:t>***</w:t>
            </w:r>
          </w:p>
        </w:tc>
        <w:tc>
          <w:tcPr>
            <w:tcW w:w="1623" w:type="pct"/>
            <w:tcBorders>
              <w:top w:val="single" w:sz="4" w:space="0" w:color="auto"/>
            </w:tcBorders>
          </w:tcPr>
          <w:p w14:paraId="0E1965BF" w14:textId="77777777" w:rsidR="007A52DC" w:rsidRPr="0065500F" w:rsidRDefault="007A52DC" w:rsidP="00326EE8">
            <w:pPr>
              <w:jc w:val="center"/>
              <w:rPr>
                <w:color w:val="000000"/>
                <w:sz w:val="20"/>
                <w:szCs w:val="20"/>
              </w:rPr>
            </w:pPr>
            <w:r w:rsidRPr="00736F47">
              <w:rPr>
                <w:color w:val="000000"/>
                <w:sz w:val="20"/>
                <w:szCs w:val="20"/>
              </w:rPr>
              <w:t>0.206***</w:t>
            </w:r>
          </w:p>
        </w:tc>
      </w:tr>
      <w:tr w:rsidR="007A52DC" w:rsidRPr="00E208F0" w14:paraId="7AF3A1E3" w14:textId="77777777" w:rsidTr="00326EE8">
        <w:tc>
          <w:tcPr>
            <w:tcW w:w="1763" w:type="pct"/>
            <w:vAlign w:val="bottom"/>
          </w:tcPr>
          <w:p w14:paraId="4676B71F" w14:textId="77777777" w:rsidR="007A52DC" w:rsidRPr="00E208F0" w:rsidRDefault="007A52DC" w:rsidP="00326EE8">
            <w:pPr>
              <w:rPr>
                <w:color w:val="000000"/>
                <w:sz w:val="20"/>
                <w:szCs w:val="20"/>
              </w:rPr>
            </w:pPr>
          </w:p>
        </w:tc>
        <w:tc>
          <w:tcPr>
            <w:tcW w:w="1614" w:type="pct"/>
          </w:tcPr>
          <w:p w14:paraId="535C0A22" w14:textId="77777777" w:rsidR="007A52DC" w:rsidRDefault="007A52DC" w:rsidP="00326EE8">
            <w:pPr>
              <w:jc w:val="center"/>
              <w:rPr>
                <w:color w:val="000000"/>
                <w:sz w:val="20"/>
                <w:szCs w:val="20"/>
              </w:rPr>
            </w:pPr>
            <w:r w:rsidRPr="00E208F0">
              <w:rPr>
                <w:color w:val="000000"/>
                <w:sz w:val="20"/>
                <w:szCs w:val="20"/>
              </w:rPr>
              <w:t>(0.0</w:t>
            </w:r>
            <w:r>
              <w:rPr>
                <w:color w:val="000000"/>
                <w:sz w:val="20"/>
                <w:szCs w:val="20"/>
              </w:rPr>
              <w:t>24</w:t>
            </w:r>
            <w:r w:rsidRPr="00E208F0">
              <w:rPr>
                <w:color w:val="000000"/>
                <w:sz w:val="20"/>
                <w:szCs w:val="20"/>
              </w:rPr>
              <w:t>)</w:t>
            </w:r>
          </w:p>
        </w:tc>
        <w:tc>
          <w:tcPr>
            <w:tcW w:w="1623" w:type="pct"/>
          </w:tcPr>
          <w:p w14:paraId="0CFDAD72" w14:textId="77777777" w:rsidR="007A52DC" w:rsidRDefault="007A52DC" w:rsidP="00326EE8">
            <w:pPr>
              <w:jc w:val="center"/>
              <w:rPr>
                <w:color w:val="000000"/>
                <w:sz w:val="20"/>
                <w:szCs w:val="20"/>
              </w:rPr>
            </w:pPr>
            <w:r w:rsidRPr="00E208F0">
              <w:rPr>
                <w:color w:val="000000"/>
                <w:sz w:val="20"/>
                <w:szCs w:val="20"/>
              </w:rPr>
              <w:t>(0.0</w:t>
            </w:r>
            <w:r>
              <w:rPr>
                <w:color w:val="000000"/>
                <w:sz w:val="20"/>
                <w:szCs w:val="20"/>
              </w:rPr>
              <w:t>24</w:t>
            </w:r>
            <w:r w:rsidRPr="00E208F0">
              <w:rPr>
                <w:color w:val="000000"/>
                <w:sz w:val="20"/>
                <w:szCs w:val="20"/>
              </w:rPr>
              <w:t>)</w:t>
            </w:r>
          </w:p>
        </w:tc>
      </w:tr>
      <w:tr w:rsidR="007A52DC" w:rsidRPr="00E208F0" w14:paraId="726DE990" w14:textId="77777777" w:rsidTr="00326EE8">
        <w:tc>
          <w:tcPr>
            <w:tcW w:w="1763" w:type="pct"/>
            <w:vAlign w:val="bottom"/>
          </w:tcPr>
          <w:p w14:paraId="6F96797F" w14:textId="77777777" w:rsidR="007A52DC" w:rsidRPr="00E208F0" w:rsidRDefault="007A52DC" w:rsidP="00326EE8">
            <w:pPr>
              <w:rPr>
                <w:sz w:val="20"/>
                <w:szCs w:val="20"/>
              </w:rPr>
            </w:pPr>
            <w:r w:rsidRPr="00E208F0">
              <w:rPr>
                <w:color w:val="000000"/>
                <w:sz w:val="20"/>
                <w:szCs w:val="20"/>
              </w:rPr>
              <w:t>Core</w:t>
            </w:r>
          </w:p>
        </w:tc>
        <w:tc>
          <w:tcPr>
            <w:tcW w:w="1614" w:type="pct"/>
          </w:tcPr>
          <w:p w14:paraId="7ABFFD09" w14:textId="77777777" w:rsidR="007A52DC" w:rsidRPr="0065500F" w:rsidRDefault="007A52DC" w:rsidP="00326EE8">
            <w:pPr>
              <w:jc w:val="center"/>
              <w:rPr>
                <w:color w:val="000000"/>
                <w:sz w:val="20"/>
                <w:szCs w:val="20"/>
              </w:rPr>
            </w:pPr>
            <w:r w:rsidRPr="00736F47">
              <w:rPr>
                <w:color w:val="000000"/>
                <w:sz w:val="20"/>
                <w:szCs w:val="20"/>
              </w:rPr>
              <w:t>0.00</w:t>
            </w:r>
            <w:r>
              <w:rPr>
                <w:color w:val="000000"/>
                <w:sz w:val="20"/>
                <w:szCs w:val="20"/>
              </w:rPr>
              <w:t>3</w:t>
            </w:r>
          </w:p>
        </w:tc>
        <w:tc>
          <w:tcPr>
            <w:tcW w:w="1623" w:type="pct"/>
          </w:tcPr>
          <w:p w14:paraId="325B44DF" w14:textId="77777777" w:rsidR="007A52DC" w:rsidRPr="0065500F" w:rsidRDefault="007A52DC" w:rsidP="00326EE8">
            <w:pPr>
              <w:jc w:val="center"/>
              <w:rPr>
                <w:color w:val="000000"/>
                <w:sz w:val="20"/>
                <w:szCs w:val="20"/>
              </w:rPr>
            </w:pPr>
            <w:r w:rsidRPr="00736F47">
              <w:rPr>
                <w:color w:val="000000"/>
                <w:sz w:val="20"/>
                <w:szCs w:val="20"/>
              </w:rPr>
              <w:t>0.002</w:t>
            </w:r>
          </w:p>
        </w:tc>
      </w:tr>
      <w:tr w:rsidR="007A52DC" w:rsidRPr="00E208F0" w14:paraId="57E04320" w14:textId="77777777" w:rsidTr="00326EE8">
        <w:tc>
          <w:tcPr>
            <w:tcW w:w="1763" w:type="pct"/>
            <w:vAlign w:val="bottom"/>
          </w:tcPr>
          <w:p w14:paraId="7DA62F3F" w14:textId="77777777" w:rsidR="007A52DC" w:rsidRPr="00E208F0" w:rsidRDefault="007A52DC" w:rsidP="00326EE8">
            <w:pPr>
              <w:rPr>
                <w:color w:val="000000"/>
                <w:sz w:val="20"/>
                <w:szCs w:val="20"/>
              </w:rPr>
            </w:pPr>
          </w:p>
        </w:tc>
        <w:tc>
          <w:tcPr>
            <w:tcW w:w="1614" w:type="pct"/>
          </w:tcPr>
          <w:p w14:paraId="6B6F807D" w14:textId="77777777" w:rsidR="007A52DC" w:rsidRDefault="007A52DC" w:rsidP="00326EE8">
            <w:pPr>
              <w:jc w:val="center"/>
              <w:rPr>
                <w:color w:val="000000"/>
                <w:sz w:val="20"/>
                <w:szCs w:val="20"/>
              </w:rPr>
            </w:pPr>
            <w:r w:rsidRPr="00E208F0">
              <w:rPr>
                <w:color w:val="000000"/>
                <w:sz w:val="20"/>
                <w:szCs w:val="20"/>
              </w:rPr>
              <w:t>(0.00</w:t>
            </w:r>
            <w:r>
              <w:rPr>
                <w:color w:val="000000"/>
                <w:sz w:val="20"/>
                <w:szCs w:val="20"/>
              </w:rPr>
              <w:t>2</w:t>
            </w:r>
            <w:r w:rsidRPr="00E208F0">
              <w:rPr>
                <w:color w:val="000000"/>
                <w:sz w:val="20"/>
                <w:szCs w:val="20"/>
              </w:rPr>
              <w:t>)</w:t>
            </w:r>
          </w:p>
        </w:tc>
        <w:tc>
          <w:tcPr>
            <w:tcW w:w="1623" w:type="pct"/>
          </w:tcPr>
          <w:p w14:paraId="2FA13E50" w14:textId="77777777" w:rsidR="007A52DC" w:rsidRDefault="007A52DC" w:rsidP="00326EE8">
            <w:pPr>
              <w:jc w:val="center"/>
              <w:rPr>
                <w:color w:val="000000"/>
                <w:sz w:val="20"/>
                <w:szCs w:val="20"/>
              </w:rPr>
            </w:pPr>
            <w:r w:rsidRPr="00E208F0">
              <w:rPr>
                <w:color w:val="000000"/>
                <w:sz w:val="20"/>
                <w:szCs w:val="20"/>
              </w:rPr>
              <w:t>(0.00</w:t>
            </w:r>
            <w:r>
              <w:rPr>
                <w:color w:val="000000"/>
                <w:sz w:val="20"/>
                <w:szCs w:val="20"/>
              </w:rPr>
              <w:t>2</w:t>
            </w:r>
            <w:r w:rsidRPr="00E208F0">
              <w:rPr>
                <w:color w:val="000000"/>
                <w:sz w:val="20"/>
                <w:szCs w:val="20"/>
              </w:rPr>
              <w:t>)</w:t>
            </w:r>
          </w:p>
        </w:tc>
      </w:tr>
      <w:tr w:rsidR="007A52DC" w:rsidRPr="00E208F0" w14:paraId="741FB15A" w14:textId="77777777" w:rsidTr="00326EE8">
        <w:tc>
          <w:tcPr>
            <w:tcW w:w="1763" w:type="pct"/>
            <w:vAlign w:val="bottom"/>
          </w:tcPr>
          <w:p w14:paraId="517C0814" w14:textId="77777777" w:rsidR="007A52DC" w:rsidRPr="00E208F0" w:rsidRDefault="007A52DC" w:rsidP="00326EE8">
            <w:pPr>
              <w:rPr>
                <w:color w:val="000000"/>
                <w:sz w:val="20"/>
                <w:szCs w:val="20"/>
              </w:rPr>
            </w:pPr>
            <w:r>
              <w:rPr>
                <w:color w:val="000000"/>
                <w:sz w:val="20"/>
                <w:szCs w:val="20"/>
              </w:rPr>
              <w:t>Superposition</w:t>
            </w:r>
          </w:p>
        </w:tc>
        <w:tc>
          <w:tcPr>
            <w:tcW w:w="1614" w:type="pct"/>
          </w:tcPr>
          <w:p w14:paraId="1E4EBEDC" w14:textId="77777777" w:rsidR="007A52DC" w:rsidRPr="00E208F0" w:rsidRDefault="007A52DC" w:rsidP="00326EE8">
            <w:pPr>
              <w:jc w:val="center"/>
              <w:rPr>
                <w:color w:val="000000"/>
                <w:sz w:val="20"/>
                <w:szCs w:val="20"/>
              </w:rPr>
            </w:pPr>
          </w:p>
        </w:tc>
        <w:tc>
          <w:tcPr>
            <w:tcW w:w="1623" w:type="pct"/>
          </w:tcPr>
          <w:p w14:paraId="4DFCBE5C" w14:textId="77777777" w:rsidR="007A52DC" w:rsidRPr="00E208F0" w:rsidRDefault="007A52DC" w:rsidP="00326EE8">
            <w:pPr>
              <w:jc w:val="center"/>
              <w:rPr>
                <w:color w:val="000000"/>
                <w:sz w:val="20"/>
                <w:szCs w:val="20"/>
              </w:rPr>
            </w:pPr>
            <w:r w:rsidRPr="00736F47">
              <w:rPr>
                <w:color w:val="000000"/>
                <w:sz w:val="20"/>
                <w:szCs w:val="20"/>
              </w:rPr>
              <w:t>6.412*</w:t>
            </w:r>
          </w:p>
        </w:tc>
      </w:tr>
      <w:tr w:rsidR="007A52DC" w:rsidRPr="00E208F0" w14:paraId="659202E6" w14:textId="77777777" w:rsidTr="00326EE8">
        <w:tc>
          <w:tcPr>
            <w:tcW w:w="1763" w:type="pct"/>
            <w:vAlign w:val="bottom"/>
          </w:tcPr>
          <w:p w14:paraId="7EE3B30A" w14:textId="77777777" w:rsidR="007A52DC" w:rsidRPr="00E208F0" w:rsidRDefault="007A52DC" w:rsidP="00326EE8">
            <w:pPr>
              <w:rPr>
                <w:color w:val="000000"/>
                <w:sz w:val="20"/>
                <w:szCs w:val="20"/>
              </w:rPr>
            </w:pPr>
          </w:p>
        </w:tc>
        <w:tc>
          <w:tcPr>
            <w:tcW w:w="1614" w:type="pct"/>
          </w:tcPr>
          <w:p w14:paraId="005895D3" w14:textId="77777777" w:rsidR="007A52DC" w:rsidRPr="00E208F0" w:rsidRDefault="007A52DC" w:rsidP="00326EE8">
            <w:pPr>
              <w:jc w:val="center"/>
              <w:rPr>
                <w:color w:val="000000"/>
                <w:sz w:val="20"/>
                <w:szCs w:val="20"/>
              </w:rPr>
            </w:pPr>
          </w:p>
        </w:tc>
        <w:tc>
          <w:tcPr>
            <w:tcW w:w="1623" w:type="pct"/>
          </w:tcPr>
          <w:p w14:paraId="6178779F" w14:textId="77777777" w:rsidR="007A52DC" w:rsidRPr="00E208F0" w:rsidRDefault="007A52DC" w:rsidP="00326EE8">
            <w:pPr>
              <w:jc w:val="center"/>
              <w:rPr>
                <w:color w:val="000000"/>
                <w:sz w:val="20"/>
                <w:szCs w:val="20"/>
              </w:rPr>
            </w:pPr>
            <w:r>
              <w:rPr>
                <w:color w:val="000000"/>
                <w:sz w:val="20"/>
                <w:szCs w:val="20"/>
              </w:rPr>
              <w:t>(</w:t>
            </w:r>
            <w:r w:rsidRPr="00736F47">
              <w:rPr>
                <w:color w:val="000000"/>
                <w:sz w:val="20"/>
                <w:szCs w:val="20"/>
              </w:rPr>
              <w:t>2.757)</w:t>
            </w:r>
          </w:p>
        </w:tc>
      </w:tr>
      <w:tr w:rsidR="007A52DC" w:rsidRPr="00E208F0" w14:paraId="210C9BE0" w14:textId="77777777" w:rsidTr="00326EE8">
        <w:tc>
          <w:tcPr>
            <w:tcW w:w="1763" w:type="pct"/>
            <w:vAlign w:val="bottom"/>
          </w:tcPr>
          <w:p w14:paraId="2D862E9D" w14:textId="77777777" w:rsidR="007A52DC" w:rsidRPr="00E208F0" w:rsidRDefault="007A52DC" w:rsidP="00326EE8">
            <w:pPr>
              <w:rPr>
                <w:color w:val="000000"/>
                <w:sz w:val="20"/>
                <w:szCs w:val="20"/>
              </w:rPr>
            </w:pPr>
            <w:r>
              <w:rPr>
                <w:color w:val="000000"/>
                <w:sz w:val="20"/>
                <w:szCs w:val="20"/>
              </w:rPr>
              <w:t>Superposition^2</w:t>
            </w:r>
          </w:p>
        </w:tc>
        <w:tc>
          <w:tcPr>
            <w:tcW w:w="1614" w:type="pct"/>
          </w:tcPr>
          <w:p w14:paraId="0FB6F695" w14:textId="77777777" w:rsidR="007A52DC" w:rsidRPr="00E208F0" w:rsidRDefault="007A52DC" w:rsidP="00326EE8">
            <w:pPr>
              <w:jc w:val="center"/>
              <w:rPr>
                <w:color w:val="000000"/>
                <w:sz w:val="20"/>
                <w:szCs w:val="20"/>
              </w:rPr>
            </w:pPr>
          </w:p>
        </w:tc>
        <w:tc>
          <w:tcPr>
            <w:tcW w:w="1623" w:type="pct"/>
          </w:tcPr>
          <w:p w14:paraId="791E78C8" w14:textId="77777777" w:rsidR="007A52DC" w:rsidRPr="00E208F0" w:rsidRDefault="007A52DC" w:rsidP="00326EE8">
            <w:pPr>
              <w:jc w:val="center"/>
              <w:rPr>
                <w:color w:val="000000"/>
                <w:sz w:val="20"/>
                <w:szCs w:val="20"/>
              </w:rPr>
            </w:pPr>
            <w:r w:rsidRPr="00736F47">
              <w:rPr>
                <w:color w:val="000000"/>
                <w:sz w:val="20"/>
                <w:szCs w:val="20"/>
              </w:rPr>
              <w:t>-7.903*</w:t>
            </w:r>
          </w:p>
        </w:tc>
      </w:tr>
      <w:tr w:rsidR="007A52DC" w:rsidRPr="00E208F0" w14:paraId="285921B3" w14:textId="77777777" w:rsidTr="00326EE8">
        <w:tc>
          <w:tcPr>
            <w:tcW w:w="1763" w:type="pct"/>
            <w:vAlign w:val="bottom"/>
          </w:tcPr>
          <w:p w14:paraId="7BC4A6BB" w14:textId="77777777" w:rsidR="007A52DC" w:rsidRPr="00E208F0" w:rsidRDefault="007A52DC" w:rsidP="00326EE8">
            <w:pPr>
              <w:rPr>
                <w:color w:val="000000"/>
                <w:sz w:val="20"/>
                <w:szCs w:val="20"/>
              </w:rPr>
            </w:pPr>
          </w:p>
        </w:tc>
        <w:tc>
          <w:tcPr>
            <w:tcW w:w="1614" w:type="pct"/>
          </w:tcPr>
          <w:p w14:paraId="423D4347" w14:textId="77777777" w:rsidR="007A52DC" w:rsidRPr="00E208F0" w:rsidRDefault="007A52DC" w:rsidP="00326EE8">
            <w:pPr>
              <w:rPr>
                <w:color w:val="000000"/>
                <w:sz w:val="20"/>
                <w:szCs w:val="20"/>
              </w:rPr>
            </w:pPr>
          </w:p>
        </w:tc>
        <w:tc>
          <w:tcPr>
            <w:tcW w:w="1623" w:type="pct"/>
          </w:tcPr>
          <w:p w14:paraId="434AD1A3" w14:textId="77777777" w:rsidR="007A52DC" w:rsidRPr="00E208F0" w:rsidRDefault="007A52DC" w:rsidP="00326EE8">
            <w:pPr>
              <w:jc w:val="center"/>
              <w:rPr>
                <w:color w:val="000000"/>
                <w:sz w:val="20"/>
                <w:szCs w:val="20"/>
              </w:rPr>
            </w:pPr>
            <w:r>
              <w:rPr>
                <w:color w:val="000000"/>
                <w:sz w:val="20"/>
                <w:szCs w:val="20"/>
              </w:rPr>
              <w:t>(</w:t>
            </w:r>
            <w:r w:rsidRPr="00736F47">
              <w:rPr>
                <w:color w:val="000000"/>
                <w:sz w:val="20"/>
                <w:szCs w:val="20"/>
              </w:rPr>
              <w:t>3.550)</w:t>
            </w:r>
          </w:p>
        </w:tc>
      </w:tr>
      <w:tr w:rsidR="007A52DC" w:rsidRPr="00E208F0" w14:paraId="75EB52CC" w14:textId="77777777" w:rsidTr="00326EE8">
        <w:tc>
          <w:tcPr>
            <w:tcW w:w="1763" w:type="pct"/>
            <w:vAlign w:val="bottom"/>
          </w:tcPr>
          <w:p w14:paraId="7E6E8E70" w14:textId="77777777" w:rsidR="007A52DC" w:rsidRPr="00E208F0" w:rsidRDefault="007A52DC" w:rsidP="00326EE8">
            <w:pPr>
              <w:rPr>
                <w:sz w:val="20"/>
                <w:szCs w:val="20"/>
              </w:rPr>
            </w:pPr>
            <w:r w:rsidRPr="00E208F0">
              <w:rPr>
                <w:color w:val="000000"/>
                <w:sz w:val="20"/>
                <w:szCs w:val="20"/>
              </w:rPr>
              <w:t>Duration</w:t>
            </w:r>
          </w:p>
        </w:tc>
        <w:tc>
          <w:tcPr>
            <w:tcW w:w="1614" w:type="pct"/>
          </w:tcPr>
          <w:p w14:paraId="725B6AA7" w14:textId="77777777" w:rsidR="007A52DC" w:rsidRPr="0065500F" w:rsidRDefault="007A52DC" w:rsidP="00326EE8">
            <w:pPr>
              <w:jc w:val="center"/>
              <w:rPr>
                <w:color w:val="000000"/>
                <w:sz w:val="20"/>
                <w:szCs w:val="20"/>
              </w:rPr>
            </w:pPr>
            <w:r w:rsidRPr="00E208F0">
              <w:rPr>
                <w:color w:val="000000"/>
                <w:sz w:val="20"/>
                <w:szCs w:val="20"/>
              </w:rPr>
              <w:t>0.000</w:t>
            </w:r>
            <w:r>
              <w:rPr>
                <w:color w:val="000000"/>
                <w:sz w:val="20"/>
                <w:szCs w:val="20"/>
              </w:rPr>
              <w:t>2</w:t>
            </w:r>
          </w:p>
        </w:tc>
        <w:tc>
          <w:tcPr>
            <w:tcW w:w="1623" w:type="pct"/>
          </w:tcPr>
          <w:p w14:paraId="38176E32" w14:textId="77777777" w:rsidR="007A52DC" w:rsidRPr="0065500F" w:rsidRDefault="007A52DC" w:rsidP="00326EE8">
            <w:pPr>
              <w:jc w:val="center"/>
              <w:rPr>
                <w:color w:val="000000"/>
                <w:sz w:val="20"/>
                <w:szCs w:val="20"/>
              </w:rPr>
            </w:pPr>
            <w:r w:rsidRPr="00E208F0">
              <w:rPr>
                <w:color w:val="000000"/>
                <w:sz w:val="20"/>
                <w:szCs w:val="20"/>
              </w:rPr>
              <w:t>0.0001</w:t>
            </w:r>
          </w:p>
        </w:tc>
      </w:tr>
      <w:tr w:rsidR="007A52DC" w:rsidRPr="00E208F0" w14:paraId="6F34100F" w14:textId="77777777" w:rsidTr="00326EE8">
        <w:tc>
          <w:tcPr>
            <w:tcW w:w="1763" w:type="pct"/>
          </w:tcPr>
          <w:p w14:paraId="5FD445C2" w14:textId="77777777" w:rsidR="007A52DC" w:rsidRPr="00E208F0" w:rsidRDefault="007A52DC" w:rsidP="00326EE8">
            <w:pPr>
              <w:rPr>
                <w:sz w:val="20"/>
                <w:szCs w:val="20"/>
              </w:rPr>
            </w:pPr>
          </w:p>
        </w:tc>
        <w:tc>
          <w:tcPr>
            <w:tcW w:w="1614" w:type="pct"/>
          </w:tcPr>
          <w:p w14:paraId="6D8501CF" w14:textId="77777777" w:rsidR="007A52DC" w:rsidRPr="00B8574C" w:rsidRDefault="007A52DC" w:rsidP="00326EE8">
            <w:pPr>
              <w:jc w:val="center"/>
              <w:rPr>
                <w:color w:val="000000"/>
                <w:sz w:val="20"/>
                <w:szCs w:val="20"/>
              </w:rPr>
            </w:pPr>
            <w:r w:rsidRPr="00E208F0">
              <w:rPr>
                <w:color w:val="000000"/>
                <w:sz w:val="20"/>
                <w:szCs w:val="20"/>
              </w:rPr>
              <w:t>(0.0002)</w:t>
            </w:r>
          </w:p>
        </w:tc>
        <w:tc>
          <w:tcPr>
            <w:tcW w:w="1623" w:type="pct"/>
          </w:tcPr>
          <w:p w14:paraId="22A35657" w14:textId="77777777" w:rsidR="007A52DC" w:rsidRPr="00B8574C" w:rsidRDefault="007A52DC" w:rsidP="00326EE8">
            <w:pPr>
              <w:jc w:val="center"/>
              <w:rPr>
                <w:color w:val="000000"/>
                <w:sz w:val="20"/>
                <w:szCs w:val="20"/>
              </w:rPr>
            </w:pPr>
            <w:r w:rsidRPr="00E208F0">
              <w:rPr>
                <w:color w:val="000000"/>
                <w:sz w:val="20"/>
                <w:szCs w:val="20"/>
              </w:rPr>
              <w:t>(0.0002)</w:t>
            </w:r>
          </w:p>
        </w:tc>
      </w:tr>
      <w:tr w:rsidR="007A52DC" w:rsidRPr="00E208F0" w14:paraId="556220F1" w14:textId="77777777" w:rsidTr="00326EE8">
        <w:tc>
          <w:tcPr>
            <w:tcW w:w="1763" w:type="pct"/>
          </w:tcPr>
          <w:p w14:paraId="3B590217" w14:textId="77777777" w:rsidR="007A52DC" w:rsidRPr="00E208F0" w:rsidRDefault="007A52DC" w:rsidP="00326EE8">
            <w:pPr>
              <w:rPr>
                <w:sz w:val="20"/>
                <w:szCs w:val="20"/>
              </w:rPr>
            </w:pPr>
            <w:r w:rsidRPr="00E208F0">
              <w:rPr>
                <w:sz w:val="20"/>
                <w:szCs w:val="20"/>
              </w:rPr>
              <w:t>Repository FE</w:t>
            </w:r>
          </w:p>
        </w:tc>
        <w:tc>
          <w:tcPr>
            <w:tcW w:w="1614" w:type="pct"/>
          </w:tcPr>
          <w:p w14:paraId="60B202E5" w14:textId="77777777" w:rsidR="007A52DC" w:rsidRPr="0065500F" w:rsidRDefault="007A52DC" w:rsidP="00326EE8">
            <w:pPr>
              <w:jc w:val="center"/>
              <w:rPr>
                <w:color w:val="000000"/>
                <w:sz w:val="20"/>
                <w:szCs w:val="20"/>
              </w:rPr>
            </w:pPr>
            <w:r w:rsidRPr="00E208F0">
              <w:rPr>
                <w:color w:val="000000"/>
                <w:sz w:val="20"/>
                <w:szCs w:val="20"/>
              </w:rPr>
              <w:t>Y</w:t>
            </w:r>
          </w:p>
        </w:tc>
        <w:tc>
          <w:tcPr>
            <w:tcW w:w="1623" w:type="pct"/>
          </w:tcPr>
          <w:p w14:paraId="28260387" w14:textId="77777777" w:rsidR="007A52DC" w:rsidRPr="0065500F" w:rsidRDefault="007A52DC" w:rsidP="00326EE8">
            <w:pPr>
              <w:jc w:val="center"/>
              <w:rPr>
                <w:color w:val="000000"/>
                <w:sz w:val="20"/>
                <w:szCs w:val="20"/>
              </w:rPr>
            </w:pPr>
            <w:r w:rsidRPr="00E208F0">
              <w:rPr>
                <w:color w:val="000000"/>
                <w:sz w:val="20"/>
                <w:szCs w:val="20"/>
              </w:rPr>
              <w:t>Y</w:t>
            </w:r>
          </w:p>
        </w:tc>
      </w:tr>
      <w:tr w:rsidR="007A52DC" w:rsidRPr="00E208F0" w14:paraId="2AA73C55" w14:textId="77777777" w:rsidTr="00326EE8">
        <w:tc>
          <w:tcPr>
            <w:tcW w:w="1763" w:type="pct"/>
          </w:tcPr>
          <w:p w14:paraId="3096A1A8" w14:textId="77777777" w:rsidR="007A52DC" w:rsidRPr="00E208F0" w:rsidRDefault="007A52DC" w:rsidP="00326EE8">
            <w:pPr>
              <w:rPr>
                <w:sz w:val="20"/>
                <w:szCs w:val="20"/>
              </w:rPr>
            </w:pPr>
            <w:r w:rsidRPr="00E208F0">
              <w:rPr>
                <w:sz w:val="20"/>
                <w:szCs w:val="20"/>
              </w:rPr>
              <w:t xml:space="preserve">Num </w:t>
            </w:r>
            <w:proofErr w:type="spellStart"/>
            <w:r w:rsidRPr="00E208F0">
              <w:rPr>
                <w:sz w:val="20"/>
                <w:szCs w:val="20"/>
              </w:rPr>
              <w:t>obs</w:t>
            </w:r>
            <w:proofErr w:type="spellEnd"/>
          </w:p>
        </w:tc>
        <w:tc>
          <w:tcPr>
            <w:tcW w:w="1614" w:type="pct"/>
          </w:tcPr>
          <w:p w14:paraId="1DC47749" w14:textId="77777777" w:rsidR="007A52DC" w:rsidRDefault="007A52DC" w:rsidP="00326EE8">
            <w:pPr>
              <w:jc w:val="center"/>
              <w:rPr>
                <w:sz w:val="20"/>
                <w:szCs w:val="20"/>
              </w:rPr>
            </w:pPr>
            <w:r>
              <w:rPr>
                <w:sz w:val="20"/>
                <w:szCs w:val="20"/>
              </w:rPr>
              <w:t>1,593</w:t>
            </w:r>
          </w:p>
        </w:tc>
        <w:tc>
          <w:tcPr>
            <w:tcW w:w="1623" w:type="pct"/>
          </w:tcPr>
          <w:p w14:paraId="1520E96A" w14:textId="77777777" w:rsidR="007A52DC" w:rsidRDefault="007A52DC" w:rsidP="00326EE8">
            <w:pPr>
              <w:jc w:val="center"/>
              <w:rPr>
                <w:sz w:val="20"/>
                <w:szCs w:val="20"/>
              </w:rPr>
            </w:pPr>
            <w:r>
              <w:rPr>
                <w:sz w:val="20"/>
                <w:szCs w:val="20"/>
              </w:rPr>
              <w:t>1,593</w:t>
            </w:r>
          </w:p>
        </w:tc>
      </w:tr>
      <w:tr w:rsidR="007A52DC" w:rsidRPr="00E208F0" w14:paraId="3068DF05" w14:textId="77777777" w:rsidTr="00326EE8">
        <w:tc>
          <w:tcPr>
            <w:tcW w:w="1763" w:type="pct"/>
            <w:tcBorders>
              <w:bottom w:val="single" w:sz="4" w:space="0" w:color="auto"/>
            </w:tcBorders>
          </w:tcPr>
          <w:p w14:paraId="6CC264E3" w14:textId="77777777" w:rsidR="007A52DC" w:rsidRPr="00E208F0" w:rsidRDefault="007A52DC" w:rsidP="00326EE8">
            <w:pPr>
              <w:rPr>
                <w:sz w:val="20"/>
                <w:szCs w:val="20"/>
              </w:rPr>
            </w:pPr>
            <w:r w:rsidRPr="00E208F0">
              <w:rPr>
                <w:sz w:val="20"/>
                <w:szCs w:val="20"/>
              </w:rPr>
              <w:t>Adj R-sq</w:t>
            </w:r>
          </w:p>
        </w:tc>
        <w:tc>
          <w:tcPr>
            <w:tcW w:w="1614" w:type="pct"/>
            <w:tcBorders>
              <w:bottom w:val="single" w:sz="4" w:space="0" w:color="auto"/>
            </w:tcBorders>
          </w:tcPr>
          <w:p w14:paraId="78A55AC3" w14:textId="77777777" w:rsidR="007A52DC" w:rsidRPr="00E208F0" w:rsidRDefault="007A52DC" w:rsidP="00326EE8">
            <w:pPr>
              <w:jc w:val="center"/>
              <w:rPr>
                <w:sz w:val="20"/>
                <w:szCs w:val="20"/>
              </w:rPr>
            </w:pPr>
            <w:r w:rsidRPr="00E208F0">
              <w:rPr>
                <w:sz w:val="20"/>
                <w:szCs w:val="20"/>
              </w:rPr>
              <w:t>0.</w:t>
            </w:r>
            <w:r>
              <w:rPr>
                <w:sz w:val="20"/>
                <w:szCs w:val="20"/>
              </w:rPr>
              <w:t>64</w:t>
            </w:r>
            <w:r>
              <w:rPr>
                <w:sz w:val="20"/>
                <w:szCs w:val="20"/>
              </w:rPr>
              <w:t>4</w:t>
            </w:r>
          </w:p>
        </w:tc>
        <w:tc>
          <w:tcPr>
            <w:tcW w:w="1623" w:type="pct"/>
            <w:tcBorders>
              <w:bottom w:val="single" w:sz="4" w:space="0" w:color="auto"/>
            </w:tcBorders>
          </w:tcPr>
          <w:p w14:paraId="7A97E63E" w14:textId="77777777" w:rsidR="007A52DC" w:rsidRPr="00E208F0" w:rsidRDefault="007A52DC" w:rsidP="00326EE8">
            <w:pPr>
              <w:jc w:val="center"/>
              <w:rPr>
                <w:sz w:val="20"/>
                <w:szCs w:val="20"/>
              </w:rPr>
            </w:pPr>
            <w:r w:rsidRPr="00E208F0">
              <w:rPr>
                <w:sz w:val="20"/>
                <w:szCs w:val="20"/>
              </w:rPr>
              <w:t>0.</w:t>
            </w:r>
            <w:r>
              <w:rPr>
                <w:sz w:val="20"/>
                <w:szCs w:val="20"/>
              </w:rPr>
              <w:t>645</w:t>
            </w:r>
          </w:p>
        </w:tc>
      </w:tr>
    </w:tbl>
    <w:p w14:paraId="42409E74" w14:textId="77777777" w:rsidR="007A52DC" w:rsidRDefault="007A52DC" w:rsidP="007A52DC">
      <w:pPr>
        <w:jc w:val="cente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2C6507A1" w14:textId="06E7C046" w:rsidR="00126D76" w:rsidRPr="00E208F0" w:rsidDel="007A52DC" w:rsidRDefault="00126D76" w:rsidP="00BC582B">
      <w:pPr>
        <w:jc w:val="center"/>
        <w:rPr>
          <w:del w:id="332" w:author="Mariia Petryk" w:date="2023-08-06T17:19:00Z"/>
          <w:sz w:val="22"/>
          <w:szCs w:val="22"/>
        </w:rPr>
        <w:pPrChange w:id="333" w:author="Mariia Petryk" w:date="2023-08-06T16:57:00Z">
          <w:pPr>
            <w:spacing w:line="360" w:lineRule="auto"/>
            <w:jc w:val="both"/>
          </w:pPr>
        </w:pPrChange>
      </w:pPr>
      <w:del w:id="334" w:author="Mariia Petryk" w:date="2023-08-06T17:19:00Z">
        <w:r w:rsidRPr="00E208F0" w:rsidDel="007A52DC">
          <w:rPr>
            <w:b/>
            <w:bCs/>
            <w:sz w:val="22"/>
            <w:szCs w:val="22"/>
          </w:rPr>
          <w:delText>Note.</w:delText>
        </w:r>
        <w:r w:rsidRPr="00E208F0" w:rsidDel="007A52DC">
          <w:rPr>
            <w:sz w:val="22"/>
            <w:szCs w:val="22"/>
          </w:rPr>
          <w:delText xml:space="preserve"> </w:delText>
        </w:r>
      </w:del>
      <w:del w:id="335" w:author="Mariia Petryk" w:date="2023-08-06T16:56:00Z">
        <w:r w:rsidRPr="00E208F0" w:rsidDel="00BC582B">
          <w:rPr>
            <w:sz w:val="22"/>
            <w:szCs w:val="22"/>
          </w:rPr>
          <w:delText>Standard errors in parentheses;</w:delText>
        </w:r>
      </w:del>
      <w:del w:id="336" w:author="Mariia Petryk" w:date="2023-08-06T16:57:00Z">
        <w:r w:rsidRPr="00E208F0" w:rsidDel="00BC582B">
          <w:rPr>
            <w:sz w:val="22"/>
            <w:szCs w:val="22"/>
          </w:rPr>
          <w:delText xml:space="preserve"> </w:delText>
        </w:r>
      </w:del>
      <w:del w:id="337" w:author="Mariia Petryk" w:date="2023-08-06T17:19:00Z">
        <w:r w:rsidRPr="00E208F0" w:rsidDel="007A52DC">
          <w:rPr>
            <w:sz w:val="22"/>
            <w:szCs w:val="22"/>
          </w:rPr>
          <w:delText>+ p&lt;0.1, * p&lt;0.05, ** p&lt;0.01, *** p&lt;0.001</w:delText>
        </w:r>
      </w:del>
    </w:p>
    <w:p w14:paraId="3AE28747" w14:textId="77777777" w:rsidR="00126D76" w:rsidRPr="00E208F0" w:rsidRDefault="00126D76" w:rsidP="00126D76"/>
    <w:p w14:paraId="1F6C8154" w14:textId="28E069A9" w:rsidR="00126D76" w:rsidRPr="00E208F0" w:rsidDel="00F51A1E" w:rsidRDefault="00126D76" w:rsidP="00126D76">
      <w:pPr>
        <w:ind w:firstLine="720"/>
        <w:rPr>
          <w:del w:id="338" w:author="Mariia Petryk" w:date="2023-08-06T14:47:00Z"/>
        </w:rPr>
      </w:pPr>
      <w:r w:rsidRPr="00E208F0">
        <w:t>The result in Table 1 signify that peripheral developers are the drivers of the social diffusion in the collaborative networks like OSS community. The awareness about the project, or the repository in our case, is increasing as there are more developers who show interest in it but not yet heavily involved in the development activity (less than 12% of all activities in the past 30 days). Peripheral developers are involved in many other projects on the platform, therefore, when interaction with the focal repository is reflected on their profile, their collaborators are exposed to the focal project. The attention to the focal project can be reflected by subscribing for the repository updates (watching) or forking the code for future modification or use. While watching serves as a powerful signal of popularity of the code, number of forks signify the social recognition and impact (Petryk et al. 2023).</w:t>
      </w:r>
      <w:ins w:id="339" w:author="Mariia Petryk" w:date="2023-08-06T17:21:00Z">
        <w:r w:rsidR="00F770F8">
          <w:t xml:space="preserve"> Results for </w:t>
        </w:r>
      </w:ins>
      <w:ins w:id="340" w:author="Mariia Petryk" w:date="2023-08-06T17:22:00Z">
        <w:r w:rsidR="00F770F8">
          <w:t xml:space="preserve">number of </w:t>
        </w:r>
      </w:ins>
      <w:ins w:id="341" w:author="Mariia Petryk" w:date="2023-08-06T17:21:00Z">
        <w:r w:rsidR="00F770F8">
          <w:t>watches are</w:t>
        </w:r>
      </w:ins>
      <w:ins w:id="342" w:author="Mariia Petryk" w:date="2023-08-06T17:22:00Z">
        <w:r w:rsidR="00F770F8">
          <w:t xml:space="preserve"> consistent with the fork effects and are omitted from the submission due to the space limits.</w:t>
        </w:r>
      </w:ins>
    </w:p>
    <w:p w14:paraId="20AA3D19" w14:textId="77777777" w:rsidR="00126D76" w:rsidRPr="00E208F0" w:rsidRDefault="00126D76" w:rsidP="00F51A1E">
      <w:pPr>
        <w:ind w:firstLine="720"/>
        <w:pPrChange w:id="343" w:author="Mariia Petryk" w:date="2023-08-06T14:47:00Z">
          <w:pPr/>
        </w:pPrChange>
      </w:pPr>
    </w:p>
    <w:p w14:paraId="3DF6A9CB" w14:textId="15DCECD3" w:rsidR="00126D76" w:rsidRPr="00E208F0" w:rsidDel="00F51A1E" w:rsidRDefault="00126D76" w:rsidP="00126D76">
      <w:pPr>
        <w:pStyle w:val="Heading2"/>
        <w:rPr>
          <w:del w:id="344" w:author="Mariia Petryk" w:date="2023-08-06T14:47:00Z"/>
        </w:rPr>
      </w:pPr>
      <w:del w:id="345" w:author="Mariia Petryk" w:date="2023-08-06T14:47:00Z">
        <w:r w:rsidRPr="00E208F0" w:rsidDel="00F51A1E">
          <w:delText>Hypothesis 2</w:delText>
        </w:r>
      </w:del>
    </w:p>
    <w:p w14:paraId="3ADCB60D" w14:textId="577627AD" w:rsidR="00126D76" w:rsidRPr="00E208F0" w:rsidDel="00F51A1E" w:rsidRDefault="00126D76" w:rsidP="00126D76">
      <w:pPr>
        <w:rPr>
          <w:del w:id="346" w:author="Mariia Petryk" w:date="2023-08-06T14:47:00Z"/>
        </w:rPr>
      </w:pPr>
    </w:p>
    <w:p w14:paraId="4040DA61" w14:textId="5C5F1F89" w:rsidR="00126D76" w:rsidRPr="00E208F0" w:rsidDel="00F51A1E" w:rsidRDefault="00126D76" w:rsidP="00126D76">
      <w:pPr>
        <w:rPr>
          <w:del w:id="347" w:author="Mariia Petryk" w:date="2023-08-06T14:47:00Z"/>
        </w:rPr>
      </w:pPr>
      <w:del w:id="348" w:author="Mariia Petryk" w:date="2023-08-06T14:47:00Z">
        <w:r w:rsidRPr="00E208F0" w:rsidDel="00F51A1E">
          <w:delText>Due to the importance of the social connections in the OSS community for the information diffusion, we further investigate their impact with the next hypotheses.</w:delText>
        </w:r>
      </w:del>
    </w:p>
    <w:p w14:paraId="130683EC" w14:textId="4849BF35" w:rsidR="00126D76" w:rsidRPr="00F46959" w:rsidDel="00F51A1E" w:rsidRDefault="00126D76" w:rsidP="00126D76">
      <w:pPr>
        <w:rPr>
          <w:del w:id="349" w:author="Mariia Petryk" w:date="2023-08-06T14:47:00Z"/>
          <w:color w:val="000000" w:themeColor="text1"/>
        </w:rPr>
      </w:pPr>
    </w:p>
    <w:p w14:paraId="7BFFAF8D" w14:textId="13955264" w:rsidR="00126D76" w:rsidRPr="00F46959" w:rsidDel="00F51A1E" w:rsidRDefault="00126D76" w:rsidP="00126D76">
      <w:pPr>
        <w:rPr>
          <w:del w:id="350" w:author="Mariia Petryk" w:date="2023-08-06T14:47:00Z"/>
          <w:color w:val="000000" w:themeColor="text1"/>
          <w:spacing w:val="5"/>
          <w:shd w:val="clear" w:color="auto" w:fill="FFFFFF"/>
        </w:rPr>
      </w:pPr>
      <w:del w:id="351" w:author="Mariia Petryk" w:date="2023-08-06T14:47:00Z">
        <w:r w:rsidRPr="00F46959" w:rsidDel="00F51A1E">
          <w:rPr>
            <w:color w:val="000000" w:themeColor="text1"/>
          </w:rPr>
          <w:delText xml:space="preserve">H2: </w:delText>
        </w:r>
        <w:r w:rsidRPr="00F46959" w:rsidDel="00F51A1E">
          <w:rPr>
            <w:color w:val="000000" w:themeColor="text1"/>
            <w:spacing w:val="5"/>
            <w:shd w:val="clear" w:color="auto" w:fill="FFFFFF"/>
          </w:rPr>
          <w:delText>The nuanced relationship between developer repeated collaboration and project success: </w:delText>
        </w:r>
        <w:r w:rsidRPr="00F46959" w:rsidDel="00F51A1E">
          <w:rPr>
            <w:rStyle w:val="Emphasis"/>
            <w:color w:val="000000" w:themeColor="text1"/>
            <w:spacing w:val="5"/>
            <w:shd w:val="clear" w:color="auto" w:fill="FFFFFF"/>
          </w:rPr>
          <w:delText>A moderate level of internal cohesion within a project is better for a project’s success than very high or very low levels of internal cohesion</w:delText>
        </w:r>
        <w:r w:rsidRPr="00F46959" w:rsidDel="00F51A1E">
          <w:rPr>
            <w:color w:val="000000" w:themeColor="text1"/>
            <w:spacing w:val="5"/>
            <w:shd w:val="clear" w:color="auto" w:fill="FFFFFF"/>
          </w:rPr>
          <w:delText> (Singh et al. 2011).</w:delText>
        </w:r>
      </w:del>
    </w:p>
    <w:p w14:paraId="1AFEA49E" w14:textId="62867DC6" w:rsidR="00126D76" w:rsidRPr="005868B0" w:rsidDel="00F51A1E" w:rsidRDefault="00126D76" w:rsidP="00126D76">
      <w:pPr>
        <w:rPr>
          <w:del w:id="352" w:author="Mariia Petryk" w:date="2023-08-06T14:47:00Z"/>
          <w:rFonts w:eastAsia="Calibri"/>
          <w:color w:val="000000" w:themeColor="text1"/>
        </w:rPr>
      </w:pPr>
    </w:p>
    <w:p w14:paraId="35FE068F" w14:textId="3AD29767" w:rsidR="00126D76" w:rsidDel="00F51A1E" w:rsidRDefault="00126D76" w:rsidP="00126D76">
      <w:pPr>
        <w:ind w:firstLine="720"/>
        <w:rPr>
          <w:del w:id="353" w:author="Mariia Petryk" w:date="2023-08-06T14:47:00Z"/>
        </w:rPr>
      </w:pPr>
      <w:del w:id="354" w:author="Mariia Petryk" w:date="2023-08-06T14:47:00Z">
        <w:r w:rsidRPr="00E208F0" w:rsidDel="00F51A1E">
          <w:delText xml:space="preserve">To test our </w:delText>
        </w:r>
        <w:r w:rsidDel="00F51A1E">
          <w:delText>second</w:delText>
        </w:r>
        <w:r w:rsidRPr="00E208F0" w:rsidDel="00F51A1E">
          <w:delText xml:space="preserve"> hypothesis, we construct the </w:delText>
        </w:r>
        <w:r w:rsidDel="00F51A1E">
          <w:delText xml:space="preserve">measure of internal cohesion following </w:delText>
        </w:r>
        <w:r w:rsidRPr="00F46959" w:rsidDel="00F51A1E">
          <w:rPr>
            <w:color w:val="000000" w:themeColor="text1"/>
            <w:spacing w:val="5"/>
            <w:shd w:val="clear" w:color="auto" w:fill="FFFFFF"/>
          </w:rPr>
          <w:delText xml:space="preserve">Singh et al. </w:delText>
        </w:r>
        <w:r w:rsidDel="00F51A1E">
          <w:rPr>
            <w:color w:val="000000" w:themeColor="text1"/>
            <w:spacing w:val="5"/>
            <w:shd w:val="clear" w:color="auto" w:fill="FFFFFF"/>
          </w:rPr>
          <w:delText>(</w:delText>
        </w:r>
        <w:r w:rsidRPr="00F46959" w:rsidDel="00F51A1E">
          <w:rPr>
            <w:color w:val="000000" w:themeColor="text1"/>
            <w:spacing w:val="5"/>
            <w:shd w:val="clear" w:color="auto" w:fill="FFFFFF"/>
          </w:rPr>
          <w:delText>2011</w:delText>
        </w:r>
        <w:r w:rsidDel="00F51A1E">
          <w:rPr>
            <w:color w:val="000000" w:themeColor="text1"/>
            <w:spacing w:val="5"/>
            <w:shd w:val="clear" w:color="auto" w:fill="FFFFFF"/>
          </w:rPr>
          <w:delText>)</w:delText>
        </w:r>
        <w:r w:rsidRPr="00E208F0" w:rsidDel="00F51A1E">
          <w:delText xml:space="preserve">. </w:delText>
        </w:r>
        <w:r w:rsidDel="00F51A1E">
          <w:delText xml:space="preserve">The presence of repeated collaborations among project developers is related to </w:delText>
        </w:r>
        <w:r w:rsidRPr="00D8114C" w:rsidDel="00F51A1E">
          <w:delText>strong interpersonal connections</w:delText>
        </w:r>
        <w:r w:rsidDel="00F51A1E">
          <w:delText xml:space="preserve"> (Uzzi 1997). We calculate the number of developer pairs from the focal repository that worked on other repositories within Ethereum project and divide it over</w:delText>
        </w:r>
        <w:r w:rsidRPr="00D8114C" w:rsidDel="00F51A1E">
          <w:delText xml:space="preserve"> the total number of pairs th</w:delText>
        </w:r>
        <w:r w:rsidDel="00F51A1E">
          <w:delText xml:space="preserve">at exist in the focal repository to calculate the number of repeated ties, or the internal cohesion metric. </w:delText>
        </w:r>
        <w:r w:rsidRPr="00E208F0" w:rsidDel="00F51A1E">
          <w:delText xml:space="preserve">The </w:delText>
        </w:r>
        <w:r w:rsidDel="00F51A1E">
          <w:delText>resulting metric is the</w:delText>
        </w:r>
        <w:r w:rsidRPr="00E208F0" w:rsidDel="00F51A1E">
          <w:delText xml:space="preserve"> </w:delText>
        </w:r>
        <w:r w:rsidDel="00F51A1E">
          <w:delText xml:space="preserve">main </w:delText>
        </w:r>
        <w:r w:rsidRPr="00E208F0" w:rsidDel="00F51A1E">
          <w:delText xml:space="preserve">independent variable. </w:delText>
        </w:r>
        <w:r w:rsidDel="00F51A1E">
          <w:delText xml:space="preserve">The main dependent variable is </w:delText>
        </w:r>
        <w:r w:rsidRPr="00F46959" w:rsidDel="00F51A1E">
          <w:rPr>
            <w:rStyle w:val="Emphasis"/>
            <w:color w:val="000000" w:themeColor="text1"/>
            <w:spacing w:val="5"/>
            <w:shd w:val="clear" w:color="auto" w:fill="FFFFFF"/>
          </w:rPr>
          <w:delText>a project’s success</w:delText>
        </w:r>
        <w:r w:rsidDel="00F51A1E">
          <w:rPr>
            <w:rStyle w:val="Emphasis"/>
            <w:i w:val="0"/>
            <w:iCs w:val="0"/>
            <w:color w:val="000000" w:themeColor="text1"/>
            <w:spacing w:val="5"/>
            <w:shd w:val="clear" w:color="auto" w:fill="FFFFFF"/>
          </w:rPr>
          <w:delText xml:space="preserve">. Subsequent to the extant literature, we consider </w:delText>
        </w:r>
        <w:r w:rsidRPr="0093659C" w:rsidDel="00F51A1E">
          <w:rPr>
            <w:rStyle w:val="Emphasis"/>
            <w:i w:val="0"/>
            <w:iCs w:val="0"/>
            <w:color w:val="000000" w:themeColor="text1"/>
            <w:spacing w:val="5"/>
            <w:shd w:val="clear" w:color="auto" w:fill="FFFFFF"/>
          </w:rPr>
          <w:delText>a project’s success</w:delText>
        </w:r>
        <w:r w:rsidRPr="0093659C" w:rsidDel="00F51A1E">
          <w:rPr>
            <w:i/>
            <w:iCs/>
          </w:rPr>
          <w:delText xml:space="preserve"> </w:delText>
        </w:r>
        <w:r w:rsidRPr="0093659C" w:rsidDel="00F51A1E">
          <w:delText xml:space="preserve">as a project’s rate of knowledge creation </w:delText>
        </w:r>
        <w:r w:rsidDel="00F51A1E">
          <w:delText xml:space="preserve">and measure it as number of commits (Boh et al. 2007, Crowston et al. 2003). We also control for the </w:delText>
        </w:r>
        <w:r w:rsidRPr="00E208F0" w:rsidDel="00F51A1E">
          <w:delText>the lifetime of the project since its initiation (Duration).</w:delText>
        </w:r>
      </w:del>
    </w:p>
    <w:p w14:paraId="6D4E6886" w14:textId="3C0729E1" w:rsidR="00126D76" w:rsidRPr="00E208F0" w:rsidDel="00F51A1E" w:rsidRDefault="00126D76" w:rsidP="00126D76">
      <w:pPr>
        <w:rPr>
          <w:del w:id="355" w:author="Mariia Petryk" w:date="2023-08-06T14:47:00Z"/>
          <w:rFonts w:eastAsia="Calibri"/>
          <w:color w:val="333333"/>
        </w:rPr>
      </w:pPr>
    </w:p>
    <w:p w14:paraId="740CCEF1" w14:textId="4C1E8F41" w:rsidR="00126D76" w:rsidRPr="00E208F0" w:rsidDel="00F51A1E" w:rsidRDefault="00126D76" w:rsidP="00126D76">
      <w:pPr>
        <w:ind w:firstLine="720"/>
        <w:rPr>
          <w:del w:id="356" w:author="Mariia Petryk" w:date="2023-08-06T14:47:00Z"/>
        </w:rPr>
      </w:pPr>
      <w:del w:id="357" w:author="Mariia Petryk" w:date="2023-08-06T14:47:00Z">
        <w:r w:rsidRPr="00E208F0" w:rsidDel="00F51A1E">
          <w:delText xml:space="preserve">To test our </w:delText>
        </w:r>
        <w:r w:rsidDel="00F51A1E">
          <w:delText>second</w:delText>
        </w:r>
        <w:r w:rsidRPr="00E208F0" w:rsidDel="00F51A1E">
          <w:delText xml:space="preserve"> hypothesis, we run a panel fixed effects regression:</w:delText>
        </w:r>
      </w:del>
    </w:p>
    <w:p w14:paraId="2A6BF3E8" w14:textId="4B6A9817" w:rsidR="00126D76" w:rsidRPr="00E208F0" w:rsidDel="00F51A1E" w:rsidRDefault="00126D76" w:rsidP="00126D76">
      <w:pPr>
        <w:rPr>
          <w:del w:id="358" w:author="Mariia Petryk" w:date="2023-08-06T14:47:00Z"/>
        </w:rPr>
      </w:pPr>
    </w:p>
    <w:p w14:paraId="0A78C49B" w14:textId="542C3209" w:rsidR="00126D76" w:rsidRPr="00E208F0" w:rsidDel="00F51A1E" w:rsidRDefault="00000000" w:rsidP="00126D76">
      <w:pPr>
        <w:spacing w:line="360" w:lineRule="auto"/>
        <w:jc w:val="center"/>
        <w:rPr>
          <w:del w:id="359" w:author="Mariia Petryk" w:date="2023-08-06T14:47:00Z"/>
          <w:rFonts w:eastAsiaTheme="minorEastAsia"/>
          <w:sz w:val="22"/>
          <w:szCs w:val="22"/>
          <w:lang w:eastAsia="zh-CN"/>
        </w:rPr>
      </w:pPr>
      <m:oMath>
        <m:sSub>
          <m:sSubPr>
            <m:ctrlPr>
              <w:del w:id="360" w:author="Mariia Petryk" w:date="2023-08-06T14:47:00Z">
                <w:rPr>
                  <w:rFonts w:ascii="Cambria Math" w:eastAsiaTheme="minorEastAsia" w:hAnsi="Cambria Math"/>
                  <w:sz w:val="22"/>
                  <w:szCs w:val="22"/>
                  <w:lang w:eastAsia="zh-CN"/>
                </w:rPr>
              </w:del>
            </m:ctrlPr>
          </m:sSubPr>
          <m:e>
            <m:r>
              <w:del w:id="361" w:author="Mariia Petryk" w:date="2023-08-06T14:47:00Z">
                <w:rPr>
                  <w:rFonts w:ascii="Cambria Math" w:eastAsiaTheme="minorEastAsia" w:hAnsi="Cambria Math"/>
                  <w:sz w:val="22"/>
                  <w:szCs w:val="22"/>
                  <w:lang w:eastAsia="zh-CN"/>
                </w:rPr>
                <m:t>Commits</m:t>
              </w:del>
            </m:r>
          </m:e>
          <m:sub>
            <m:r>
              <w:del w:id="362" w:author="Mariia Petryk" w:date="2023-08-06T14:47:00Z">
                <w:rPr>
                  <w:rFonts w:ascii="Cambria Math" w:eastAsiaTheme="minorEastAsia" w:hAnsi="Cambria Math"/>
                  <w:sz w:val="22"/>
                  <w:szCs w:val="22"/>
                  <w:lang w:eastAsia="zh-CN"/>
                </w:rPr>
                <m:t>it</m:t>
              </w:del>
            </m:r>
          </m:sub>
        </m:sSub>
        <m:r>
          <w:del w:id="363" w:author="Mariia Petryk" w:date="2023-08-06T14:47:00Z">
            <w:rPr>
              <w:rFonts w:ascii="Cambria Math" w:eastAsiaTheme="minorEastAsia" w:hAnsi="Cambria Math"/>
              <w:sz w:val="22"/>
              <w:szCs w:val="22"/>
              <w:lang w:eastAsia="zh-CN"/>
            </w:rPr>
            <m:t>=</m:t>
          </w:del>
        </m:r>
        <m:sSub>
          <m:sSubPr>
            <m:ctrlPr>
              <w:del w:id="364" w:author="Mariia Petryk" w:date="2023-08-06T14:47:00Z">
                <w:rPr>
                  <w:rFonts w:ascii="Cambria Math" w:eastAsiaTheme="minorEastAsia" w:hAnsi="Cambria Math"/>
                  <w:sz w:val="22"/>
                  <w:szCs w:val="22"/>
                  <w:lang w:eastAsia="zh-CN"/>
                </w:rPr>
              </w:del>
            </m:ctrlPr>
          </m:sSubPr>
          <m:e>
            <m:r>
              <w:del w:id="365" w:author="Mariia Petryk" w:date="2023-08-06T14:47:00Z">
                <w:rPr>
                  <w:rFonts w:ascii="Cambria Math" w:eastAsiaTheme="minorEastAsia" w:hAnsi="Cambria Math"/>
                  <w:sz w:val="22"/>
                  <w:szCs w:val="22"/>
                  <w:lang w:eastAsia="zh-CN"/>
                </w:rPr>
                <m:t>β</m:t>
              </w:del>
            </m:r>
          </m:e>
          <m:sub>
            <m:r>
              <w:del w:id="366" w:author="Mariia Petryk" w:date="2023-08-06T14:47:00Z">
                <w:rPr>
                  <w:rFonts w:ascii="Cambria Math" w:eastAsiaTheme="minorEastAsia" w:hAnsi="Cambria Math"/>
                  <w:sz w:val="22"/>
                  <w:szCs w:val="22"/>
                  <w:lang w:eastAsia="zh-CN"/>
                </w:rPr>
                <m:t>1</m:t>
              </w:del>
            </m:r>
          </m:sub>
        </m:sSub>
        <m:r>
          <w:del w:id="367" w:author="Mariia Petryk" w:date="2023-08-06T14:47:00Z">
            <w:rPr>
              <w:rFonts w:ascii="Cambria Math" w:eastAsiaTheme="minorEastAsia" w:hAnsi="Cambria Math"/>
              <w:sz w:val="22"/>
              <w:szCs w:val="22"/>
              <w:lang w:eastAsia="zh-CN"/>
            </w:rPr>
            <m:t>IntCohesio</m:t>
          </w:del>
        </m:r>
        <m:sSub>
          <m:sSubPr>
            <m:ctrlPr>
              <w:del w:id="368" w:author="Mariia Petryk" w:date="2023-08-06T14:47:00Z">
                <w:rPr>
                  <w:rFonts w:ascii="Cambria Math" w:eastAsiaTheme="minorEastAsia" w:hAnsi="Cambria Math"/>
                  <w:i/>
                  <w:sz w:val="22"/>
                  <w:szCs w:val="22"/>
                  <w:lang w:eastAsia="zh-CN"/>
                </w:rPr>
              </w:del>
            </m:ctrlPr>
          </m:sSubPr>
          <m:e>
            <m:r>
              <w:del w:id="369" w:author="Mariia Petryk" w:date="2023-08-06T14:47:00Z">
                <w:rPr>
                  <w:rFonts w:ascii="Cambria Math" w:eastAsiaTheme="minorEastAsia" w:hAnsi="Cambria Math"/>
                  <w:sz w:val="22"/>
                  <w:szCs w:val="22"/>
                  <w:lang w:eastAsia="zh-CN"/>
                </w:rPr>
                <m:t>n</m:t>
              </w:del>
            </m:r>
          </m:e>
          <m:sub>
            <m:r>
              <w:del w:id="370" w:author="Mariia Petryk" w:date="2023-08-06T14:47:00Z">
                <w:rPr>
                  <w:rFonts w:ascii="Cambria Math" w:eastAsiaTheme="minorEastAsia" w:hAnsi="Cambria Math"/>
                  <w:sz w:val="22"/>
                  <w:szCs w:val="22"/>
                  <w:lang w:eastAsia="zh-CN"/>
                </w:rPr>
                <m:t>it</m:t>
              </w:del>
            </m:r>
          </m:sub>
        </m:sSub>
        <m:r>
          <w:del w:id="371" w:author="Mariia Petryk" w:date="2023-08-06T14:47:00Z">
            <w:rPr>
              <w:rFonts w:ascii="Cambria Math" w:eastAsiaTheme="minorEastAsia" w:hAnsi="Cambria Math"/>
              <w:sz w:val="22"/>
              <w:szCs w:val="22"/>
              <w:lang w:eastAsia="zh-CN"/>
            </w:rPr>
            <m:t>+</m:t>
          </w:del>
        </m:r>
        <m:sSub>
          <m:sSubPr>
            <m:ctrlPr>
              <w:del w:id="372" w:author="Mariia Petryk" w:date="2023-08-06T14:47:00Z">
                <w:rPr>
                  <w:rFonts w:ascii="Cambria Math" w:eastAsiaTheme="minorEastAsia" w:hAnsi="Cambria Math"/>
                  <w:sz w:val="22"/>
                  <w:szCs w:val="22"/>
                  <w:lang w:eastAsia="zh-CN"/>
                </w:rPr>
              </w:del>
            </m:ctrlPr>
          </m:sSubPr>
          <m:e>
            <m:r>
              <w:del w:id="373" w:author="Mariia Petryk" w:date="2023-08-06T14:47:00Z">
                <w:rPr>
                  <w:rFonts w:ascii="Cambria Math" w:eastAsiaTheme="minorEastAsia" w:hAnsi="Cambria Math"/>
                  <w:sz w:val="22"/>
                  <w:szCs w:val="22"/>
                  <w:lang w:eastAsia="zh-CN"/>
                </w:rPr>
                <m:t>β</m:t>
              </w:del>
            </m:r>
          </m:e>
          <m:sub>
            <m:r>
              <w:del w:id="374" w:author="Mariia Petryk" w:date="2023-08-06T14:47:00Z">
                <w:rPr>
                  <w:rFonts w:ascii="Cambria Math" w:eastAsiaTheme="minorEastAsia" w:hAnsi="Cambria Math"/>
                  <w:sz w:val="22"/>
                  <w:szCs w:val="22"/>
                  <w:lang w:eastAsia="zh-CN"/>
                </w:rPr>
                <m:t>2</m:t>
              </w:del>
            </m:r>
          </m:sub>
        </m:sSub>
        <m:r>
          <w:del w:id="375" w:author="Mariia Petryk" w:date="2023-08-06T14:47:00Z">
            <w:rPr>
              <w:rFonts w:ascii="Cambria Math" w:eastAsiaTheme="minorEastAsia" w:hAnsi="Cambria Math"/>
              <w:sz w:val="22"/>
              <w:szCs w:val="22"/>
              <w:lang w:eastAsia="zh-CN"/>
            </w:rPr>
            <m:t>IntCohesio</m:t>
          </w:del>
        </m:r>
        <m:sSub>
          <m:sSubPr>
            <m:ctrlPr>
              <w:del w:id="376" w:author="Mariia Petryk" w:date="2023-08-06T14:47:00Z">
                <w:rPr>
                  <w:rFonts w:ascii="Cambria Math" w:eastAsiaTheme="minorEastAsia" w:hAnsi="Cambria Math"/>
                  <w:i/>
                  <w:sz w:val="22"/>
                  <w:szCs w:val="22"/>
                  <w:lang w:eastAsia="zh-CN"/>
                </w:rPr>
              </w:del>
            </m:ctrlPr>
          </m:sSubPr>
          <m:e>
            <m:sSup>
              <m:sSupPr>
                <m:ctrlPr>
                  <w:del w:id="377" w:author="Mariia Petryk" w:date="2023-08-06T14:47:00Z">
                    <w:rPr>
                      <w:rFonts w:ascii="Cambria Math" w:eastAsiaTheme="minorEastAsia" w:hAnsi="Cambria Math"/>
                      <w:i/>
                      <w:sz w:val="22"/>
                      <w:szCs w:val="22"/>
                      <w:lang w:eastAsia="zh-CN"/>
                    </w:rPr>
                  </w:del>
                </m:ctrlPr>
              </m:sSupPr>
              <m:e>
                <m:r>
                  <w:del w:id="378" w:author="Mariia Petryk" w:date="2023-08-06T14:47:00Z">
                    <w:rPr>
                      <w:rFonts w:ascii="Cambria Math" w:eastAsiaTheme="minorEastAsia" w:hAnsi="Cambria Math"/>
                      <w:sz w:val="22"/>
                      <w:szCs w:val="22"/>
                      <w:lang w:eastAsia="zh-CN"/>
                    </w:rPr>
                    <m:t>n</m:t>
                  </w:del>
                </m:r>
              </m:e>
              <m:sup>
                <m:r>
                  <w:del w:id="379" w:author="Mariia Petryk" w:date="2023-08-06T14:47:00Z">
                    <w:rPr>
                      <w:rFonts w:ascii="Cambria Math" w:eastAsiaTheme="minorEastAsia" w:hAnsi="Cambria Math"/>
                      <w:sz w:val="22"/>
                      <w:szCs w:val="22"/>
                      <w:lang w:eastAsia="zh-CN"/>
                    </w:rPr>
                    <m:t>2</m:t>
                  </w:del>
                </m:r>
              </m:sup>
            </m:sSup>
          </m:e>
          <m:sub>
            <m:r>
              <w:del w:id="380" w:author="Mariia Petryk" w:date="2023-08-06T14:47:00Z">
                <w:rPr>
                  <w:rFonts w:ascii="Cambria Math" w:eastAsiaTheme="minorEastAsia" w:hAnsi="Cambria Math"/>
                  <w:sz w:val="22"/>
                  <w:szCs w:val="22"/>
                  <w:lang w:eastAsia="zh-CN"/>
                </w:rPr>
                <m:t>it</m:t>
              </w:del>
            </m:r>
          </m:sub>
        </m:sSub>
        <m:r>
          <w:del w:id="381" w:author="Mariia Petryk" w:date="2023-08-06T14:47:00Z">
            <w:rPr>
              <w:rFonts w:ascii="Cambria Math" w:eastAsiaTheme="minorEastAsia" w:hAnsi="Cambria Math"/>
              <w:sz w:val="22"/>
              <w:szCs w:val="22"/>
              <w:lang w:eastAsia="zh-CN"/>
            </w:rPr>
            <m:t>+</m:t>
          </w:del>
        </m:r>
        <m:sSub>
          <m:sSubPr>
            <m:ctrlPr>
              <w:del w:id="382" w:author="Mariia Petryk" w:date="2023-08-06T14:47:00Z">
                <w:rPr>
                  <w:rFonts w:ascii="Cambria Math" w:eastAsiaTheme="minorEastAsia" w:hAnsi="Cambria Math"/>
                  <w:sz w:val="22"/>
                  <w:szCs w:val="22"/>
                  <w:lang w:eastAsia="zh-CN"/>
                </w:rPr>
              </w:del>
            </m:ctrlPr>
          </m:sSubPr>
          <m:e>
            <m:r>
              <w:del w:id="383" w:author="Mariia Petryk" w:date="2023-08-06T14:47:00Z">
                <w:rPr>
                  <w:rFonts w:ascii="Cambria Math" w:eastAsiaTheme="minorEastAsia" w:hAnsi="Cambria Math"/>
                  <w:sz w:val="22"/>
                  <w:szCs w:val="22"/>
                  <w:lang w:eastAsia="zh-CN"/>
                </w:rPr>
                <m:t>Controls</m:t>
              </w:del>
            </m:r>
          </m:e>
          <m:sub>
            <m:r>
              <w:del w:id="384" w:author="Mariia Petryk" w:date="2023-08-06T14:47:00Z">
                <w:rPr>
                  <w:rFonts w:ascii="Cambria Math" w:eastAsiaTheme="minorEastAsia" w:hAnsi="Cambria Math"/>
                  <w:sz w:val="22"/>
                  <w:szCs w:val="22"/>
                  <w:lang w:eastAsia="zh-CN"/>
                </w:rPr>
                <m:t>it</m:t>
              </w:del>
            </m:r>
          </m:sub>
        </m:sSub>
        <m:r>
          <w:del w:id="385" w:author="Mariia Petryk" w:date="2023-08-06T14:47:00Z">
            <w:rPr>
              <w:rFonts w:ascii="Cambria Math" w:eastAsiaTheme="minorEastAsia" w:hAnsi="Cambria Math"/>
              <w:sz w:val="22"/>
              <w:szCs w:val="22"/>
              <w:lang w:eastAsia="zh-CN"/>
            </w:rPr>
            <m:t xml:space="preserve">+ </m:t>
          </w:del>
        </m:r>
        <m:sSub>
          <m:sSubPr>
            <m:ctrlPr>
              <w:del w:id="386" w:author="Mariia Petryk" w:date="2023-08-06T14:47:00Z">
                <w:rPr>
                  <w:rFonts w:ascii="Cambria Math" w:eastAsiaTheme="minorEastAsia" w:hAnsi="Cambria Math"/>
                  <w:sz w:val="22"/>
                  <w:szCs w:val="22"/>
                  <w:lang w:eastAsia="zh-CN"/>
                </w:rPr>
              </w:del>
            </m:ctrlPr>
          </m:sSubPr>
          <m:e>
            <m:r>
              <w:del w:id="387" w:author="Mariia Petryk" w:date="2023-08-06T14:47:00Z">
                <w:rPr>
                  <w:rFonts w:ascii="Cambria Math" w:eastAsiaTheme="minorEastAsia" w:hAnsi="Cambria Math"/>
                  <w:sz w:val="22"/>
                  <w:szCs w:val="22"/>
                  <w:lang w:eastAsia="zh-CN"/>
                </w:rPr>
                <m:t>α</m:t>
              </w:del>
            </m:r>
          </m:e>
          <m:sub>
            <m:r>
              <w:del w:id="388" w:author="Mariia Petryk" w:date="2023-08-06T14:47:00Z">
                <w:rPr>
                  <w:rFonts w:ascii="Cambria Math" w:eastAsiaTheme="minorEastAsia" w:hAnsi="Cambria Math"/>
                  <w:sz w:val="22"/>
                  <w:szCs w:val="22"/>
                  <w:lang w:eastAsia="zh-CN"/>
                </w:rPr>
                <m:t>i</m:t>
              </w:del>
            </m:r>
          </m:sub>
        </m:sSub>
        <m:r>
          <w:del w:id="389" w:author="Mariia Petryk" w:date="2023-08-06T14:47:00Z">
            <w:rPr>
              <w:rFonts w:ascii="Cambria Math" w:eastAsiaTheme="minorEastAsia" w:hAnsi="Cambria Math"/>
              <w:sz w:val="22"/>
              <w:szCs w:val="22"/>
              <w:lang w:eastAsia="zh-CN"/>
            </w:rPr>
            <m:t>+</m:t>
          </w:del>
        </m:r>
        <m:sSub>
          <m:sSubPr>
            <m:ctrlPr>
              <w:del w:id="390" w:author="Mariia Petryk" w:date="2023-08-06T14:47:00Z">
                <w:rPr>
                  <w:rFonts w:ascii="Cambria Math" w:eastAsiaTheme="minorEastAsia" w:hAnsi="Cambria Math"/>
                  <w:sz w:val="22"/>
                  <w:szCs w:val="22"/>
                  <w:lang w:eastAsia="zh-CN"/>
                </w:rPr>
              </w:del>
            </m:ctrlPr>
          </m:sSubPr>
          <m:e>
            <m:r>
              <w:del w:id="391" w:author="Mariia Petryk" w:date="2023-08-06T14:47:00Z">
                <w:rPr>
                  <w:rFonts w:ascii="Cambria Math" w:eastAsiaTheme="minorEastAsia" w:hAnsi="Cambria Math"/>
                  <w:sz w:val="22"/>
                  <w:szCs w:val="22"/>
                  <w:lang w:eastAsia="zh-CN"/>
                </w:rPr>
                <m:t>ε</m:t>
              </w:del>
            </m:r>
          </m:e>
          <m:sub>
            <m:r>
              <w:del w:id="392" w:author="Mariia Petryk" w:date="2023-08-06T14:47:00Z">
                <w:rPr>
                  <w:rFonts w:ascii="Cambria Math" w:eastAsiaTheme="minorEastAsia" w:hAnsi="Cambria Math"/>
                  <w:sz w:val="22"/>
                  <w:szCs w:val="22"/>
                  <w:lang w:eastAsia="zh-CN"/>
                </w:rPr>
                <m:t>it</m:t>
              </w:del>
            </m:r>
          </m:sub>
        </m:sSub>
      </m:oMath>
      <w:del w:id="393" w:author="Mariia Petryk" w:date="2023-08-06T14:47:00Z">
        <w:r w:rsidR="00126D76" w:rsidRPr="00E208F0" w:rsidDel="00F51A1E">
          <w:rPr>
            <w:rFonts w:eastAsiaTheme="minorEastAsia"/>
            <w:sz w:val="22"/>
            <w:szCs w:val="22"/>
            <w:lang w:eastAsia="zh-CN"/>
          </w:rPr>
          <w:delText xml:space="preserve">                (</w:delText>
        </w:r>
        <w:r w:rsidR="00126D76" w:rsidDel="00F51A1E">
          <w:rPr>
            <w:rFonts w:eastAsiaTheme="minorEastAsia"/>
            <w:sz w:val="22"/>
            <w:szCs w:val="22"/>
            <w:lang w:eastAsia="zh-CN"/>
          </w:rPr>
          <w:delText>2</w:delText>
        </w:r>
        <w:r w:rsidR="00126D76" w:rsidRPr="00E208F0" w:rsidDel="00F51A1E">
          <w:rPr>
            <w:rFonts w:eastAsiaTheme="minorEastAsia"/>
            <w:sz w:val="22"/>
            <w:szCs w:val="22"/>
            <w:lang w:eastAsia="zh-CN"/>
          </w:rPr>
          <w:delText>)</w:delText>
        </w:r>
      </w:del>
    </w:p>
    <w:p w14:paraId="561B200F" w14:textId="65E8A6FF" w:rsidR="00126D76" w:rsidRPr="00E208F0" w:rsidDel="00F51A1E" w:rsidRDefault="00126D76" w:rsidP="00126D76">
      <w:pPr>
        <w:ind w:firstLine="720"/>
        <w:rPr>
          <w:del w:id="394" w:author="Mariia Petryk" w:date="2023-08-06T14:47:00Z"/>
        </w:rPr>
      </w:pPr>
      <w:del w:id="395" w:author="Mariia Petryk" w:date="2023-08-06T14:47:00Z">
        <w:r w:rsidRPr="00E208F0" w:rsidDel="00F51A1E">
          <w:delText>In equation (</w:delText>
        </w:r>
        <w:r w:rsidDel="00F51A1E">
          <w:delText>2</w:delText>
        </w:r>
        <w:r w:rsidRPr="00E208F0" w:rsidDel="00F51A1E">
          <w:delText xml:space="preserve">), i – is the index of a repository within the Ethereum project, t – index of a time period, </w:delText>
        </w:r>
      </w:del>
      <m:oMath>
        <m:sSub>
          <m:sSubPr>
            <m:ctrlPr>
              <w:del w:id="396" w:author="Mariia Petryk" w:date="2023-08-06T14:47:00Z">
                <w:rPr>
                  <w:rFonts w:ascii="Cambria Math" w:hAnsi="Cambria Math"/>
                </w:rPr>
              </w:del>
            </m:ctrlPr>
          </m:sSubPr>
          <m:e>
            <m:r>
              <w:del w:id="397" w:author="Mariia Petryk" w:date="2023-08-06T14:47:00Z">
                <w:rPr>
                  <w:rFonts w:ascii="Cambria Math" w:hAnsi="Cambria Math"/>
                </w:rPr>
                <m:t>α</m:t>
              </w:del>
            </m:r>
          </m:e>
          <m:sub>
            <m:r>
              <w:del w:id="398" w:author="Mariia Petryk" w:date="2023-08-06T14:47:00Z">
                <w:rPr>
                  <w:rFonts w:ascii="Cambria Math" w:hAnsi="Cambria Math"/>
                </w:rPr>
                <m:t>i</m:t>
              </w:del>
            </m:r>
          </m:sub>
        </m:sSub>
      </m:oMath>
      <w:del w:id="399" w:author="Mariia Petryk" w:date="2023-08-06T14:47:00Z">
        <w:r w:rsidRPr="00E208F0" w:rsidDel="00F51A1E">
          <w:delText xml:space="preserve"> is the repository fixed effect that accounts </w:delText>
        </w:r>
        <w:r w:rsidRPr="0063176B" w:rsidDel="00F51A1E">
          <w:delText xml:space="preserve">for unique attributes of the repository that are not captured by other variables, </w:delText>
        </w:r>
      </w:del>
      <m:oMath>
        <m:sSub>
          <m:sSubPr>
            <m:ctrlPr>
              <w:del w:id="400" w:author="Mariia Petryk" w:date="2023-08-06T14:47:00Z">
                <w:rPr>
                  <w:rFonts w:ascii="Cambria Math" w:hAnsi="Cambria Math"/>
                </w:rPr>
              </w:del>
            </m:ctrlPr>
          </m:sSubPr>
          <m:e>
            <m:r>
              <w:del w:id="401" w:author="Mariia Petryk" w:date="2023-08-06T14:47:00Z">
                <w:rPr>
                  <w:rFonts w:ascii="Cambria Math" w:hAnsi="Cambria Math"/>
                </w:rPr>
                <m:t>ε</m:t>
              </w:del>
            </m:r>
          </m:e>
          <m:sub>
            <m:r>
              <w:del w:id="402" w:author="Mariia Petryk" w:date="2023-08-06T14:47:00Z">
                <w:rPr>
                  <w:rFonts w:ascii="Cambria Math" w:hAnsi="Cambria Math"/>
                </w:rPr>
                <m:t>it</m:t>
              </w:del>
            </m:r>
          </m:sub>
        </m:sSub>
      </m:oMath>
      <w:del w:id="403" w:author="Mariia Petryk" w:date="2023-08-06T14:47:00Z">
        <w:r w:rsidRPr="0063176B" w:rsidDel="00F51A1E">
          <w:delText xml:space="preserve"> – idiosyncratic error. </w:delText>
        </w:r>
      </w:del>
      <m:oMath>
        <m:r>
          <w:del w:id="404" w:author="Mariia Petryk" w:date="2023-08-06T14:47:00Z">
            <w:rPr>
              <w:rFonts w:ascii="Cambria Math" w:eastAsiaTheme="minorEastAsia" w:hAnsi="Cambria Math"/>
              <w:lang w:eastAsia="zh-CN"/>
            </w:rPr>
            <m:t>Controls</m:t>
          </w:del>
        </m:r>
      </m:oMath>
      <w:del w:id="405" w:author="Mariia Petryk" w:date="2023-08-06T14:47:00Z">
        <w:r w:rsidRPr="0063176B" w:rsidDel="00F51A1E">
          <w:rPr>
            <w:rFonts w:eastAsiaTheme="minorEastAsia"/>
            <w:lang w:eastAsia="zh-CN"/>
          </w:rPr>
          <w:delText xml:space="preserve"> include </w:delText>
        </w:r>
        <w:r w:rsidRPr="00E208F0" w:rsidDel="00F51A1E">
          <w:delText>the lifetime of the project since its initiation (</w:delText>
        </w:r>
      </w:del>
      <m:oMath>
        <m:r>
          <w:del w:id="406" w:author="Mariia Petryk" w:date="2023-08-06T14:47:00Z">
            <w:rPr>
              <w:rFonts w:ascii="Cambria Math" w:hAnsi="Cambria Math"/>
            </w:rPr>
            <m:t>Duratio</m:t>
          </w:del>
        </m:r>
        <m:sSub>
          <m:sSubPr>
            <m:ctrlPr>
              <w:del w:id="407" w:author="Mariia Petryk" w:date="2023-08-06T14:47:00Z">
                <w:rPr>
                  <w:rFonts w:ascii="Cambria Math" w:hAnsi="Cambria Math"/>
                  <w:i/>
                  <w:iCs/>
                </w:rPr>
              </w:del>
            </m:ctrlPr>
          </m:sSubPr>
          <m:e>
            <m:r>
              <w:del w:id="408" w:author="Mariia Petryk" w:date="2023-08-06T14:47:00Z">
                <w:rPr>
                  <w:rFonts w:ascii="Cambria Math" w:hAnsi="Cambria Math"/>
                </w:rPr>
                <m:t>n</m:t>
              </w:del>
            </m:r>
          </m:e>
          <m:sub>
            <m:r>
              <w:del w:id="409" w:author="Mariia Petryk" w:date="2023-08-06T14:47:00Z">
                <w:rPr>
                  <w:rFonts w:ascii="Cambria Math" w:hAnsi="Cambria Math"/>
                </w:rPr>
                <m:t>it</m:t>
              </w:del>
            </m:r>
          </m:sub>
        </m:sSub>
      </m:oMath>
      <w:del w:id="410" w:author="Mariia Petryk" w:date="2023-08-06T14:47:00Z">
        <w:r w:rsidRPr="00E208F0" w:rsidDel="00F51A1E">
          <w:delText>).</w:delText>
        </w:r>
      </w:del>
    </w:p>
    <w:p w14:paraId="69A9D0AA" w14:textId="295B61A0" w:rsidR="00126D76" w:rsidRPr="00E208F0" w:rsidDel="00F51A1E" w:rsidRDefault="00126D76" w:rsidP="00126D76">
      <w:pPr>
        <w:rPr>
          <w:del w:id="411" w:author="Mariia Petryk" w:date="2023-08-06T14:47:00Z"/>
        </w:rPr>
      </w:pPr>
    </w:p>
    <w:p w14:paraId="32B6F535" w14:textId="3992DBCC" w:rsidR="00126D76" w:rsidRPr="00E208F0" w:rsidDel="00F51A1E" w:rsidRDefault="00126D76" w:rsidP="00126D76">
      <w:pPr>
        <w:ind w:firstLine="720"/>
        <w:rPr>
          <w:del w:id="412" w:author="Mariia Petryk" w:date="2023-08-06T14:47:00Z"/>
        </w:rPr>
      </w:pPr>
      <w:del w:id="413" w:author="Mariia Petryk" w:date="2023-08-06T14:47:00Z">
        <w:r w:rsidRPr="00E208F0" w:rsidDel="00F51A1E">
          <w:delText xml:space="preserve">The results are presented in Table </w:delText>
        </w:r>
        <w:r w:rsidDel="00F51A1E">
          <w:delText>2</w:delText>
        </w:r>
        <w:r w:rsidRPr="00E208F0" w:rsidDel="00F51A1E">
          <w:delText xml:space="preserve">. </w:delText>
        </w:r>
      </w:del>
    </w:p>
    <w:p w14:paraId="2FE9B7DD" w14:textId="5206FE05" w:rsidR="00126D76" w:rsidRPr="00E208F0" w:rsidDel="00F51A1E" w:rsidRDefault="00126D76" w:rsidP="00126D76">
      <w:pPr>
        <w:ind w:firstLine="720"/>
        <w:rPr>
          <w:del w:id="414" w:author="Mariia Petryk" w:date="2023-08-06T14:47:00Z"/>
        </w:rPr>
      </w:pPr>
    </w:p>
    <w:p w14:paraId="343F694F" w14:textId="4E9A0313" w:rsidR="00126D76" w:rsidRPr="00E208F0" w:rsidDel="00F51A1E" w:rsidRDefault="00126D76" w:rsidP="00126D76">
      <w:pPr>
        <w:ind w:firstLine="720"/>
        <w:jc w:val="center"/>
        <w:rPr>
          <w:del w:id="415" w:author="Mariia Petryk" w:date="2023-08-06T14:47:00Z"/>
          <w:b/>
          <w:bCs/>
        </w:rPr>
      </w:pPr>
      <w:del w:id="416" w:author="Mariia Petryk" w:date="2023-08-06T14:47:00Z">
        <w:r w:rsidRPr="00E208F0" w:rsidDel="00F51A1E">
          <w:rPr>
            <w:b/>
            <w:bCs/>
          </w:rPr>
          <w:delText xml:space="preserve">Table </w:delText>
        </w:r>
        <w:r w:rsidRPr="00E208F0" w:rsidDel="00F51A1E">
          <w:rPr>
            <w:b/>
            <w:bCs/>
          </w:rPr>
          <w:fldChar w:fldCharType="begin"/>
        </w:r>
        <w:r w:rsidRPr="00E208F0" w:rsidDel="00F51A1E">
          <w:rPr>
            <w:b/>
            <w:bCs/>
          </w:rPr>
          <w:delInstrText xml:space="preserve"> SEQ Table \* ARABIC </w:delInstrText>
        </w:r>
        <w:r w:rsidRPr="00E208F0" w:rsidDel="00F51A1E">
          <w:rPr>
            <w:b/>
            <w:bCs/>
          </w:rPr>
          <w:fldChar w:fldCharType="separate"/>
        </w:r>
        <w:r w:rsidDel="00F51A1E">
          <w:rPr>
            <w:b/>
            <w:bCs/>
            <w:noProof/>
          </w:rPr>
          <w:delText>2</w:delText>
        </w:r>
        <w:r w:rsidRPr="00E208F0" w:rsidDel="00F51A1E">
          <w:rPr>
            <w:b/>
            <w:bCs/>
          </w:rPr>
          <w:fldChar w:fldCharType="end"/>
        </w:r>
        <w:r w:rsidRPr="00E208F0" w:rsidDel="00F51A1E">
          <w:rPr>
            <w:b/>
            <w:bCs/>
          </w:rPr>
          <w:delText>. H</w:delText>
        </w:r>
        <w:r w:rsidDel="00F51A1E">
          <w:rPr>
            <w:b/>
            <w:bCs/>
          </w:rPr>
          <w:delText>2</w:delText>
        </w:r>
        <w:r w:rsidRPr="00E208F0" w:rsidDel="00F51A1E">
          <w:rPr>
            <w:b/>
            <w:bCs/>
          </w:rPr>
          <w:delText xml:space="preserve"> Testing Results</w:delText>
        </w:r>
        <w:r w:rsidDel="00F51A1E">
          <w:rPr>
            <w:b/>
            <w:bCs/>
          </w:rPr>
          <w:delText xml:space="preserve"> </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2"/>
        <w:gridCol w:w="3269"/>
        <w:gridCol w:w="3269"/>
        <w:tblGridChange w:id="417">
          <w:tblGrid>
            <w:gridCol w:w="2822"/>
            <w:gridCol w:w="3269"/>
            <w:gridCol w:w="3269"/>
          </w:tblGrid>
        </w:tblGridChange>
      </w:tblGrid>
      <w:tr w:rsidR="00D62C57" w:rsidRPr="00D62C57" w:rsidDel="00F51A1E" w14:paraId="2E29928B" w14:textId="7E5793C5" w:rsidTr="00D62C57">
        <w:trPr>
          <w:del w:id="418" w:author="Mariia Petryk" w:date="2023-08-06T14:47:00Z"/>
        </w:trPr>
        <w:tc>
          <w:tcPr>
            <w:tcW w:w="1507" w:type="pct"/>
            <w:tcBorders>
              <w:top w:val="single" w:sz="4" w:space="0" w:color="auto"/>
              <w:bottom w:val="single" w:sz="4" w:space="0" w:color="auto"/>
            </w:tcBorders>
          </w:tcPr>
          <w:p w14:paraId="7FB7D53C" w14:textId="6E355B21" w:rsidR="00D62C57" w:rsidRPr="00D62C57" w:rsidDel="00F51A1E" w:rsidRDefault="00D62C57" w:rsidP="001C0135">
            <w:pPr>
              <w:rPr>
                <w:del w:id="419" w:author="Mariia Petryk" w:date="2023-08-06T14:47:00Z"/>
                <w:color w:val="000000" w:themeColor="text1"/>
                <w:sz w:val="20"/>
                <w:szCs w:val="20"/>
                <w:rPrChange w:id="420" w:author="Mariia Petryk" w:date="2023-08-06T14:07:00Z">
                  <w:rPr>
                    <w:del w:id="421" w:author="Mariia Petryk" w:date="2023-08-06T14:47:00Z"/>
                    <w:sz w:val="20"/>
                    <w:szCs w:val="20"/>
                  </w:rPr>
                </w:rPrChange>
              </w:rPr>
            </w:pPr>
            <w:del w:id="422" w:author="Mariia Petryk" w:date="2023-08-06T14:47:00Z">
              <w:r w:rsidRPr="00D62C57" w:rsidDel="00F51A1E">
                <w:rPr>
                  <w:color w:val="000000" w:themeColor="text1"/>
                  <w:sz w:val="20"/>
                  <w:szCs w:val="20"/>
                  <w:rPrChange w:id="423" w:author="Mariia Petryk" w:date="2023-08-06T14:07:00Z">
                    <w:rPr>
                      <w:sz w:val="20"/>
                      <w:szCs w:val="20"/>
                    </w:rPr>
                  </w:rPrChange>
                </w:rPr>
                <w:delText>Variable</w:delText>
              </w:r>
            </w:del>
          </w:p>
        </w:tc>
        <w:tc>
          <w:tcPr>
            <w:tcW w:w="1746" w:type="pct"/>
            <w:tcBorders>
              <w:top w:val="single" w:sz="4" w:space="0" w:color="auto"/>
              <w:bottom w:val="single" w:sz="4" w:space="0" w:color="auto"/>
            </w:tcBorders>
          </w:tcPr>
          <w:p w14:paraId="6336D30C" w14:textId="41C4341A" w:rsidR="00D62C57" w:rsidRPr="00D62C57" w:rsidDel="00F51A1E" w:rsidRDefault="00D62C57" w:rsidP="001C0135">
            <w:pPr>
              <w:jc w:val="center"/>
              <w:rPr>
                <w:del w:id="424" w:author="Mariia Petryk" w:date="2023-08-06T14:47:00Z"/>
                <w:color w:val="000000" w:themeColor="text1"/>
                <w:sz w:val="20"/>
                <w:szCs w:val="20"/>
                <w:rPrChange w:id="425" w:author="Mariia Petryk" w:date="2023-08-06T14:07:00Z">
                  <w:rPr>
                    <w:del w:id="426" w:author="Mariia Petryk" w:date="2023-08-06T14:47:00Z"/>
                    <w:color w:val="FF0000"/>
                    <w:sz w:val="20"/>
                    <w:szCs w:val="20"/>
                  </w:rPr>
                </w:rPrChange>
              </w:rPr>
            </w:pPr>
          </w:p>
        </w:tc>
        <w:tc>
          <w:tcPr>
            <w:tcW w:w="1746" w:type="pct"/>
            <w:tcBorders>
              <w:top w:val="single" w:sz="4" w:space="0" w:color="auto"/>
              <w:bottom w:val="single" w:sz="4" w:space="0" w:color="auto"/>
            </w:tcBorders>
          </w:tcPr>
          <w:p w14:paraId="46FCD74A" w14:textId="3A2025D1" w:rsidR="00D62C57" w:rsidRPr="00D62C57" w:rsidDel="00F51A1E" w:rsidRDefault="00D62C57" w:rsidP="00D62C57">
            <w:pPr>
              <w:jc w:val="center"/>
              <w:rPr>
                <w:del w:id="427" w:author="Mariia Petryk" w:date="2023-08-06T14:47:00Z"/>
                <w:color w:val="000000" w:themeColor="text1"/>
                <w:sz w:val="20"/>
                <w:szCs w:val="20"/>
                <w:rPrChange w:id="428" w:author="Mariia Petryk" w:date="2023-08-06T14:07:00Z">
                  <w:rPr>
                    <w:del w:id="429" w:author="Mariia Petryk" w:date="2023-08-06T14:47:00Z"/>
                    <w:color w:val="FF0000"/>
                    <w:sz w:val="20"/>
                    <w:szCs w:val="20"/>
                  </w:rPr>
                </w:rPrChange>
              </w:rPr>
            </w:pPr>
          </w:p>
        </w:tc>
      </w:tr>
      <w:tr w:rsidR="00D62C57" w:rsidRPr="00D62C57" w:rsidDel="00F51A1E" w14:paraId="46C9B101" w14:textId="608FEB8C" w:rsidTr="00D62C57">
        <w:trPr>
          <w:del w:id="430" w:author="Mariia Petryk" w:date="2023-08-06T14:47:00Z"/>
        </w:trPr>
        <w:tc>
          <w:tcPr>
            <w:tcW w:w="1507" w:type="pct"/>
            <w:vAlign w:val="bottom"/>
          </w:tcPr>
          <w:p w14:paraId="0BE7B0D9" w14:textId="5095B409" w:rsidR="00D62C57" w:rsidRPr="00D62C57" w:rsidDel="00F51A1E" w:rsidRDefault="00D62C57" w:rsidP="007D2F67">
            <w:pPr>
              <w:rPr>
                <w:del w:id="431" w:author="Mariia Petryk" w:date="2023-08-06T14:47:00Z"/>
                <w:color w:val="000000" w:themeColor="text1"/>
                <w:sz w:val="20"/>
                <w:szCs w:val="20"/>
                <w:rPrChange w:id="432" w:author="Mariia Petryk" w:date="2023-08-06T14:07:00Z">
                  <w:rPr>
                    <w:del w:id="433" w:author="Mariia Petryk" w:date="2023-08-06T14:47:00Z"/>
                    <w:color w:val="000000"/>
                    <w:sz w:val="20"/>
                    <w:szCs w:val="20"/>
                  </w:rPr>
                </w:rPrChange>
              </w:rPr>
            </w:pPr>
            <w:del w:id="434" w:author="Mariia Petryk" w:date="2023-08-06T14:47:00Z">
              <w:r w:rsidRPr="00D62C57" w:rsidDel="00F51A1E">
                <w:rPr>
                  <w:color w:val="000000" w:themeColor="text1"/>
                  <w:sz w:val="20"/>
                  <w:szCs w:val="20"/>
                  <w:rPrChange w:id="435" w:author="Mariia Petryk" w:date="2023-08-06T14:07:00Z">
                    <w:rPr>
                      <w:color w:val="000000"/>
                      <w:sz w:val="20"/>
                      <w:szCs w:val="20"/>
                    </w:rPr>
                  </w:rPrChange>
                </w:rPr>
                <w:delText>mcIntCohesion</w:delText>
              </w:r>
            </w:del>
          </w:p>
        </w:tc>
        <w:tc>
          <w:tcPr>
            <w:tcW w:w="1746" w:type="pct"/>
          </w:tcPr>
          <w:p w14:paraId="6DE81521" w14:textId="219611AE" w:rsidR="00D62C57" w:rsidRPr="00D62C57" w:rsidDel="00F51A1E" w:rsidRDefault="00D62C57" w:rsidP="007D2F67">
            <w:pPr>
              <w:jc w:val="center"/>
              <w:rPr>
                <w:del w:id="436" w:author="Mariia Petryk" w:date="2023-08-06T14:47:00Z"/>
                <w:color w:val="000000" w:themeColor="text1"/>
                <w:sz w:val="20"/>
                <w:szCs w:val="20"/>
                <w:rPrChange w:id="437" w:author="Mariia Petryk" w:date="2023-08-06T14:07:00Z">
                  <w:rPr>
                    <w:del w:id="438" w:author="Mariia Petryk" w:date="2023-08-06T14:47:00Z"/>
                    <w:color w:val="000000"/>
                    <w:sz w:val="20"/>
                    <w:szCs w:val="20"/>
                  </w:rPr>
                </w:rPrChange>
              </w:rPr>
            </w:pPr>
          </w:p>
        </w:tc>
        <w:tc>
          <w:tcPr>
            <w:tcW w:w="1746" w:type="pct"/>
          </w:tcPr>
          <w:p w14:paraId="53020FA0" w14:textId="17317CDD" w:rsidR="00D62C57" w:rsidRPr="00D62C57" w:rsidDel="00F51A1E" w:rsidRDefault="00D62C57" w:rsidP="00D62C57">
            <w:pPr>
              <w:jc w:val="center"/>
              <w:rPr>
                <w:del w:id="439" w:author="Mariia Petryk" w:date="2023-08-06T14:47:00Z"/>
                <w:color w:val="000000" w:themeColor="text1"/>
                <w:sz w:val="20"/>
                <w:szCs w:val="20"/>
                <w:rPrChange w:id="440" w:author="Mariia Petryk" w:date="2023-08-06T14:07:00Z">
                  <w:rPr>
                    <w:del w:id="441" w:author="Mariia Petryk" w:date="2023-08-06T14:47:00Z"/>
                    <w:color w:val="FF0000"/>
                    <w:sz w:val="20"/>
                    <w:szCs w:val="20"/>
                  </w:rPr>
                </w:rPrChange>
              </w:rPr>
            </w:pPr>
          </w:p>
        </w:tc>
      </w:tr>
      <w:tr w:rsidR="00D62C57" w:rsidRPr="00D62C57" w:rsidDel="00F51A1E" w14:paraId="74B54A26" w14:textId="0F473CDD" w:rsidTr="00D62C57">
        <w:trPr>
          <w:del w:id="442" w:author="Mariia Petryk" w:date="2023-08-06T14:47:00Z"/>
        </w:trPr>
        <w:tc>
          <w:tcPr>
            <w:tcW w:w="1507" w:type="pct"/>
            <w:vAlign w:val="bottom"/>
          </w:tcPr>
          <w:p w14:paraId="42984602" w14:textId="0C4C3BB8" w:rsidR="00D62C57" w:rsidRPr="00D62C57" w:rsidDel="00F51A1E" w:rsidRDefault="00D62C57" w:rsidP="007D2F67">
            <w:pPr>
              <w:rPr>
                <w:del w:id="443" w:author="Mariia Petryk" w:date="2023-08-06T14:47:00Z"/>
                <w:color w:val="000000" w:themeColor="text1"/>
                <w:sz w:val="20"/>
                <w:szCs w:val="20"/>
                <w:rPrChange w:id="444" w:author="Mariia Petryk" w:date="2023-08-06T14:07:00Z">
                  <w:rPr>
                    <w:del w:id="445" w:author="Mariia Petryk" w:date="2023-08-06T14:47:00Z"/>
                    <w:color w:val="000000"/>
                    <w:sz w:val="20"/>
                    <w:szCs w:val="20"/>
                  </w:rPr>
                </w:rPrChange>
              </w:rPr>
            </w:pPr>
          </w:p>
        </w:tc>
        <w:tc>
          <w:tcPr>
            <w:tcW w:w="1746" w:type="pct"/>
          </w:tcPr>
          <w:p w14:paraId="66D740C9" w14:textId="68CF8DB7" w:rsidR="00D62C57" w:rsidRPr="00D62C57" w:rsidDel="00F51A1E" w:rsidRDefault="00D62C57" w:rsidP="007D2F67">
            <w:pPr>
              <w:jc w:val="center"/>
              <w:rPr>
                <w:del w:id="446" w:author="Mariia Petryk" w:date="2023-08-06T14:47:00Z"/>
                <w:color w:val="000000" w:themeColor="text1"/>
                <w:sz w:val="20"/>
                <w:szCs w:val="20"/>
                <w:rPrChange w:id="447" w:author="Mariia Petryk" w:date="2023-08-06T14:07:00Z">
                  <w:rPr>
                    <w:del w:id="448" w:author="Mariia Petryk" w:date="2023-08-06T14:47:00Z"/>
                    <w:color w:val="000000"/>
                    <w:sz w:val="20"/>
                    <w:szCs w:val="20"/>
                  </w:rPr>
                </w:rPrChange>
              </w:rPr>
            </w:pPr>
          </w:p>
        </w:tc>
        <w:tc>
          <w:tcPr>
            <w:tcW w:w="1746" w:type="pct"/>
          </w:tcPr>
          <w:p w14:paraId="52A3773F" w14:textId="30718D52" w:rsidR="00D62C57" w:rsidRPr="00D62C57" w:rsidDel="00F51A1E" w:rsidRDefault="00D62C57" w:rsidP="007D2F67">
            <w:pPr>
              <w:jc w:val="center"/>
              <w:rPr>
                <w:del w:id="449" w:author="Mariia Petryk" w:date="2023-08-06T14:47:00Z"/>
                <w:color w:val="000000" w:themeColor="text1"/>
                <w:sz w:val="20"/>
                <w:szCs w:val="20"/>
                <w:rPrChange w:id="450" w:author="Mariia Petryk" w:date="2023-08-06T14:07:00Z">
                  <w:rPr>
                    <w:del w:id="451" w:author="Mariia Petryk" w:date="2023-08-06T14:47:00Z"/>
                    <w:color w:val="FF0000"/>
                    <w:sz w:val="20"/>
                    <w:szCs w:val="20"/>
                  </w:rPr>
                </w:rPrChange>
              </w:rPr>
            </w:pPr>
          </w:p>
        </w:tc>
      </w:tr>
      <w:tr w:rsidR="00D62C57" w:rsidRPr="00D62C57" w:rsidDel="00F51A1E" w14:paraId="06A71FF3" w14:textId="19304367" w:rsidTr="00D62C57">
        <w:trPr>
          <w:del w:id="452" w:author="Mariia Petryk" w:date="2023-08-06T14:47:00Z"/>
        </w:trPr>
        <w:tc>
          <w:tcPr>
            <w:tcW w:w="1507" w:type="pct"/>
            <w:vAlign w:val="bottom"/>
          </w:tcPr>
          <w:p w14:paraId="69EA7EBA" w14:textId="20BEC2A5" w:rsidR="00D62C57" w:rsidRPr="00D62C57" w:rsidDel="00F51A1E" w:rsidRDefault="00D62C57" w:rsidP="007D2F67">
            <w:pPr>
              <w:rPr>
                <w:del w:id="453" w:author="Mariia Petryk" w:date="2023-08-06T14:47:00Z"/>
                <w:color w:val="000000" w:themeColor="text1"/>
                <w:sz w:val="20"/>
                <w:szCs w:val="20"/>
                <w:rPrChange w:id="454" w:author="Mariia Petryk" w:date="2023-08-06T14:07:00Z">
                  <w:rPr>
                    <w:del w:id="455" w:author="Mariia Petryk" w:date="2023-08-06T14:47:00Z"/>
                    <w:color w:val="000000"/>
                    <w:sz w:val="20"/>
                    <w:szCs w:val="20"/>
                  </w:rPr>
                </w:rPrChange>
              </w:rPr>
            </w:pPr>
            <w:del w:id="456" w:author="Mariia Petryk" w:date="2023-08-06T14:47:00Z">
              <w:r w:rsidRPr="00D62C57" w:rsidDel="00F51A1E">
                <w:rPr>
                  <w:color w:val="000000" w:themeColor="text1"/>
                  <w:sz w:val="20"/>
                  <w:szCs w:val="20"/>
                  <w:rPrChange w:id="457" w:author="Mariia Petryk" w:date="2023-08-06T14:07:00Z">
                    <w:rPr>
                      <w:color w:val="000000"/>
                      <w:sz w:val="20"/>
                      <w:szCs w:val="20"/>
                    </w:rPr>
                  </w:rPrChange>
                </w:rPr>
                <w:delText>mcIntCohesion^2</w:delText>
              </w:r>
            </w:del>
          </w:p>
        </w:tc>
        <w:tc>
          <w:tcPr>
            <w:tcW w:w="1746" w:type="pct"/>
          </w:tcPr>
          <w:p w14:paraId="4858EDDD" w14:textId="521700AF" w:rsidR="00D62C57" w:rsidRPr="00D62C57" w:rsidDel="00F51A1E" w:rsidRDefault="00D62C57" w:rsidP="007D2F67">
            <w:pPr>
              <w:jc w:val="center"/>
              <w:rPr>
                <w:del w:id="458" w:author="Mariia Petryk" w:date="2023-08-06T14:47:00Z"/>
                <w:color w:val="000000" w:themeColor="text1"/>
                <w:sz w:val="20"/>
                <w:szCs w:val="20"/>
                <w:rPrChange w:id="459" w:author="Mariia Petryk" w:date="2023-08-06T14:07:00Z">
                  <w:rPr>
                    <w:del w:id="460" w:author="Mariia Petryk" w:date="2023-08-06T14:47:00Z"/>
                    <w:color w:val="000000"/>
                    <w:sz w:val="20"/>
                    <w:szCs w:val="20"/>
                  </w:rPr>
                </w:rPrChange>
              </w:rPr>
            </w:pPr>
          </w:p>
        </w:tc>
        <w:tc>
          <w:tcPr>
            <w:tcW w:w="1746" w:type="pct"/>
          </w:tcPr>
          <w:p w14:paraId="1AD0097D" w14:textId="67EA0E37" w:rsidR="00D62C57" w:rsidRPr="00D62C57" w:rsidDel="00F51A1E" w:rsidRDefault="00D62C57" w:rsidP="007D2F67">
            <w:pPr>
              <w:jc w:val="center"/>
              <w:rPr>
                <w:del w:id="461" w:author="Mariia Petryk" w:date="2023-08-06T14:47:00Z"/>
                <w:color w:val="000000" w:themeColor="text1"/>
                <w:sz w:val="20"/>
                <w:szCs w:val="20"/>
                <w:rPrChange w:id="462" w:author="Mariia Petryk" w:date="2023-08-06T14:07:00Z">
                  <w:rPr>
                    <w:del w:id="463" w:author="Mariia Petryk" w:date="2023-08-06T14:47:00Z"/>
                    <w:color w:val="FF0000"/>
                    <w:sz w:val="20"/>
                    <w:szCs w:val="20"/>
                  </w:rPr>
                </w:rPrChange>
              </w:rPr>
            </w:pPr>
          </w:p>
        </w:tc>
      </w:tr>
      <w:tr w:rsidR="00D62C57" w:rsidRPr="00D62C57" w:rsidDel="00F51A1E" w14:paraId="768BD990" w14:textId="78EB8E2C" w:rsidTr="00D62C57">
        <w:trPr>
          <w:del w:id="464" w:author="Mariia Petryk" w:date="2023-08-06T14:47:00Z"/>
        </w:trPr>
        <w:tc>
          <w:tcPr>
            <w:tcW w:w="1507" w:type="pct"/>
            <w:vAlign w:val="bottom"/>
          </w:tcPr>
          <w:p w14:paraId="548155BD" w14:textId="6B967DB6" w:rsidR="00D62C57" w:rsidRPr="00D62C57" w:rsidDel="00F51A1E" w:rsidRDefault="00D62C57" w:rsidP="007D2F67">
            <w:pPr>
              <w:rPr>
                <w:del w:id="465" w:author="Mariia Petryk" w:date="2023-08-06T14:47:00Z"/>
                <w:color w:val="000000" w:themeColor="text1"/>
                <w:sz w:val="20"/>
                <w:szCs w:val="20"/>
                <w:rPrChange w:id="466" w:author="Mariia Petryk" w:date="2023-08-06T14:07:00Z">
                  <w:rPr>
                    <w:del w:id="467" w:author="Mariia Petryk" w:date="2023-08-06T14:47:00Z"/>
                    <w:color w:val="000000"/>
                    <w:sz w:val="20"/>
                    <w:szCs w:val="20"/>
                  </w:rPr>
                </w:rPrChange>
              </w:rPr>
            </w:pPr>
          </w:p>
        </w:tc>
        <w:tc>
          <w:tcPr>
            <w:tcW w:w="1746" w:type="pct"/>
          </w:tcPr>
          <w:p w14:paraId="158248BF" w14:textId="49DA6B2C" w:rsidR="00D62C57" w:rsidRPr="00D62C57" w:rsidDel="00F51A1E" w:rsidRDefault="00D62C57" w:rsidP="007D2F67">
            <w:pPr>
              <w:jc w:val="center"/>
              <w:rPr>
                <w:del w:id="468" w:author="Mariia Petryk" w:date="2023-08-06T14:47:00Z"/>
                <w:color w:val="000000" w:themeColor="text1"/>
                <w:sz w:val="20"/>
                <w:szCs w:val="20"/>
                <w:rPrChange w:id="469" w:author="Mariia Petryk" w:date="2023-08-06T14:07:00Z">
                  <w:rPr>
                    <w:del w:id="470" w:author="Mariia Petryk" w:date="2023-08-06T14:47:00Z"/>
                    <w:color w:val="000000"/>
                    <w:sz w:val="20"/>
                    <w:szCs w:val="20"/>
                  </w:rPr>
                </w:rPrChange>
              </w:rPr>
            </w:pPr>
          </w:p>
        </w:tc>
        <w:tc>
          <w:tcPr>
            <w:tcW w:w="1746" w:type="pct"/>
          </w:tcPr>
          <w:p w14:paraId="7AEF9CE0" w14:textId="4C4B1EDB" w:rsidR="00D62C57" w:rsidRPr="00D62C57" w:rsidDel="00F51A1E" w:rsidRDefault="00D62C57" w:rsidP="007D2F67">
            <w:pPr>
              <w:jc w:val="center"/>
              <w:rPr>
                <w:del w:id="471" w:author="Mariia Petryk" w:date="2023-08-06T14:47:00Z"/>
                <w:color w:val="000000" w:themeColor="text1"/>
                <w:sz w:val="20"/>
                <w:szCs w:val="20"/>
                <w:rPrChange w:id="472" w:author="Mariia Petryk" w:date="2023-08-06T14:07:00Z">
                  <w:rPr>
                    <w:del w:id="473" w:author="Mariia Petryk" w:date="2023-08-06T14:47:00Z"/>
                    <w:color w:val="FF0000"/>
                    <w:sz w:val="20"/>
                    <w:szCs w:val="20"/>
                  </w:rPr>
                </w:rPrChange>
              </w:rPr>
            </w:pPr>
          </w:p>
        </w:tc>
      </w:tr>
      <w:tr w:rsidR="00D62C57" w:rsidRPr="00D62C57" w:rsidDel="00F51A1E" w14:paraId="4BCD9953" w14:textId="0E2677A5" w:rsidTr="00D62C57">
        <w:trPr>
          <w:del w:id="474" w:author="Mariia Petryk" w:date="2023-08-06T14:47:00Z"/>
        </w:trPr>
        <w:tc>
          <w:tcPr>
            <w:tcW w:w="1507" w:type="pct"/>
            <w:vAlign w:val="bottom"/>
          </w:tcPr>
          <w:p w14:paraId="6E26537C" w14:textId="4F35AF54" w:rsidR="00D62C57" w:rsidRPr="00D62C57" w:rsidDel="00F51A1E" w:rsidRDefault="00D62C57" w:rsidP="00D62C57">
            <w:pPr>
              <w:rPr>
                <w:del w:id="475" w:author="Mariia Petryk" w:date="2023-08-06T14:47:00Z"/>
                <w:color w:val="000000" w:themeColor="text1"/>
                <w:sz w:val="20"/>
                <w:szCs w:val="20"/>
                <w:rPrChange w:id="476" w:author="Mariia Petryk" w:date="2023-08-06T14:07:00Z">
                  <w:rPr>
                    <w:del w:id="477" w:author="Mariia Petryk" w:date="2023-08-06T14:47:00Z"/>
                    <w:sz w:val="20"/>
                    <w:szCs w:val="20"/>
                  </w:rPr>
                </w:rPrChange>
              </w:rPr>
            </w:pPr>
            <w:del w:id="478" w:author="Mariia Petryk" w:date="2023-08-06T14:47:00Z">
              <w:r w:rsidRPr="00D62C57" w:rsidDel="00F51A1E">
                <w:rPr>
                  <w:color w:val="000000" w:themeColor="text1"/>
                  <w:sz w:val="20"/>
                  <w:szCs w:val="20"/>
                  <w:rPrChange w:id="479" w:author="Mariia Petryk" w:date="2023-08-06T14:07:00Z">
                    <w:rPr>
                      <w:color w:val="000000"/>
                      <w:sz w:val="20"/>
                      <w:szCs w:val="20"/>
                    </w:rPr>
                  </w:rPrChange>
                </w:rPr>
                <w:delText>Duration</w:delText>
              </w:r>
            </w:del>
          </w:p>
        </w:tc>
        <w:tc>
          <w:tcPr>
            <w:tcW w:w="1746" w:type="pct"/>
          </w:tcPr>
          <w:p w14:paraId="69D453A8" w14:textId="1CA25F22" w:rsidR="00D62C57" w:rsidRPr="00D62C57" w:rsidDel="00F51A1E" w:rsidRDefault="00D62C57" w:rsidP="00D62C57">
            <w:pPr>
              <w:jc w:val="center"/>
              <w:rPr>
                <w:del w:id="480" w:author="Mariia Petryk" w:date="2023-08-06T14:47:00Z"/>
                <w:color w:val="000000" w:themeColor="text1"/>
                <w:sz w:val="20"/>
                <w:szCs w:val="20"/>
                <w:rPrChange w:id="481" w:author="Mariia Petryk" w:date="2023-08-06T14:07:00Z">
                  <w:rPr>
                    <w:del w:id="482" w:author="Mariia Petryk" w:date="2023-08-06T14:47:00Z"/>
                    <w:color w:val="000000"/>
                    <w:sz w:val="20"/>
                    <w:szCs w:val="20"/>
                  </w:rPr>
                </w:rPrChange>
              </w:rPr>
            </w:pPr>
          </w:p>
        </w:tc>
        <w:tc>
          <w:tcPr>
            <w:tcW w:w="1746" w:type="pct"/>
          </w:tcPr>
          <w:p w14:paraId="3393B784" w14:textId="51FA65F6" w:rsidR="00D62C57" w:rsidRPr="00D62C57" w:rsidDel="00F51A1E" w:rsidRDefault="00D62C57" w:rsidP="00D62C57">
            <w:pPr>
              <w:jc w:val="center"/>
              <w:rPr>
                <w:del w:id="483" w:author="Mariia Petryk" w:date="2023-08-06T14:47:00Z"/>
                <w:color w:val="000000" w:themeColor="text1"/>
                <w:sz w:val="20"/>
                <w:szCs w:val="20"/>
                <w:rPrChange w:id="484" w:author="Mariia Petryk" w:date="2023-08-06T14:07:00Z">
                  <w:rPr>
                    <w:del w:id="485" w:author="Mariia Petryk" w:date="2023-08-06T14:47:00Z"/>
                    <w:color w:val="FF0000"/>
                    <w:sz w:val="20"/>
                    <w:szCs w:val="20"/>
                  </w:rPr>
                </w:rPrChange>
              </w:rPr>
            </w:pPr>
          </w:p>
        </w:tc>
      </w:tr>
      <w:tr w:rsidR="00D62C57" w:rsidRPr="00D62C57" w:rsidDel="00F51A1E" w14:paraId="3320FCE7" w14:textId="44B33304" w:rsidTr="00D62C57">
        <w:trPr>
          <w:del w:id="486" w:author="Mariia Petryk" w:date="2023-08-06T14:47:00Z"/>
        </w:trPr>
        <w:tc>
          <w:tcPr>
            <w:tcW w:w="1507" w:type="pct"/>
            <w:vAlign w:val="bottom"/>
          </w:tcPr>
          <w:p w14:paraId="297FF313" w14:textId="74C8B048" w:rsidR="00D62C57" w:rsidRPr="00D62C57" w:rsidDel="00F51A1E" w:rsidRDefault="00D62C57" w:rsidP="00D62C57">
            <w:pPr>
              <w:rPr>
                <w:del w:id="487" w:author="Mariia Petryk" w:date="2023-08-06T14:47:00Z"/>
                <w:color w:val="000000" w:themeColor="text1"/>
                <w:sz w:val="20"/>
                <w:szCs w:val="20"/>
                <w:rPrChange w:id="488" w:author="Mariia Petryk" w:date="2023-08-06T14:07:00Z">
                  <w:rPr>
                    <w:del w:id="489" w:author="Mariia Petryk" w:date="2023-08-06T14:47:00Z"/>
                    <w:color w:val="000000"/>
                    <w:sz w:val="20"/>
                    <w:szCs w:val="20"/>
                  </w:rPr>
                </w:rPrChange>
              </w:rPr>
            </w:pPr>
          </w:p>
        </w:tc>
        <w:tc>
          <w:tcPr>
            <w:tcW w:w="1746" w:type="pct"/>
          </w:tcPr>
          <w:p w14:paraId="65EC7281" w14:textId="256E367B" w:rsidR="00D62C57" w:rsidRPr="00D62C57" w:rsidDel="00F51A1E" w:rsidRDefault="00D62C57" w:rsidP="00D62C57">
            <w:pPr>
              <w:jc w:val="center"/>
              <w:rPr>
                <w:del w:id="490" w:author="Mariia Petryk" w:date="2023-08-06T14:47:00Z"/>
                <w:color w:val="000000" w:themeColor="text1"/>
                <w:sz w:val="20"/>
                <w:szCs w:val="20"/>
                <w:rPrChange w:id="491" w:author="Mariia Petryk" w:date="2023-08-06T14:07:00Z">
                  <w:rPr>
                    <w:del w:id="492" w:author="Mariia Petryk" w:date="2023-08-06T14:47:00Z"/>
                    <w:sz w:val="20"/>
                    <w:szCs w:val="20"/>
                  </w:rPr>
                </w:rPrChange>
              </w:rPr>
            </w:pPr>
          </w:p>
        </w:tc>
        <w:tc>
          <w:tcPr>
            <w:tcW w:w="1746" w:type="pct"/>
          </w:tcPr>
          <w:p w14:paraId="61E221DC" w14:textId="61FD1248" w:rsidR="00D62C57" w:rsidRPr="00D62C57" w:rsidDel="00F51A1E" w:rsidRDefault="00D62C57" w:rsidP="00D62C57">
            <w:pPr>
              <w:jc w:val="center"/>
              <w:rPr>
                <w:del w:id="493" w:author="Mariia Petryk" w:date="2023-08-06T14:47:00Z"/>
                <w:color w:val="000000" w:themeColor="text1"/>
                <w:sz w:val="20"/>
                <w:szCs w:val="20"/>
                <w:rPrChange w:id="494" w:author="Mariia Petryk" w:date="2023-08-06T14:07:00Z">
                  <w:rPr>
                    <w:del w:id="495" w:author="Mariia Petryk" w:date="2023-08-06T14:47:00Z"/>
                    <w:color w:val="FF0000"/>
                    <w:sz w:val="20"/>
                    <w:szCs w:val="20"/>
                  </w:rPr>
                </w:rPrChange>
              </w:rPr>
            </w:pPr>
          </w:p>
        </w:tc>
      </w:tr>
      <w:tr w:rsidR="00D62C57" w:rsidRPr="00D62C57" w:rsidDel="00D62C57" w14:paraId="78A6E1A1" w14:textId="758D8C01" w:rsidTr="00D62C57">
        <w:trPr>
          <w:del w:id="496" w:author="Mariia Petryk" w:date="2023-08-06T14:08:00Z"/>
        </w:trPr>
        <w:tc>
          <w:tcPr>
            <w:tcW w:w="1507" w:type="pct"/>
          </w:tcPr>
          <w:p w14:paraId="139304F5" w14:textId="037E658A" w:rsidR="00D62C57" w:rsidRPr="00D62C57" w:rsidDel="00D62C57" w:rsidRDefault="00D62C57" w:rsidP="001C0135">
            <w:pPr>
              <w:rPr>
                <w:del w:id="497" w:author="Mariia Petryk" w:date="2023-08-06T14:08:00Z"/>
                <w:color w:val="000000" w:themeColor="text1"/>
                <w:sz w:val="20"/>
                <w:szCs w:val="20"/>
                <w:rPrChange w:id="498" w:author="Mariia Petryk" w:date="2023-08-06T14:07:00Z">
                  <w:rPr>
                    <w:del w:id="499" w:author="Mariia Petryk" w:date="2023-08-06T14:08:00Z"/>
                    <w:sz w:val="20"/>
                    <w:szCs w:val="20"/>
                  </w:rPr>
                </w:rPrChange>
              </w:rPr>
            </w:pPr>
            <w:del w:id="500" w:author="Mariia Petryk" w:date="2023-08-06T14:08:00Z">
              <w:r w:rsidRPr="00D62C57" w:rsidDel="00D62C57">
                <w:rPr>
                  <w:color w:val="000000" w:themeColor="text1"/>
                  <w:sz w:val="20"/>
                  <w:szCs w:val="20"/>
                  <w:rPrChange w:id="501" w:author="Mariia Petryk" w:date="2023-08-06T14:07:00Z">
                    <w:rPr>
                      <w:sz w:val="20"/>
                      <w:szCs w:val="20"/>
                    </w:rPr>
                  </w:rPrChange>
                </w:rPr>
                <w:delText>Intercept</w:delText>
              </w:r>
            </w:del>
          </w:p>
        </w:tc>
        <w:tc>
          <w:tcPr>
            <w:tcW w:w="1746" w:type="pct"/>
          </w:tcPr>
          <w:p w14:paraId="65E8901B" w14:textId="230A1FDF" w:rsidR="00D62C57" w:rsidRPr="00D62C57" w:rsidDel="00D62C57" w:rsidRDefault="00D62C57" w:rsidP="001C0135">
            <w:pPr>
              <w:jc w:val="center"/>
              <w:rPr>
                <w:del w:id="502" w:author="Mariia Petryk" w:date="2023-08-06T14:08:00Z"/>
                <w:color w:val="000000" w:themeColor="text1"/>
                <w:sz w:val="20"/>
                <w:szCs w:val="20"/>
                <w:rPrChange w:id="503" w:author="Mariia Petryk" w:date="2023-08-06T14:07:00Z">
                  <w:rPr>
                    <w:del w:id="504" w:author="Mariia Petryk" w:date="2023-08-06T14:08:00Z"/>
                    <w:color w:val="000000"/>
                    <w:sz w:val="20"/>
                    <w:szCs w:val="20"/>
                  </w:rPr>
                </w:rPrChange>
              </w:rPr>
            </w:pPr>
          </w:p>
        </w:tc>
        <w:tc>
          <w:tcPr>
            <w:tcW w:w="1746" w:type="pct"/>
          </w:tcPr>
          <w:p w14:paraId="356A2D3E" w14:textId="56758574" w:rsidR="00D62C57" w:rsidRPr="00D62C57" w:rsidDel="00D62C57" w:rsidRDefault="00D62C57" w:rsidP="001C0135">
            <w:pPr>
              <w:jc w:val="center"/>
              <w:rPr>
                <w:del w:id="505" w:author="Mariia Petryk" w:date="2023-08-06T14:08:00Z"/>
                <w:color w:val="000000" w:themeColor="text1"/>
                <w:sz w:val="20"/>
                <w:szCs w:val="20"/>
                <w:rPrChange w:id="506" w:author="Mariia Petryk" w:date="2023-08-06T14:07:00Z">
                  <w:rPr>
                    <w:del w:id="507" w:author="Mariia Petryk" w:date="2023-08-06T14:08:00Z"/>
                    <w:color w:val="FF0000"/>
                    <w:sz w:val="20"/>
                    <w:szCs w:val="20"/>
                  </w:rPr>
                </w:rPrChange>
              </w:rPr>
            </w:pPr>
          </w:p>
        </w:tc>
      </w:tr>
      <w:tr w:rsidR="00D62C57" w:rsidRPr="00D62C57" w:rsidDel="00D62C57" w14:paraId="656992FA" w14:textId="4998DEB6" w:rsidTr="00D62C57">
        <w:trPr>
          <w:del w:id="508" w:author="Mariia Petryk" w:date="2023-08-06T14:08:00Z"/>
        </w:trPr>
        <w:tc>
          <w:tcPr>
            <w:tcW w:w="1507" w:type="pct"/>
          </w:tcPr>
          <w:p w14:paraId="352AE3FC" w14:textId="5240EC89" w:rsidR="00D62C57" w:rsidRPr="00D62C57" w:rsidDel="00D62C57" w:rsidRDefault="00D62C57" w:rsidP="001C0135">
            <w:pPr>
              <w:rPr>
                <w:del w:id="509" w:author="Mariia Petryk" w:date="2023-08-06T14:08:00Z"/>
                <w:color w:val="000000" w:themeColor="text1"/>
                <w:sz w:val="20"/>
                <w:szCs w:val="20"/>
                <w:rPrChange w:id="510" w:author="Mariia Petryk" w:date="2023-08-06T14:07:00Z">
                  <w:rPr>
                    <w:del w:id="511" w:author="Mariia Petryk" w:date="2023-08-06T14:08:00Z"/>
                    <w:sz w:val="20"/>
                    <w:szCs w:val="20"/>
                  </w:rPr>
                </w:rPrChange>
              </w:rPr>
            </w:pPr>
          </w:p>
        </w:tc>
        <w:tc>
          <w:tcPr>
            <w:tcW w:w="1746" w:type="pct"/>
          </w:tcPr>
          <w:p w14:paraId="1C014702" w14:textId="1FBF2C72" w:rsidR="00D62C57" w:rsidRPr="00D62C57" w:rsidDel="00D62C57" w:rsidRDefault="00D62C57" w:rsidP="001C0135">
            <w:pPr>
              <w:jc w:val="center"/>
              <w:rPr>
                <w:del w:id="512" w:author="Mariia Petryk" w:date="2023-08-06T14:08:00Z"/>
                <w:color w:val="000000" w:themeColor="text1"/>
                <w:sz w:val="20"/>
                <w:szCs w:val="20"/>
                <w:rPrChange w:id="513" w:author="Mariia Petryk" w:date="2023-08-06T14:07:00Z">
                  <w:rPr>
                    <w:del w:id="514" w:author="Mariia Petryk" w:date="2023-08-06T14:08:00Z"/>
                    <w:color w:val="000000"/>
                    <w:sz w:val="20"/>
                    <w:szCs w:val="20"/>
                  </w:rPr>
                </w:rPrChange>
              </w:rPr>
            </w:pPr>
          </w:p>
        </w:tc>
        <w:tc>
          <w:tcPr>
            <w:tcW w:w="1746" w:type="pct"/>
          </w:tcPr>
          <w:p w14:paraId="21FA4BA0" w14:textId="0418E1BE" w:rsidR="00D62C57" w:rsidRPr="00D62C57" w:rsidDel="00D62C57" w:rsidRDefault="00D62C57" w:rsidP="001C0135">
            <w:pPr>
              <w:jc w:val="center"/>
              <w:rPr>
                <w:del w:id="515" w:author="Mariia Petryk" w:date="2023-08-06T14:08:00Z"/>
                <w:color w:val="000000" w:themeColor="text1"/>
                <w:sz w:val="20"/>
                <w:szCs w:val="20"/>
                <w:rPrChange w:id="516" w:author="Mariia Petryk" w:date="2023-08-06T14:07:00Z">
                  <w:rPr>
                    <w:del w:id="517" w:author="Mariia Petryk" w:date="2023-08-06T14:08:00Z"/>
                    <w:color w:val="FF0000"/>
                    <w:sz w:val="20"/>
                    <w:szCs w:val="20"/>
                  </w:rPr>
                </w:rPrChange>
              </w:rPr>
            </w:pPr>
          </w:p>
        </w:tc>
      </w:tr>
      <w:tr w:rsidR="00D62C57" w:rsidRPr="00D62C57" w:rsidDel="00F51A1E" w14:paraId="3E9779C5" w14:textId="38137D46" w:rsidTr="00D62C57">
        <w:trPr>
          <w:del w:id="518" w:author="Mariia Petryk" w:date="2023-08-06T14:47:00Z"/>
        </w:trPr>
        <w:tc>
          <w:tcPr>
            <w:tcW w:w="1507" w:type="pct"/>
          </w:tcPr>
          <w:p w14:paraId="1E387E67" w14:textId="021A50D1" w:rsidR="00D62C57" w:rsidRPr="00D62C57" w:rsidDel="00F51A1E" w:rsidRDefault="00D62C57" w:rsidP="00D62C57">
            <w:pPr>
              <w:rPr>
                <w:del w:id="519" w:author="Mariia Petryk" w:date="2023-08-06T14:47:00Z"/>
                <w:color w:val="000000" w:themeColor="text1"/>
                <w:sz w:val="20"/>
                <w:szCs w:val="20"/>
                <w:rPrChange w:id="520" w:author="Mariia Petryk" w:date="2023-08-06T14:07:00Z">
                  <w:rPr>
                    <w:del w:id="521" w:author="Mariia Petryk" w:date="2023-08-06T14:47:00Z"/>
                    <w:sz w:val="20"/>
                    <w:szCs w:val="20"/>
                  </w:rPr>
                </w:rPrChange>
              </w:rPr>
            </w:pPr>
            <w:del w:id="522" w:author="Mariia Petryk" w:date="2023-08-06T14:47:00Z">
              <w:r w:rsidRPr="00D62C57" w:rsidDel="00F51A1E">
                <w:rPr>
                  <w:color w:val="000000" w:themeColor="text1"/>
                  <w:sz w:val="20"/>
                  <w:szCs w:val="20"/>
                  <w:rPrChange w:id="523" w:author="Mariia Petryk" w:date="2023-08-06T14:07:00Z">
                    <w:rPr>
                      <w:sz w:val="20"/>
                      <w:szCs w:val="20"/>
                    </w:rPr>
                  </w:rPrChange>
                </w:rPr>
                <w:delText>Num obs</w:delText>
              </w:r>
            </w:del>
          </w:p>
        </w:tc>
        <w:tc>
          <w:tcPr>
            <w:tcW w:w="1746" w:type="pct"/>
          </w:tcPr>
          <w:p w14:paraId="46E57CC8" w14:textId="436EE62D" w:rsidR="00D62C57" w:rsidRPr="00D62C57" w:rsidDel="00F51A1E" w:rsidRDefault="00D62C57" w:rsidP="00D62C57">
            <w:pPr>
              <w:jc w:val="center"/>
              <w:rPr>
                <w:del w:id="524" w:author="Mariia Petryk" w:date="2023-08-06T14:47:00Z"/>
                <w:color w:val="000000" w:themeColor="text1"/>
                <w:sz w:val="20"/>
                <w:szCs w:val="20"/>
                <w:rPrChange w:id="525" w:author="Mariia Petryk" w:date="2023-08-06T14:07:00Z">
                  <w:rPr>
                    <w:del w:id="526" w:author="Mariia Petryk" w:date="2023-08-06T14:47:00Z"/>
                    <w:sz w:val="20"/>
                    <w:szCs w:val="20"/>
                  </w:rPr>
                </w:rPrChange>
              </w:rPr>
            </w:pPr>
          </w:p>
        </w:tc>
        <w:tc>
          <w:tcPr>
            <w:tcW w:w="1746" w:type="pct"/>
          </w:tcPr>
          <w:p w14:paraId="591BF5F1" w14:textId="43192E56" w:rsidR="00D62C57" w:rsidRPr="00D62C57" w:rsidDel="00F51A1E" w:rsidRDefault="00D62C57" w:rsidP="00D62C57">
            <w:pPr>
              <w:jc w:val="center"/>
              <w:rPr>
                <w:del w:id="527" w:author="Mariia Petryk" w:date="2023-08-06T14:47:00Z"/>
                <w:color w:val="000000" w:themeColor="text1"/>
                <w:sz w:val="20"/>
                <w:szCs w:val="20"/>
                <w:rPrChange w:id="528" w:author="Mariia Petryk" w:date="2023-08-06T14:07:00Z">
                  <w:rPr>
                    <w:del w:id="529" w:author="Mariia Petryk" w:date="2023-08-06T14:47:00Z"/>
                    <w:color w:val="FF0000"/>
                    <w:sz w:val="20"/>
                    <w:szCs w:val="20"/>
                  </w:rPr>
                </w:rPrChange>
              </w:rPr>
            </w:pPr>
          </w:p>
        </w:tc>
      </w:tr>
      <w:tr w:rsidR="00D62C57" w:rsidRPr="00D62C57" w:rsidDel="00F51A1E" w14:paraId="0780A755" w14:textId="3BDFF6AC" w:rsidTr="00D62C57">
        <w:trPr>
          <w:del w:id="530" w:author="Mariia Petryk" w:date="2023-08-06T14:47:00Z"/>
        </w:trPr>
        <w:tc>
          <w:tcPr>
            <w:tcW w:w="1507" w:type="pct"/>
            <w:tcBorders>
              <w:bottom w:val="single" w:sz="4" w:space="0" w:color="auto"/>
            </w:tcBorders>
          </w:tcPr>
          <w:p w14:paraId="54275C6C" w14:textId="1423AA7F" w:rsidR="00D62C57" w:rsidRPr="00D62C57" w:rsidDel="00F51A1E" w:rsidRDefault="00D62C57" w:rsidP="007D2F67">
            <w:pPr>
              <w:rPr>
                <w:del w:id="531" w:author="Mariia Petryk" w:date="2023-08-06T14:47:00Z"/>
                <w:color w:val="000000" w:themeColor="text1"/>
                <w:sz w:val="20"/>
                <w:szCs w:val="20"/>
                <w:rPrChange w:id="532" w:author="Mariia Petryk" w:date="2023-08-06T14:07:00Z">
                  <w:rPr>
                    <w:del w:id="533" w:author="Mariia Petryk" w:date="2023-08-06T14:47:00Z"/>
                    <w:sz w:val="20"/>
                    <w:szCs w:val="20"/>
                  </w:rPr>
                </w:rPrChange>
              </w:rPr>
            </w:pPr>
            <w:del w:id="534" w:author="Mariia Petryk" w:date="2023-08-06T14:47:00Z">
              <w:r w:rsidRPr="00D62C57" w:rsidDel="00F51A1E">
                <w:rPr>
                  <w:color w:val="000000" w:themeColor="text1"/>
                  <w:sz w:val="20"/>
                  <w:szCs w:val="20"/>
                  <w:rPrChange w:id="535" w:author="Mariia Petryk" w:date="2023-08-06T14:07:00Z">
                    <w:rPr>
                      <w:sz w:val="20"/>
                      <w:szCs w:val="20"/>
                    </w:rPr>
                  </w:rPrChange>
                </w:rPr>
                <w:delText>Adj R-sq</w:delText>
              </w:r>
            </w:del>
          </w:p>
        </w:tc>
        <w:tc>
          <w:tcPr>
            <w:tcW w:w="1746" w:type="pct"/>
            <w:tcBorders>
              <w:bottom w:val="single" w:sz="4" w:space="0" w:color="auto"/>
            </w:tcBorders>
          </w:tcPr>
          <w:p w14:paraId="720163DF" w14:textId="26152007" w:rsidR="00D62C57" w:rsidRPr="00D62C57" w:rsidDel="00F51A1E" w:rsidRDefault="00D62C57" w:rsidP="007D2F67">
            <w:pPr>
              <w:jc w:val="center"/>
              <w:rPr>
                <w:del w:id="536" w:author="Mariia Petryk" w:date="2023-08-06T14:47:00Z"/>
                <w:color w:val="000000" w:themeColor="text1"/>
                <w:sz w:val="20"/>
                <w:szCs w:val="20"/>
                <w:rPrChange w:id="537" w:author="Mariia Petryk" w:date="2023-08-06T14:07:00Z">
                  <w:rPr>
                    <w:del w:id="538" w:author="Mariia Petryk" w:date="2023-08-06T14:47:00Z"/>
                    <w:sz w:val="20"/>
                    <w:szCs w:val="20"/>
                  </w:rPr>
                </w:rPrChange>
              </w:rPr>
            </w:pPr>
          </w:p>
        </w:tc>
        <w:tc>
          <w:tcPr>
            <w:tcW w:w="1746" w:type="pct"/>
            <w:tcBorders>
              <w:bottom w:val="single" w:sz="4" w:space="0" w:color="auto"/>
            </w:tcBorders>
          </w:tcPr>
          <w:p w14:paraId="2AAB14BA" w14:textId="5C296A4D" w:rsidR="00D62C57" w:rsidRPr="00D62C57" w:rsidDel="00F51A1E" w:rsidRDefault="00D62C57" w:rsidP="007D2F67">
            <w:pPr>
              <w:jc w:val="center"/>
              <w:rPr>
                <w:del w:id="539" w:author="Mariia Petryk" w:date="2023-08-06T14:47:00Z"/>
                <w:color w:val="000000" w:themeColor="text1"/>
                <w:sz w:val="20"/>
                <w:szCs w:val="20"/>
                <w:rPrChange w:id="540" w:author="Mariia Petryk" w:date="2023-08-06T14:07:00Z">
                  <w:rPr>
                    <w:del w:id="541" w:author="Mariia Petryk" w:date="2023-08-06T14:47:00Z"/>
                    <w:color w:val="FF0000"/>
                    <w:sz w:val="20"/>
                    <w:szCs w:val="20"/>
                  </w:rPr>
                </w:rPrChange>
              </w:rPr>
            </w:pPr>
          </w:p>
        </w:tc>
      </w:tr>
    </w:tbl>
    <w:p w14:paraId="6DA01416" w14:textId="77777777" w:rsidR="00126D76" w:rsidRPr="00E208F0" w:rsidDel="00D62C57" w:rsidRDefault="00126D76" w:rsidP="00D62C57">
      <w:pPr>
        <w:ind w:firstLine="720"/>
        <w:jc w:val="center"/>
        <w:rPr>
          <w:del w:id="542" w:author="Mariia Petryk" w:date="2023-08-06T14:08:00Z"/>
          <w:b/>
          <w:bCs/>
        </w:rPr>
        <w:pPrChange w:id="543" w:author="Mariia Petryk" w:date="2023-08-06T14:08:00Z">
          <w:pPr>
            <w:ind w:firstLine="720"/>
            <w:jc w:val="center"/>
          </w:pPr>
        </w:pPrChange>
      </w:pPr>
    </w:p>
    <w:p w14:paraId="312F7047" w14:textId="41B65C50" w:rsidR="00126D76" w:rsidRPr="00E208F0" w:rsidDel="00F51A1E" w:rsidRDefault="00126D76" w:rsidP="00D62C57">
      <w:pPr>
        <w:jc w:val="center"/>
        <w:rPr>
          <w:del w:id="544" w:author="Mariia Petryk" w:date="2023-08-06T14:47:00Z"/>
          <w:sz w:val="22"/>
          <w:szCs w:val="22"/>
        </w:rPr>
      </w:pPr>
      <w:del w:id="545" w:author="Mariia Petryk" w:date="2023-08-06T14:47:00Z">
        <w:r w:rsidRPr="00E208F0" w:rsidDel="00F51A1E">
          <w:rPr>
            <w:b/>
            <w:bCs/>
            <w:sz w:val="22"/>
            <w:szCs w:val="22"/>
          </w:rPr>
          <w:delText>Note.</w:delText>
        </w:r>
        <w:r w:rsidRPr="00E208F0" w:rsidDel="00F51A1E">
          <w:rPr>
            <w:sz w:val="22"/>
            <w:szCs w:val="22"/>
          </w:rPr>
          <w:delText xml:space="preserve"> </w:delText>
        </w:r>
        <w:r w:rsidDel="00F51A1E">
          <w:rPr>
            <w:sz w:val="22"/>
            <w:szCs w:val="22"/>
          </w:rPr>
          <w:delText>Heteroskedasticity-consistent and autocorrelation-corrected s</w:delText>
        </w:r>
        <w:r w:rsidRPr="00E208F0" w:rsidDel="00F51A1E">
          <w:rPr>
            <w:sz w:val="22"/>
            <w:szCs w:val="22"/>
          </w:rPr>
          <w:delText>tandard errors in parentheses; + p&lt;0.1, * p&lt;0.05, ** p&lt;0.01, *** p&lt;0.001</w:delText>
        </w:r>
      </w:del>
    </w:p>
    <w:p w14:paraId="03F31702" w14:textId="77777777" w:rsidR="00126D76" w:rsidRPr="00E208F0" w:rsidDel="00F51A1E" w:rsidRDefault="00126D76" w:rsidP="00126D76">
      <w:pPr>
        <w:rPr>
          <w:del w:id="546" w:author="Mariia Petryk" w:date="2023-08-06T14:47:00Z"/>
        </w:rPr>
      </w:pPr>
    </w:p>
    <w:p w14:paraId="1FC65895" w14:textId="77777777" w:rsidR="00126D76" w:rsidRDefault="00126D76" w:rsidP="00126D76"/>
    <w:p w14:paraId="17411017" w14:textId="490EC452" w:rsidR="00126D76" w:rsidRPr="00E208F0" w:rsidDel="0071595A" w:rsidRDefault="00126D76" w:rsidP="00126D76">
      <w:pPr>
        <w:pStyle w:val="Heading2"/>
        <w:rPr>
          <w:del w:id="547" w:author="Mariia Petryk" w:date="2023-08-06T17:35:00Z"/>
        </w:rPr>
      </w:pPr>
      <w:r w:rsidRPr="00E208F0">
        <w:t xml:space="preserve">Hypothesis </w:t>
      </w:r>
      <w:ins w:id="548" w:author="Mariia Petryk" w:date="2023-08-06T14:50:00Z">
        <w:r w:rsidR="00F56912">
          <w:t>2</w:t>
        </w:r>
      </w:ins>
      <w:del w:id="549" w:author="Mariia Petryk" w:date="2023-08-06T14:50:00Z">
        <w:r w:rsidDel="00F56912">
          <w:delText>3</w:delText>
        </w:r>
      </w:del>
    </w:p>
    <w:p w14:paraId="36131288" w14:textId="77777777" w:rsidR="00126D76" w:rsidRPr="00E208F0" w:rsidRDefault="00126D76" w:rsidP="0071595A">
      <w:pPr>
        <w:pStyle w:val="Heading2"/>
        <w:pPrChange w:id="550" w:author="Mariia Petryk" w:date="2023-08-06T17:35:00Z">
          <w:pPr/>
        </w:pPrChange>
      </w:pPr>
    </w:p>
    <w:p w14:paraId="14BAAC86" w14:textId="5FB5BCB5" w:rsidR="00126D76" w:rsidRPr="00003502" w:rsidDel="00752F0F" w:rsidRDefault="00126D76" w:rsidP="00126D76">
      <w:pPr>
        <w:rPr>
          <w:del w:id="551" w:author="Mariia Petryk" w:date="2023-08-06T17:24:00Z"/>
          <w:rFonts w:eastAsia="Calibri"/>
        </w:rPr>
      </w:pPr>
      <w:del w:id="552" w:author="Mariia Petryk" w:date="2023-08-06T17:24:00Z">
        <w:r w:rsidRPr="00003502" w:rsidDel="00752F0F">
          <w:delText xml:space="preserve">Building on the prior evidence of the </w:delText>
        </w:r>
        <w:r w:rsidRPr="00003502" w:rsidDel="00752F0F">
          <w:rPr>
            <w:rFonts w:eastAsia="Calibri"/>
            <w:color w:val="333333"/>
          </w:rPr>
          <w:delText>relationship between project popularity and structure</w:delText>
        </w:r>
        <w:r w:rsidDel="00752F0F">
          <w:rPr>
            <w:rFonts w:eastAsia="Calibri"/>
            <w:color w:val="333333"/>
          </w:rPr>
          <w:delText xml:space="preserve"> of contribution</w:delText>
        </w:r>
        <w:r w:rsidRPr="00003502" w:rsidDel="00752F0F">
          <w:rPr>
            <w:rFonts w:eastAsia="Calibri"/>
            <w:color w:val="333333"/>
          </w:rPr>
          <w:delText xml:space="preserve">, we point our attention to the study by Medappa and Srivastava (2019) that suggests the nonlinear relationship between the </w:delText>
        </w:r>
        <w:r w:rsidDel="00752F0F">
          <w:rPr>
            <w:rFonts w:eastAsia="Calibri"/>
            <w:color w:val="333333"/>
          </w:rPr>
          <w:delText xml:space="preserve">superposition of the project and its popularity. We follow with the </w:delText>
        </w:r>
      </w:del>
      <w:del w:id="553" w:author="Mariia Petryk" w:date="2023-08-06T14:50:00Z">
        <w:r w:rsidDel="00F56912">
          <w:rPr>
            <w:rFonts w:eastAsia="Calibri"/>
            <w:color w:val="333333"/>
          </w:rPr>
          <w:delText xml:space="preserve">third </w:delText>
        </w:r>
      </w:del>
      <w:del w:id="554" w:author="Mariia Petryk" w:date="2023-08-06T17:24:00Z">
        <w:r w:rsidDel="00752F0F">
          <w:rPr>
            <w:rFonts w:eastAsia="Calibri"/>
            <w:color w:val="333333"/>
          </w:rPr>
          <w:delText>hypothesis:</w:delText>
        </w:r>
      </w:del>
    </w:p>
    <w:p w14:paraId="58793E3C" w14:textId="5A154E82" w:rsidR="00126D76" w:rsidRPr="00003502" w:rsidDel="00752F0F" w:rsidRDefault="00126D76" w:rsidP="00126D76">
      <w:pPr>
        <w:rPr>
          <w:del w:id="555" w:author="Mariia Petryk" w:date="2023-08-06T17:24:00Z"/>
        </w:rPr>
      </w:pPr>
    </w:p>
    <w:p w14:paraId="3E556E6C" w14:textId="35344944" w:rsidR="00126D76" w:rsidRPr="00F76037" w:rsidDel="00752F0F" w:rsidRDefault="00126D76" w:rsidP="00126D76">
      <w:pPr>
        <w:rPr>
          <w:del w:id="556" w:author="Mariia Petryk" w:date="2023-08-06T17:24:00Z"/>
          <w:rFonts w:eastAsia="Calibri"/>
          <w:color w:val="000000" w:themeColor="text1"/>
        </w:rPr>
      </w:pPr>
      <w:del w:id="557" w:author="Mariia Petryk" w:date="2023-08-06T17:24:00Z">
        <w:r w:rsidRPr="00003502" w:rsidDel="00752F0F">
          <w:rPr>
            <w:rFonts w:eastAsia="Calibri"/>
            <w:color w:val="333333"/>
          </w:rPr>
          <w:delText>H</w:delText>
        </w:r>
      </w:del>
      <w:del w:id="558" w:author="Mariia Petryk" w:date="2023-08-06T14:50:00Z">
        <w:r w:rsidRPr="00003502" w:rsidDel="00F56912">
          <w:rPr>
            <w:rFonts w:eastAsia="Calibri"/>
            <w:color w:val="333333"/>
          </w:rPr>
          <w:delText>3</w:delText>
        </w:r>
      </w:del>
      <w:del w:id="559" w:author="Mariia Petryk" w:date="2023-08-06T17:24:00Z">
        <w:r w:rsidRPr="00003502" w:rsidDel="00752F0F">
          <w:rPr>
            <w:rFonts w:eastAsia="Calibri"/>
            <w:color w:val="333333"/>
          </w:rPr>
          <w:delText xml:space="preserve">: The nuanced </w:delText>
        </w:r>
        <w:r w:rsidRPr="00F76037" w:rsidDel="00752F0F">
          <w:rPr>
            <w:rFonts w:eastAsia="Calibri"/>
            <w:color w:val="000000" w:themeColor="text1"/>
          </w:rPr>
          <w:delText xml:space="preserve">relationship between project structure and popularity: </w:delText>
        </w:r>
        <w:r w:rsidRPr="00F76037" w:rsidDel="00752F0F">
          <w:rPr>
            <w:rFonts w:eastAsia="Calibri"/>
            <w:i/>
            <w:iCs/>
            <w:color w:val="000000" w:themeColor="text1"/>
          </w:rPr>
          <w:delText>The degree of superposition, that is, the ratio between the total number of versions of the OSS project to the total number of individual contributions to the project, has a nonlinear relationship with project attractiveness in the OSS community: A moderate degree of project superposition is better for a project’s popularity than very high or very low levels of superposition</w:delText>
        </w:r>
        <w:r w:rsidRPr="00F76037" w:rsidDel="00752F0F">
          <w:rPr>
            <w:rFonts w:eastAsia="Calibri"/>
            <w:color w:val="000000" w:themeColor="text1"/>
          </w:rPr>
          <w:delText xml:space="preserve"> (Medappa and Srivastava 2019).</w:delText>
        </w:r>
      </w:del>
    </w:p>
    <w:p w14:paraId="6E79EAEA" w14:textId="31EB8E58" w:rsidR="00126D76" w:rsidRPr="00F76037" w:rsidDel="00752F0F" w:rsidRDefault="00126D76" w:rsidP="00126D76">
      <w:pPr>
        <w:rPr>
          <w:del w:id="560" w:author="Mariia Petryk" w:date="2023-08-06T17:24:00Z"/>
          <w:color w:val="000000" w:themeColor="text1"/>
        </w:rPr>
      </w:pPr>
    </w:p>
    <w:p w14:paraId="5636105D" w14:textId="2EAF8F4F" w:rsidR="00126D76" w:rsidDel="00752F0F" w:rsidRDefault="00126D76" w:rsidP="00126D76">
      <w:pPr>
        <w:ind w:firstLine="720"/>
        <w:rPr>
          <w:del w:id="561" w:author="Mariia Petryk" w:date="2023-08-06T17:24:00Z"/>
          <w:color w:val="000000" w:themeColor="text1"/>
        </w:rPr>
      </w:pPr>
      <w:del w:id="562" w:author="Mariia Petryk" w:date="2023-08-06T17:24:00Z">
        <w:r w:rsidRPr="00F76037" w:rsidDel="00752F0F">
          <w:rPr>
            <w:color w:val="000000" w:themeColor="text1"/>
          </w:rPr>
          <w:delText xml:space="preserve">To test our </w:delText>
        </w:r>
      </w:del>
      <w:del w:id="563" w:author="Mariia Petryk" w:date="2023-08-06T14:51:00Z">
        <w:r w:rsidRPr="00F76037" w:rsidDel="00F56912">
          <w:rPr>
            <w:color w:val="000000" w:themeColor="text1"/>
          </w:rPr>
          <w:delText xml:space="preserve">third </w:delText>
        </w:r>
      </w:del>
      <w:del w:id="564" w:author="Mariia Petryk" w:date="2023-08-06T17:24:00Z">
        <w:r w:rsidRPr="00F76037" w:rsidDel="00752F0F">
          <w:rPr>
            <w:color w:val="000000" w:themeColor="text1"/>
          </w:rPr>
          <w:delText>hypothesis, we construct the measure of superposition as the main independent variable. We calculate the number of developers who contribute to the repository over a time period and divide it over a number of releases made within the same time frame. The resulting metric is distributed between 0 and 1 by definition. If degree of superposition equals exactly 1, all of the releases were implemented by individual developers and added sequentially. The degree of superposition decreases as a project adopts a concurrent development approach and approaches 0 as a greater number of individual</w:delText>
        </w:r>
        <w:r w:rsidRPr="00F76037" w:rsidDel="00752F0F">
          <w:rPr>
            <w:rFonts w:ascii="AdvTT3258b86f" w:hAnsi="AdvTT3258b86f"/>
            <w:color w:val="000000" w:themeColor="text1"/>
          </w:rPr>
          <w:delText xml:space="preserve"> </w:delText>
        </w:r>
        <w:r w:rsidRPr="00F76037" w:rsidDel="00752F0F">
          <w:rPr>
            <w:color w:val="000000" w:themeColor="text1"/>
          </w:rPr>
          <w:delText>contributions get accumulated into individual releases (versions) of the project.</w:delText>
        </w:r>
        <w:r w:rsidDel="00752F0F">
          <w:rPr>
            <w:color w:val="000000" w:themeColor="text1"/>
          </w:rPr>
          <w:delText xml:space="preserve"> </w:delText>
        </w:r>
        <w:r w:rsidRPr="00F76037" w:rsidDel="00752F0F">
          <w:rPr>
            <w:color w:val="000000" w:themeColor="text1"/>
          </w:rPr>
          <w:delText xml:space="preserve">Since our dependent variable is </w:delText>
        </w:r>
        <w:r w:rsidRPr="00F76037" w:rsidDel="00752F0F">
          <w:rPr>
            <w:rFonts w:eastAsia="Calibri"/>
            <w:i/>
            <w:iCs/>
            <w:color w:val="000000" w:themeColor="text1"/>
          </w:rPr>
          <w:delText>project’s popularity</w:delText>
        </w:r>
        <w:r w:rsidDel="00752F0F">
          <w:rPr>
            <w:rFonts w:eastAsia="Calibri"/>
            <w:color w:val="000000" w:themeColor="text1"/>
          </w:rPr>
          <w:delText xml:space="preserve"> and is congruent with the dependent variable in our first hypothesis, </w:delText>
        </w:r>
        <w:r w:rsidDel="00752F0F">
          <w:rPr>
            <w:color w:val="000000" w:themeColor="text1"/>
          </w:rPr>
          <w:delText>w</w:delText>
        </w:r>
        <w:r w:rsidRPr="00F76037" w:rsidDel="00752F0F">
          <w:rPr>
            <w:color w:val="000000" w:themeColor="text1"/>
          </w:rPr>
          <w:delText>e also control for the number of core and peripheral developers in our analysis</w:delText>
        </w:r>
        <w:r w:rsidDel="00752F0F">
          <w:rPr>
            <w:color w:val="000000" w:themeColor="text1"/>
          </w:rPr>
          <w:delText xml:space="preserve">. </w:delText>
        </w:r>
      </w:del>
    </w:p>
    <w:p w14:paraId="731E9547" w14:textId="77777777" w:rsidR="00126D76" w:rsidRPr="00E208F0" w:rsidRDefault="00126D76" w:rsidP="00126D76">
      <w:pPr>
        <w:rPr>
          <w:rFonts w:eastAsia="Calibri"/>
          <w:color w:val="333333"/>
        </w:rPr>
      </w:pPr>
    </w:p>
    <w:p w14:paraId="7751A84B" w14:textId="5D15FF9F" w:rsidR="00126D76" w:rsidRPr="00E208F0" w:rsidRDefault="00126D76" w:rsidP="0071595A">
      <w:pPr>
        <w:pPrChange w:id="565" w:author="Mariia Petryk" w:date="2023-08-06T17:35:00Z">
          <w:pPr>
            <w:ind w:firstLine="720"/>
          </w:pPr>
        </w:pPrChange>
      </w:pPr>
      <w:r>
        <w:t>W</w:t>
      </w:r>
      <w:r w:rsidRPr="00E208F0">
        <w:t>e run a panel fixed effects regression</w:t>
      </w:r>
      <w:r>
        <w:t xml:space="preserve"> (</w:t>
      </w:r>
      <w:ins w:id="566" w:author="Mariia Petryk" w:date="2023-08-06T14:51:00Z">
        <w:r w:rsidR="00F56912">
          <w:t>2</w:t>
        </w:r>
      </w:ins>
      <w:del w:id="567" w:author="Mariia Petryk" w:date="2023-08-06T14:51:00Z">
        <w:r w:rsidDel="00F56912">
          <w:delText>3</w:delText>
        </w:r>
      </w:del>
      <w:r>
        <w:t>) t</w:t>
      </w:r>
      <w:r w:rsidRPr="00E208F0">
        <w:t xml:space="preserve">o test our </w:t>
      </w:r>
      <w:del w:id="568" w:author="Mariia Petryk" w:date="2023-08-06T14:51:00Z">
        <w:r w:rsidDel="00F56912">
          <w:delText>third</w:delText>
        </w:r>
        <w:r w:rsidRPr="00E208F0" w:rsidDel="00F56912">
          <w:delText xml:space="preserve"> </w:delText>
        </w:r>
      </w:del>
      <w:ins w:id="569" w:author="Mariia Petryk" w:date="2023-08-06T14:51:00Z">
        <w:r w:rsidR="00F56912">
          <w:t>second</w:t>
        </w:r>
        <w:r w:rsidR="00F56912" w:rsidRPr="00E208F0">
          <w:t xml:space="preserve"> </w:t>
        </w:r>
      </w:ins>
      <w:r w:rsidRPr="00E208F0">
        <w:t>hypothesis</w:t>
      </w:r>
      <w:r>
        <w:t>:</w:t>
      </w:r>
    </w:p>
    <w:p w14:paraId="12B24DD8" w14:textId="77777777" w:rsidR="00126D76" w:rsidRPr="00E208F0" w:rsidRDefault="00126D76" w:rsidP="00126D76"/>
    <w:p w14:paraId="5D61100A" w14:textId="78224846"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ins w:id="570" w:author="Mariia Petryk" w:date="2023-08-06T17:36:00Z">
                <w:rPr>
                  <w:rFonts w:ascii="Cambria Math" w:eastAsiaTheme="minorEastAsia" w:hAnsi="Cambria Math"/>
                  <w:sz w:val="22"/>
                  <w:szCs w:val="22"/>
                  <w:lang w:eastAsia="zh-CN"/>
                </w:rPr>
                <m:t>3</m:t>
              </w:ins>
            </m:r>
            <m:r>
              <w:del w:id="571" w:author="Mariia Petryk" w:date="2023-08-06T17:36:00Z">
                <w:rPr>
                  <w:rFonts w:ascii="Cambria Math" w:eastAsiaTheme="minorEastAsia" w:hAnsi="Cambria Math"/>
                  <w:sz w:val="22"/>
                  <w:szCs w:val="22"/>
                  <w:lang w:eastAsia="zh-CN"/>
                </w:rPr>
                <m:t>1</m:t>
              </w:del>
            </m:r>
          </m:sub>
        </m:sSub>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Superposition</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ins w:id="572" w:author="Mariia Petryk" w:date="2023-08-06T17:36:00Z">
                <w:rPr>
                  <w:rFonts w:ascii="Cambria Math" w:eastAsiaTheme="minorEastAsia" w:hAnsi="Cambria Math"/>
                  <w:sz w:val="22"/>
                  <w:szCs w:val="22"/>
                  <w:lang w:eastAsia="zh-CN"/>
                </w:rPr>
                <m:t>4</m:t>
              </w:ins>
            </m:r>
            <m:r>
              <w:del w:id="573" w:author="Mariia Petryk" w:date="2023-08-06T17:36:00Z">
                <w:rPr>
                  <w:rFonts w:ascii="Cambria Math" w:eastAsiaTheme="minorEastAsia" w:hAnsi="Cambria Math"/>
                  <w:sz w:val="22"/>
                  <w:szCs w:val="22"/>
                  <w:lang w:eastAsia="zh-CN"/>
                </w:rPr>
                <m:t>2</m:t>
              </w:del>
            </m:r>
          </m:sub>
        </m:sSub>
        <m:sSubSup>
          <m:sSubSupPr>
            <m:ctrlPr>
              <w:rPr>
                <w:rFonts w:ascii="Cambria Math" w:eastAsiaTheme="minorEastAsia" w:hAnsi="Cambria Math"/>
                <w:i/>
                <w:sz w:val="22"/>
                <w:szCs w:val="22"/>
                <w:lang w:eastAsia="zh-CN"/>
              </w:rPr>
            </m:ctrlPr>
          </m:sSubSupPr>
          <m:e>
            <m:r>
              <w:rPr>
                <w:rFonts w:ascii="Cambria Math" w:eastAsiaTheme="minorEastAsia" w:hAnsi="Cambria Math"/>
                <w:sz w:val="22"/>
                <w:szCs w:val="22"/>
                <w:lang w:eastAsia="zh-CN"/>
              </w:rPr>
              <m:t>Superposition</m:t>
            </m:r>
          </m:e>
          <m:sub>
            <m:r>
              <w:rPr>
                <w:rFonts w:ascii="Cambria Math" w:eastAsiaTheme="minorEastAsia" w:hAnsi="Cambria Math"/>
                <w:sz w:val="22"/>
                <w:szCs w:val="22"/>
                <w:lang w:eastAsia="zh-CN"/>
              </w:rPr>
              <m:t>it</m:t>
            </m:r>
          </m:sub>
          <m:sup>
            <m:r>
              <w:rPr>
                <w:rFonts w:ascii="Cambria Math" w:eastAsiaTheme="minorEastAsia" w:hAnsi="Cambria Math"/>
                <w:sz w:val="22"/>
                <w:szCs w:val="22"/>
                <w:lang w:eastAsia="zh-CN"/>
              </w:rPr>
              <m:t>2</m:t>
            </m:r>
          </m:sup>
        </m:sSubSup>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w:t>
      </w:r>
      <w:ins w:id="574" w:author="Mariia Petryk" w:date="2023-08-06T14:51:00Z">
        <w:r w:rsidR="00F56912">
          <w:rPr>
            <w:rFonts w:eastAsiaTheme="minorEastAsia"/>
            <w:sz w:val="22"/>
            <w:szCs w:val="22"/>
            <w:lang w:eastAsia="zh-CN"/>
          </w:rPr>
          <w:t>2</w:t>
        </w:r>
      </w:ins>
      <w:del w:id="575" w:author="Mariia Petryk" w:date="2023-08-06T14:51:00Z">
        <w:r w:rsidR="00126D76" w:rsidDel="00F56912">
          <w:rPr>
            <w:rFonts w:eastAsiaTheme="minorEastAsia"/>
            <w:sz w:val="22"/>
            <w:szCs w:val="22"/>
            <w:lang w:eastAsia="zh-CN"/>
          </w:rPr>
          <w:delText>3</w:delText>
        </w:r>
      </w:del>
      <w:r w:rsidR="00126D76" w:rsidRPr="00E208F0">
        <w:rPr>
          <w:rFonts w:eastAsiaTheme="minorEastAsia"/>
          <w:sz w:val="22"/>
          <w:szCs w:val="22"/>
          <w:lang w:eastAsia="zh-CN"/>
        </w:rPr>
        <w:t>)</w:t>
      </w:r>
    </w:p>
    <w:p w14:paraId="6FB12ECA" w14:textId="16F05E85" w:rsidR="00126D76" w:rsidDel="0071595A" w:rsidRDefault="00126D76" w:rsidP="0071595A">
      <w:pPr>
        <w:ind w:firstLine="720"/>
        <w:rPr>
          <w:del w:id="576" w:author="Mariia Petryk" w:date="2023-08-06T17:35:00Z"/>
        </w:rPr>
      </w:pPr>
      <w:r w:rsidRPr="00E208F0">
        <w:t>In equation (</w:t>
      </w:r>
      <w:ins w:id="577" w:author="Mariia Petryk" w:date="2023-08-06T14:51:00Z">
        <w:r w:rsidR="00F56912">
          <w:t>2</w:t>
        </w:r>
      </w:ins>
      <w:del w:id="578" w:author="Mariia Petryk" w:date="2023-08-06T14:51:00Z">
        <w:r w:rsidDel="00F56912">
          <w:delText>3</w:delText>
        </w:r>
      </w:del>
      <w:r w:rsidRPr="00E208F0">
        <w:t xml:space="preserve">), i – is the index of a repository within the Ethereum project, </w:t>
      </w:r>
      <w:r w:rsidRPr="00B8247C">
        <w:rPr>
          <w:i/>
          <w:iCs/>
          <w:rPrChange w:id="579" w:author="Mariia Petryk" w:date="2023-08-06T17:49:00Z">
            <w:rPr/>
          </w:rPrChange>
        </w:rPr>
        <w:t>t</w:t>
      </w:r>
      <w:r w:rsidRPr="00E208F0">
        <w:t xml:space="preserve"> – index of </w:t>
      </w:r>
      <w:proofErr w:type="gramStart"/>
      <w:r w:rsidRPr="00E208F0">
        <w:t>a time period</w:t>
      </w:r>
      <w:proofErr w:type="gramEnd"/>
      <w:ins w:id="580" w:author="Mariia Petryk" w:date="2023-08-06T17:49:00Z">
        <w:r w:rsidR="00B8247C">
          <w:t xml:space="preserve"> when the project software release has </w:t>
        </w:r>
        <w:proofErr w:type="spellStart"/>
        <w:r w:rsidR="00B8247C">
          <w:t>occured</w:t>
        </w:r>
      </w:ins>
      <w:proofErr w:type="spellEnd"/>
      <w:r w:rsidRPr="00E208F0">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w:t>
      </w:r>
      <w:r w:rsidRPr="0063176B">
        <w:t xml:space="preserve">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63176B">
        <w:t xml:space="preserve"> – idiosyncratic error. </w:t>
      </w:r>
      <m:oMath>
        <m:r>
          <w:rPr>
            <w:rFonts w:ascii="Cambria Math" w:eastAsiaTheme="minorEastAsia" w:hAnsi="Cambria Math"/>
            <w:lang w:eastAsia="zh-CN"/>
          </w:rPr>
          <m:t>Controls</m:t>
        </m:r>
      </m:oMath>
      <w:r w:rsidRPr="0063176B">
        <w:rPr>
          <w:rFonts w:eastAsiaTheme="minorEastAsia"/>
          <w:lang w:eastAsia="zh-CN"/>
        </w:rPr>
        <w:t xml:space="preserve"> include </w:t>
      </w:r>
      <w:r w:rsidRPr="0063176B">
        <w:t>the number of peripheral developers (</w:t>
      </w:r>
      <m:oMath>
        <m:r>
          <w:rPr>
            <w:rFonts w:ascii="Cambria Math" w:hAnsi="Cambria Math"/>
          </w:rPr>
          <m:t>Periphera</m:t>
        </m:r>
        <m:sSub>
          <m:sSubPr>
            <m:ctrlPr>
              <w:rPr>
                <w:rFonts w:ascii="Cambria Math" w:hAnsi="Cambria Math"/>
                <w:i/>
                <w:iCs/>
              </w:rPr>
            </m:ctrlPr>
          </m:sSubPr>
          <m:e>
            <m:r>
              <w:rPr>
                <w:rFonts w:ascii="Cambria Math" w:hAnsi="Cambria Math"/>
              </w:rPr>
              <m:t>l</m:t>
            </m:r>
          </m:e>
          <m:sub>
            <m:r>
              <w:rPr>
                <w:rFonts w:ascii="Cambria Math" w:hAnsi="Cambria Math"/>
              </w:rPr>
              <m:t>it</m:t>
            </m:r>
          </m:sub>
        </m:sSub>
      </m:oMath>
      <w:r w:rsidRPr="0063176B">
        <w:t>)</w:t>
      </w:r>
      <w:r>
        <w:t xml:space="preserve">, </w:t>
      </w:r>
      <w:r w:rsidRPr="0063176B">
        <w:t>the number of core developers (</w:t>
      </w:r>
      <m:oMath>
        <m:r>
          <w:rPr>
            <w:rFonts w:ascii="Cambria Math" w:hAnsi="Cambria Math"/>
          </w:rPr>
          <m:t>Cor</m:t>
        </m:r>
        <m:sSub>
          <m:sSubPr>
            <m:ctrlPr>
              <w:rPr>
                <w:rFonts w:ascii="Cambria Math" w:hAnsi="Cambria Math"/>
                <w:i/>
                <w:iCs/>
              </w:rPr>
            </m:ctrlPr>
          </m:sSubPr>
          <m:e>
            <m:r>
              <w:rPr>
                <w:rFonts w:ascii="Cambria Math" w:hAnsi="Cambria Math"/>
              </w:rPr>
              <m:t>e</m:t>
            </m:r>
          </m:e>
          <m:sub>
            <m:r>
              <w:rPr>
                <w:rFonts w:ascii="Cambria Math" w:hAnsi="Cambria Math"/>
              </w:rPr>
              <m:t>it</m:t>
            </m:r>
          </m:sub>
        </m:sSub>
      </m:oMath>
      <w:r w:rsidRPr="00E208F0">
        <w:t>)</w:t>
      </w:r>
      <w:r>
        <w:t xml:space="preserve">, </w:t>
      </w:r>
      <w:r w:rsidRPr="00E208F0">
        <w:t>and 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it</m:t>
            </m:r>
          </m:sub>
        </m:sSub>
      </m:oMath>
      <w:r w:rsidRPr="00E208F0">
        <w:t>).</w:t>
      </w:r>
      <w:r>
        <w:t xml:space="preserve"> </w:t>
      </w:r>
    </w:p>
    <w:p w14:paraId="394F484A" w14:textId="77777777" w:rsidR="0071595A" w:rsidRPr="00E208F0" w:rsidRDefault="0071595A" w:rsidP="00126D76">
      <w:pPr>
        <w:ind w:firstLine="720"/>
        <w:rPr>
          <w:ins w:id="581" w:author="Mariia Petryk" w:date="2023-08-06T17:35:00Z"/>
        </w:rPr>
      </w:pPr>
    </w:p>
    <w:p w14:paraId="7B5CEF72" w14:textId="77777777" w:rsidR="00126D76" w:rsidRPr="00E208F0" w:rsidDel="0071595A" w:rsidRDefault="00126D76" w:rsidP="00126D76">
      <w:pPr>
        <w:rPr>
          <w:del w:id="582" w:author="Mariia Petryk" w:date="2023-08-06T17:35:00Z"/>
        </w:rPr>
      </w:pPr>
    </w:p>
    <w:p w14:paraId="375AD031" w14:textId="549F0909" w:rsidR="00126D76" w:rsidRPr="00E208F0" w:rsidDel="0071595A" w:rsidRDefault="00126D76" w:rsidP="0071595A">
      <w:pPr>
        <w:ind w:firstLine="720"/>
        <w:rPr>
          <w:del w:id="583" w:author="Mariia Petryk" w:date="2023-08-06T17:35:00Z"/>
        </w:rPr>
        <w:pPrChange w:id="584" w:author="Mariia Petryk" w:date="2023-08-06T17:35:00Z">
          <w:pPr>
            <w:ind w:firstLine="720"/>
          </w:pPr>
        </w:pPrChange>
      </w:pPr>
      <w:del w:id="585" w:author="Mariia Petryk" w:date="2023-08-06T17:35:00Z">
        <w:r w:rsidRPr="00E208F0" w:rsidDel="0071595A">
          <w:delText xml:space="preserve">The results are presented in Table </w:delText>
        </w:r>
      </w:del>
      <w:del w:id="586" w:author="Mariia Petryk" w:date="2023-08-06T14:51:00Z">
        <w:r w:rsidDel="00F56912">
          <w:delText>3</w:delText>
        </w:r>
      </w:del>
      <w:del w:id="587" w:author="Mariia Petryk" w:date="2023-08-06T17:35:00Z">
        <w:r w:rsidRPr="00E208F0" w:rsidDel="0071595A">
          <w:delText xml:space="preserve">. </w:delText>
        </w:r>
      </w:del>
    </w:p>
    <w:p w14:paraId="31F1B14E" w14:textId="50DAAA68" w:rsidR="00126D76" w:rsidRPr="00E208F0" w:rsidDel="0071595A" w:rsidRDefault="00126D76" w:rsidP="0071595A">
      <w:pPr>
        <w:ind w:firstLine="720"/>
        <w:rPr>
          <w:del w:id="588" w:author="Mariia Petryk" w:date="2023-08-06T17:35:00Z"/>
        </w:rPr>
        <w:pPrChange w:id="589" w:author="Mariia Petryk" w:date="2023-08-06T17:35:00Z">
          <w:pPr>
            <w:ind w:firstLine="720"/>
          </w:pPr>
        </w:pPrChange>
      </w:pPr>
    </w:p>
    <w:p w14:paraId="202BDE72" w14:textId="0E64BD5D" w:rsidR="00126D76" w:rsidRPr="00E208F0" w:rsidDel="0071595A" w:rsidRDefault="00126D76" w:rsidP="0071595A">
      <w:pPr>
        <w:ind w:firstLine="720"/>
        <w:rPr>
          <w:del w:id="590" w:author="Mariia Petryk" w:date="2023-08-06T17:35:00Z"/>
          <w:b/>
          <w:bCs/>
        </w:rPr>
        <w:pPrChange w:id="591" w:author="Mariia Petryk" w:date="2023-08-06T17:35:00Z">
          <w:pPr>
            <w:ind w:firstLine="720"/>
            <w:jc w:val="center"/>
          </w:pPr>
        </w:pPrChange>
      </w:pPr>
      <w:del w:id="592" w:author="Mariia Petryk" w:date="2023-08-06T17:35:00Z">
        <w:r w:rsidRPr="00E208F0" w:rsidDel="0071595A">
          <w:rPr>
            <w:b/>
            <w:bCs/>
          </w:rPr>
          <w:delText xml:space="preserve">Table </w:delText>
        </w:r>
        <w:r w:rsidRPr="00E208F0" w:rsidDel="0071595A">
          <w:rPr>
            <w:b/>
            <w:bCs/>
          </w:rPr>
          <w:fldChar w:fldCharType="begin"/>
        </w:r>
        <w:r w:rsidRPr="00E208F0" w:rsidDel="0071595A">
          <w:rPr>
            <w:b/>
            <w:bCs/>
          </w:rPr>
          <w:delInstrText xml:space="preserve"> SEQ Table \* ARABIC </w:delInstrText>
        </w:r>
        <w:r w:rsidRPr="00E208F0" w:rsidDel="0071595A">
          <w:rPr>
            <w:b/>
            <w:bCs/>
          </w:rPr>
          <w:fldChar w:fldCharType="separate"/>
        </w:r>
      </w:del>
      <w:del w:id="593" w:author="Mariia Petryk" w:date="2023-08-06T15:09:00Z">
        <w:r w:rsidDel="00C66A2E">
          <w:rPr>
            <w:b/>
            <w:bCs/>
            <w:noProof/>
          </w:rPr>
          <w:delText>3</w:delText>
        </w:r>
      </w:del>
      <w:del w:id="594" w:author="Mariia Petryk" w:date="2023-08-06T17:35:00Z">
        <w:r w:rsidRPr="00E208F0" w:rsidDel="0071595A">
          <w:rPr>
            <w:b/>
            <w:bCs/>
          </w:rPr>
          <w:fldChar w:fldCharType="end"/>
        </w:r>
        <w:r w:rsidRPr="00E208F0" w:rsidDel="0071595A">
          <w:rPr>
            <w:b/>
            <w:bCs/>
          </w:rPr>
          <w:delText>. H</w:delText>
        </w:r>
      </w:del>
      <w:del w:id="595" w:author="Mariia Petryk" w:date="2023-08-06T14:55:00Z">
        <w:r w:rsidDel="00F56912">
          <w:rPr>
            <w:b/>
            <w:bCs/>
          </w:rPr>
          <w:delText>3</w:delText>
        </w:r>
      </w:del>
      <w:del w:id="596" w:author="Mariia Petryk" w:date="2023-08-06T17:35:00Z">
        <w:r w:rsidRPr="00E208F0" w:rsidDel="0071595A">
          <w:rPr>
            <w:b/>
            <w:bCs/>
          </w:rPr>
          <w:delText xml:space="preserve"> Testing Results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97" w:author="Mariia Petryk" w:date="2023-08-06T17:15:00Z">
          <w:tblPr>
            <w:tblStyle w:val="TableGrid"/>
            <w:tblW w:w="66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301"/>
        <w:gridCol w:w="3021"/>
        <w:gridCol w:w="3038"/>
        <w:tblGridChange w:id="598">
          <w:tblGrid>
            <w:gridCol w:w="3301"/>
            <w:gridCol w:w="3021"/>
            <w:gridCol w:w="3038"/>
          </w:tblGrid>
        </w:tblGridChange>
      </w:tblGrid>
      <w:tr w:rsidR="005C1129" w:rsidRPr="00E208F0" w:rsidDel="0071595A" w14:paraId="382D6AA0" w14:textId="6A399F67" w:rsidTr="005C1129">
        <w:trPr>
          <w:del w:id="599" w:author="Mariia Petryk" w:date="2023-08-06T17:35:00Z"/>
        </w:trPr>
        <w:tc>
          <w:tcPr>
            <w:tcW w:w="1763" w:type="pct"/>
            <w:tcBorders>
              <w:top w:val="single" w:sz="4" w:space="0" w:color="auto"/>
              <w:bottom w:val="single" w:sz="4" w:space="0" w:color="auto"/>
            </w:tcBorders>
            <w:tcPrChange w:id="600" w:author="Mariia Petryk" w:date="2023-08-06T17:15:00Z">
              <w:tcPr>
                <w:tcW w:w="1331" w:type="pct"/>
                <w:tcBorders>
                  <w:top w:val="single" w:sz="4" w:space="0" w:color="auto"/>
                  <w:bottom w:val="single" w:sz="4" w:space="0" w:color="auto"/>
                </w:tcBorders>
              </w:tcPr>
            </w:tcPrChange>
          </w:tcPr>
          <w:p w14:paraId="4E017E79" w14:textId="179D37C1" w:rsidR="005C1129" w:rsidRPr="00E208F0" w:rsidDel="0071595A" w:rsidRDefault="005C1129" w:rsidP="0071595A">
            <w:pPr>
              <w:ind w:firstLine="720"/>
              <w:rPr>
                <w:del w:id="601" w:author="Mariia Petryk" w:date="2023-08-06T17:35:00Z"/>
                <w:sz w:val="20"/>
                <w:szCs w:val="20"/>
              </w:rPr>
              <w:pPrChange w:id="602" w:author="Mariia Petryk" w:date="2023-08-06T17:35:00Z">
                <w:pPr/>
              </w:pPrChange>
            </w:pPr>
            <w:del w:id="603" w:author="Mariia Petryk" w:date="2023-08-06T17:35:00Z">
              <w:r w:rsidRPr="00E208F0" w:rsidDel="0071595A">
                <w:rPr>
                  <w:sz w:val="20"/>
                  <w:szCs w:val="20"/>
                </w:rPr>
                <w:delText>Variable</w:delText>
              </w:r>
            </w:del>
          </w:p>
        </w:tc>
        <w:tc>
          <w:tcPr>
            <w:tcW w:w="1614" w:type="pct"/>
            <w:tcBorders>
              <w:top w:val="single" w:sz="4" w:space="0" w:color="auto"/>
              <w:bottom w:val="single" w:sz="4" w:space="0" w:color="auto"/>
            </w:tcBorders>
            <w:tcPrChange w:id="604" w:author="Mariia Petryk" w:date="2023-08-06T17:15:00Z">
              <w:tcPr>
                <w:tcW w:w="1218" w:type="pct"/>
                <w:tcBorders>
                  <w:top w:val="single" w:sz="4" w:space="0" w:color="auto"/>
                  <w:bottom w:val="single" w:sz="4" w:space="0" w:color="auto"/>
                </w:tcBorders>
              </w:tcPr>
            </w:tcPrChange>
          </w:tcPr>
          <w:p w14:paraId="07B544B7" w14:textId="02A748D9" w:rsidR="005C1129" w:rsidRPr="00E208F0" w:rsidDel="0071595A" w:rsidRDefault="005C1129" w:rsidP="0071595A">
            <w:pPr>
              <w:ind w:firstLine="720"/>
              <w:rPr>
                <w:del w:id="605" w:author="Mariia Petryk" w:date="2023-08-06T17:35:00Z"/>
                <w:sz w:val="20"/>
                <w:szCs w:val="20"/>
              </w:rPr>
              <w:pPrChange w:id="606" w:author="Mariia Petryk" w:date="2023-08-06T17:35:00Z">
                <w:pPr>
                  <w:jc w:val="center"/>
                </w:pPr>
              </w:pPrChange>
            </w:pPr>
            <w:del w:id="607" w:author="Mariia Petryk" w:date="2023-08-06T17:35:00Z">
              <w:r w:rsidRPr="00E208F0" w:rsidDel="0071595A">
                <w:rPr>
                  <w:sz w:val="20"/>
                  <w:szCs w:val="20"/>
                </w:rPr>
                <w:delText>(</w:delText>
              </w:r>
              <w:r w:rsidDel="0071595A">
                <w:rPr>
                  <w:sz w:val="20"/>
                  <w:szCs w:val="20"/>
                </w:rPr>
                <w:delText>1</w:delText>
              </w:r>
              <w:r w:rsidRPr="00E208F0" w:rsidDel="0071595A">
                <w:rPr>
                  <w:sz w:val="20"/>
                  <w:szCs w:val="20"/>
                </w:rPr>
                <w:delText>)</w:delText>
              </w:r>
            </w:del>
          </w:p>
          <w:p w14:paraId="7C533A56" w14:textId="26136AA4" w:rsidR="005C1129" w:rsidRPr="00E208F0" w:rsidDel="0071595A" w:rsidRDefault="005C1129" w:rsidP="0071595A">
            <w:pPr>
              <w:ind w:firstLine="720"/>
              <w:rPr>
                <w:del w:id="608" w:author="Mariia Petryk" w:date="2023-08-06T17:35:00Z"/>
                <w:sz w:val="20"/>
                <w:szCs w:val="20"/>
              </w:rPr>
              <w:pPrChange w:id="609" w:author="Mariia Petryk" w:date="2023-08-06T17:35:00Z">
                <w:pPr>
                  <w:jc w:val="center"/>
                </w:pPr>
              </w:pPrChange>
            </w:pPr>
            <w:del w:id="610" w:author="Mariia Petryk" w:date="2023-08-06T17:35:00Z">
              <w:r w:rsidRPr="00E208F0" w:rsidDel="0071595A">
                <w:rPr>
                  <w:sz w:val="20"/>
                  <w:szCs w:val="20"/>
                </w:rPr>
                <w:delText>FE, DV=</w:delText>
              </w:r>
              <w:r w:rsidDel="0071595A">
                <w:rPr>
                  <w:sz w:val="20"/>
                  <w:szCs w:val="20"/>
                </w:rPr>
                <w:delText>Forks</w:delText>
              </w:r>
            </w:del>
          </w:p>
        </w:tc>
        <w:tc>
          <w:tcPr>
            <w:tcW w:w="1623" w:type="pct"/>
            <w:tcBorders>
              <w:top w:val="single" w:sz="4" w:space="0" w:color="auto"/>
              <w:bottom w:val="single" w:sz="4" w:space="0" w:color="auto"/>
            </w:tcBorders>
            <w:tcPrChange w:id="611" w:author="Mariia Petryk" w:date="2023-08-06T17:15:00Z">
              <w:tcPr>
                <w:tcW w:w="1225" w:type="pct"/>
                <w:tcBorders>
                  <w:top w:val="single" w:sz="4" w:space="0" w:color="auto"/>
                  <w:bottom w:val="single" w:sz="4" w:space="0" w:color="auto"/>
                </w:tcBorders>
              </w:tcPr>
            </w:tcPrChange>
          </w:tcPr>
          <w:p w14:paraId="1FF60C00" w14:textId="02D96D10" w:rsidR="005C1129" w:rsidRPr="00E208F0" w:rsidDel="0071595A" w:rsidRDefault="005C1129" w:rsidP="0071595A">
            <w:pPr>
              <w:ind w:firstLine="720"/>
              <w:rPr>
                <w:del w:id="612" w:author="Mariia Petryk" w:date="2023-08-06T17:35:00Z"/>
                <w:sz w:val="20"/>
                <w:szCs w:val="20"/>
              </w:rPr>
              <w:pPrChange w:id="613" w:author="Mariia Petryk" w:date="2023-08-06T17:35:00Z">
                <w:pPr>
                  <w:jc w:val="center"/>
                </w:pPr>
              </w:pPrChange>
            </w:pPr>
          </w:p>
        </w:tc>
      </w:tr>
      <w:tr w:rsidR="005C1129" w:rsidRPr="00E208F0" w:rsidDel="005C1129" w14:paraId="7AA39D4B" w14:textId="1D2FB330" w:rsidTr="005C1129">
        <w:trPr>
          <w:del w:id="614" w:author="Mariia Petryk" w:date="2023-08-06T17:15:00Z"/>
        </w:trPr>
        <w:tc>
          <w:tcPr>
            <w:tcW w:w="1763" w:type="pct"/>
            <w:tcBorders>
              <w:top w:val="single" w:sz="4" w:space="0" w:color="auto"/>
            </w:tcBorders>
            <w:vAlign w:val="bottom"/>
            <w:tcPrChange w:id="615" w:author="Mariia Petryk" w:date="2023-08-06T17:15:00Z">
              <w:tcPr>
                <w:tcW w:w="1331" w:type="pct"/>
                <w:tcBorders>
                  <w:top w:val="single" w:sz="4" w:space="0" w:color="auto"/>
                </w:tcBorders>
                <w:vAlign w:val="bottom"/>
              </w:tcPr>
            </w:tcPrChange>
          </w:tcPr>
          <w:p w14:paraId="41603CCA" w14:textId="6B086880" w:rsidR="005C1129" w:rsidRPr="00E208F0" w:rsidDel="005C1129" w:rsidRDefault="005C1129" w:rsidP="0071595A">
            <w:pPr>
              <w:ind w:firstLine="720"/>
              <w:rPr>
                <w:del w:id="616" w:author="Mariia Petryk" w:date="2023-08-06T17:15:00Z"/>
                <w:color w:val="000000"/>
                <w:sz w:val="20"/>
                <w:szCs w:val="20"/>
              </w:rPr>
              <w:pPrChange w:id="617" w:author="Mariia Petryk" w:date="2023-08-06T17:35:00Z">
                <w:pPr/>
              </w:pPrChange>
            </w:pPr>
            <w:del w:id="618" w:author="Mariia Petryk" w:date="2023-08-06T17:15:00Z">
              <w:r w:rsidDel="005C1129">
                <w:rPr>
                  <w:color w:val="000000"/>
                  <w:sz w:val="20"/>
                  <w:szCs w:val="20"/>
                </w:rPr>
                <w:delText>Superposition</w:delText>
              </w:r>
            </w:del>
          </w:p>
        </w:tc>
        <w:tc>
          <w:tcPr>
            <w:tcW w:w="1614" w:type="pct"/>
            <w:tcBorders>
              <w:top w:val="single" w:sz="4" w:space="0" w:color="auto"/>
            </w:tcBorders>
            <w:tcPrChange w:id="619" w:author="Mariia Petryk" w:date="2023-08-06T17:15:00Z">
              <w:tcPr>
                <w:tcW w:w="1218" w:type="pct"/>
                <w:tcBorders>
                  <w:top w:val="single" w:sz="4" w:space="0" w:color="auto"/>
                </w:tcBorders>
              </w:tcPr>
            </w:tcPrChange>
          </w:tcPr>
          <w:p w14:paraId="20E06279" w14:textId="0E3A20C0" w:rsidR="005C1129" w:rsidRPr="0065500F" w:rsidDel="005C1129" w:rsidRDefault="005C1129" w:rsidP="0071595A">
            <w:pPr>
              <w:ind w:firstLine="720"/>
              <w:rPr>
                <w:del w:id="620" w:author="Mariia Petryk" w:date="2023-08-06T17:15:00Z"/>
                <w:color w:val="000000"/>
                <w:sz w:val="20"/>
                <w:szCs w:val="20"/>
              </w:rPr>
              <w:pPrChange w:id="621" w:author="Mariia Petryk" w:date="2023-08-06T17:35:00Z">
                <w:pPr>
                  <w:jc w:val="center"/>
                </w:pPr>
              </w:pPrChange>
            </w:pPr>
          </w:p>
        </w:tc>
        <w:tc>
          <w:tcPr>
            <w:tcW w:w="1623" w:type="pct"/>
            <w:tcBorders>
              <w:top w:val="single" w:sz="4" w:space="0" w:color="auto"/>
            </w:tcBorders>
            <w:tcPrChange w:id="622" w:author="Mariia Petryk" w:date="2023-08-06T17:15:00Z">
              <w:tcPr>
                <w:tcW w:w="1225" w:type="pct"/>
                <w:tcBorders>
                  <w:top w:val="single" w:sz="4" w:space="0" w:color="auto"/>
                </w:tcBorders>
              </w:tcPr>
            </w:tcPrChange>
          </w:tcPr>
          <w:p w14:paraId="06E32FC5" w14:textId="18735FD2" w:rsidR="005C1129" w:rsidRPr="0065500F" w:rsidDel="005C1129" w:rsidRDefault="005C1129" w:rsidP="0071595A">
            <w:pPr>
              <w:ind w:firstLine="720"/>
              <w:rPr>
                <w:del w:id="623" w:author="Mariia Petryk" w:date="2023-08-06T17:15:00Z"/>
                <w:color w:val="000000"/>
                <w:sz w:val="20"/>
                <w:szCs w:val="20"/>
              </w:rPr>
              <w:pPrChange w:id="624" w:author="Mariia Petryk" w:date="2023-08-06T17:35:00Z">
                <w:pPr>
                  <w:jc w:val="center"/>
                </w:pPr>
              </w:pPrChange>
            </w:pPr>
          </w:p>
        </w:tc>
      </w:tr>
      <w:tr w:rsidR="005C1129" w:rsidRPr="00E208F0" w:rsidDel="005C1129" w14:paraId="6594C744" w14:textId="200A03C4" w:rsidTr="005C1129">
        <w:trPr>
          <w:del w:id="625" w:author="Mariia Petryk" w:date="2023-08-06T17:15:00Z"/>
        </w:trPr>
        <w:tc>
          <w:tcPr>
            <w:tcW w:w="1763" w:type="pct"/>
            <w:vAlign w:val="bottom"/>
            <w:tcPrChange w:id="626" w:author="Mariia Petryk" w:date="2023-08-06T17:15:00Z">
              <w:tcPr>
                <w:tcW w:w="1331" w:type="pct"/>
                <w:vAlign w:val="bottom"/>
              </w:tcPr>
            </w:tcPrChange>
          </w:tcPr>
          <w:p w14:paraId="71D6325D" w14:textId="49F9FF3F" w:rsidR="005C1129" w:rsidRPr="00E208F0" w:rsidDel="005C1129" w:rsidRDefault="005C1129" w:rsidP="0071595A">
            <w:pPr>
              <w:ind w:firstLine="720"/>
              <w:rPr>
                <w:del w:id="627" w:author="Mariia Petryk" w:date="2023-08-06T17:15:00Z"/>
                <w:color w:val="000000"/>
                <w:sz w:val="20"/>
                <w:szCs w:val="20"/>
              </w:rPr>
              <w:pPrChange w:id="628" w:author="Mariia Petryk" w:date="2023-08-06T17:35:00Z">
                <w:pPr/>
              </w:pPrChange>
            </w:pPr>
          </w:p>
        </w:tc>
        <w:tc>
          <w:tcPr>
            <w:tcW w:w="1614" w:type="pct"/>
            <w:tcPrChange w:id="629" w:author="Mariia Petryk" w:date="2023-08-06T17:15:00Z">
              <w:tcPr>
                <w:tcW w:w="1218" w:type="pct"/>
              </w:tcPr>
            </w:tcPrChange>
          </w:tcPr>
          <w:p w14:paraId="220249A4" w14:textId="45247B7C" w:rsidR="005C1129" w:rsidDel="005C1129" w:rsidRDefault="005C1129" w:rsidP="0071595A">
            <w:pPr>
              <w:ind w:firstLine="720"/>
              <w:rPr>
                <w:del w:id="630" w:author="Mariia Petryk" w:date="2023-08-06T17:15:00Z"/>
                <w:color w:val="000000"/>
                <w:sz w:val="20"/>
                <w:szCs w:val="20"/>
              </w:rPr>
              <w:pPrChange w:id="631" w:author="Mariia Petryk" w:date="2023-08-06T17:35:00Z">
                <w:pPr>
                  <w:jc w:val="center"/>
                </w:pPr>
              </w:pPrChange>
            </w:pPr>
          </w:p>
        </w:tc>
        <w:tc>
          <w:tcPr>
            <w:tcW w:w="1623" w:type="pct"/>
            <w:tcPrChange w:id="632" w:author="Mariia Petryk" w:date="2023-08-06T17:15:00Z">
              <w:tcPr>
                <w:tcW w:w="1225" w:type="pct"/>
              </w:tcPr>
            </w:tcPrChange>
          </w:tcPr>
          <w:p w14:paraId="6F44A6CE" w14:textId="0864D9F3" w:rsidR="005C1129" w:rsidDel="005C1129" w:rsidRDefault="005C1129" w:rsidP="0071595A">
            <w:pPr>
              <w:ind w:firstLine="720"/>
              <w:rPr>
                <w:del w:id="633" w:author="Mariia Petryk" w:date="2023-08-06T17:15:00Z"/>
                <w:color w:val="000000"/>
                <w:sz w:val="20"/>
                <w:szCs w:val="20"/>
              </w:rPr>
              <w:pPrChange w:id="634" w:author="Mariia Petryk" w:date="2023-08-06T17:35:00Z">
                <w:pPr>
                  <w:jc w:val="center"/>
                </w:pPr>
              </w:pPrChange>
            </w:pPr>
          </w:p>
        </w:tc>
      </w:tr>
      <w:tr w:rsidR="005C1129" w:rsidRPr="00E208F0" w:rsidDel="005C1129" w14:paraId="23D36D96" w14:textId="4D2C04CB" w:rsidTr="005C1129">
        <w:trPr>
          <w:del w:id="635" w:author="Mariia Petryk" w:date="2023-08-06T17:15:00Z"/>
        </w:trPr>
        <w:tc>
          <w:tcPr>
            <w:tcW w:w="1763" w:type="pct"/>
            <w:vAlign w:val="bottom"/>
            <w:tcPrChange w:id="636" w:author="Mariia Petryk" w:date="2023-08-06T17:15:00Z">
              <w:tcPr>
                <w:tcW w:w="1331" w:type="pct"/>
                <w:vAlign w:val="bottom"/>
              </w:tcPr>
            </w:tcPrChange>
          </w:tcPr>
          <w:p w14:paraId="17AD5ACA" w14:textId="014B8898" w:rsidR="005C1129" w:rsidRPr="00E208F0" w:rsidDel="005C1129" w:rsidRDefault="005C1129" w:rsidP="0071595A">
            <w:pPr>
              <w:ind w:firstLine="720"/>
              <w:rPr>
                <w:del w:id="637" w:author="Mariia Petryk" w:date="2023-08-06T17:15:00Z"/>
                <w:color w:val="000000"/>
                <w:sz w:val="20"/>
                <w:szCs w:val="20"/>
              </w:rPr>
              <w:pPrChange w:id="638" w:author="Mariia Petryk" w:date="2023-08-06T17:35:00Z">
                <w:pPr/>
              </w:pPrChange>
            </w:pPr>
            <w:del w:id="639" w:author="Mariia Petryk" w:date="2023-08-06T17:15:00Z">
              <w:r w:rsidDel="005C1129">
                <w:rPr>
                  <w:color w:val="000000"/>
                  <w:sz w:val="20"/>
                  <w:szCs w:val="20"/>
                </w:rPr>
                <w:delText>Superposition^2</w:delText>
              </w:r>
            </w:del>
          </w:p>
        </w:tc>
        <w:tc>
          <w:tcPr>
            <w:tcW w:w="1614" w:type="pct"/>
            <w:tcPrChange w:id="640" w:author="Mariia Petryk" w:date="2023-08-06T17:15:00Z">
              <w:tcPr>
                <w:tcW w:w="1218" w:type="pct"/>
              </w:tcPr>
            </w:tcPrChange>
          </w:tcPr>
          <w:p w14:paraId="5E4C3ECB" w14:textId="7A5E1E06" w:rsidR="005C1129" w:rsidRPr="0065500F" w:rsidDel="005C1129" w:rsidRDefault="005C1129" w:rsidP="0071595A">
            <w:pPr>
              <w:ind w:firstLine="720"/>
              <w:rPr>
                <w:del w:id="641" w:author="Mariia Petryk" w:date="2023-08-06T17:15:00Z"/>
                <w:color w:val="000000"/>
                <w:sz w:val="20"/>
                <w:szCs w:val="20"/>
              </w:rPr>
              <w:pPrChange w:id="642" w:author="Mariia Petryk" w:date="2023-08-06T17:35:00Z">
                <w:pPr>
                  <w:jc w:val="center"/>
                </w:pPr>
              </w:pPrChange>
            </w:pPr>
          </w:p>
        </w:tc>
        <w:tc>
          <w:tcPr>
            <w:tcW w:w="1623" w:type="pct"/>
            <w:tcPrChange w:id="643" w:author="Mariia Petryk" w:date="2023-08-06T17:15:00Z">
              <w:tcPr>
                <w:tcW w:w="1225" w:type="pct"/>
              </w:tcPr>
            </w:tcPrChange>
          </w:tcPr>
          <w:p w14:paraId="61E5F1E1" w14:textId="716BBC84" w:rsidR="005C1129" w:rsidRPr="0065500F" w:rsidDel="005C1129" w:rsidRDefault="005C1129" w:rsidP="0071595A">
            <w:pPr>
              <w:ind w:firstLine="720"/>
              <w:rPr>
                <w:del w:id="644" w:author="Mariia Petryk" w:date="2023-08-06T17:15:00Z"/>
                <w:color w:val="000000"/>
                <w:sz w:val="20"/>
                <w:szCs w:val="20"/>
              </w:rPr>
              <w:pPrChange w:id="645" w:author="Mariia Petryk" w:date="2023-08-06T17:35:00Z">
                <w:pPr>
                  <w:jc w:val="center"/>
                </w:pPr>
              </w:pPrChange>
            </w:pPr>
          </w:p>
        </w:tc>
      </w:tr>
      <w:tr w:rsidR="005C1129" w:rsidRPr="00E208F0" w:rsidDel="005C1129" w14:paraId="5DF84242" w14:textId="0D9C1856" w:rsidTr="005C1129">
        <w:trPr>
          <w:del w:id="646" w:author="Mariia Petryk" w:date="2023-08-06T17:15:00Z"/>
        </w:trPr>
        <w:tc>
          <w:tcPr>
            <w:tcW w:w="1763" w:type="pct"/>
            <w:tcBorders>
              <w:bottom w:val="single" w:sz="4" w:space="0" w:color="auto"/>
            </w:tcBorders>
            <w:vAlign w:val="bottom"/>
            <w:tcPrChange w:id="647" w:author="Mariia Petryk" w:date="2023-08-06T17:16:00Z">
              <w:tcPr>
                <w:tcW w:w="1331" w:type="pct"/>
                <w:vAlign w:val="bottom"/>
              </w:tcPr>
            </w:tcPrChange>
          </w:tcPr>
          <w:p w14:paraId="011FD5E2" w14:textId="2CC0CEDE" w:rsidR="005C1129" w:rsidRPr="00E208F0" w:rsidDel="005C1129" w:rsidRDefault="005C1129" w:rsidP="0071595A">
            <w:pPr>
              <w:ind w:firstLine="720"/>
              <w:rPr>
                <w:del w:id="648" w:author="Mariia Petryk" w:date="2023-08-06T17:15:00Z"/>
                <w:color w:val="000000"/>
                <w:sz w:val="20"/>
                <w:szCs w:val="20"/>
              </w:rPr>
              <w:pPrChange w:id="649" w:author="Mariia Petryk" w:date="2023-08-06T17:35:00Z">
                <w:pPr/>
              </w:pPrChange>
            </w:pPr>
          </w:p>
        </w:tc>
        <w:tc>
          <w:tcPr>
            <w:tcW w:w="1614" w:type="pct"/>
            <w:tcBorders>
              <w:bottom w:val="single" w:sz="4" w:space="0" w:color="auto"/>
            </w:tcBorders>
            <w:tcPrChange w:id="650" w:author="Mariia Petryk" w:date="2023-08-06T17:16:00Z">
              <w:tcPr>
                <w:tcW w:w="1218" w:type="pct"/>
              </w:tcPr>
            </w:tcPrChange>
          </w:tcPr>
          <w:p w14:paraId="004DF688" w14:textId="6E390530" w:rsidR="005C1129" w:rsidDel="005C1129" w:rsidRDefault="005C1129" w:rsidP="0071595A">
            <w:pPr>
              <w:ind w:firstLine="720"/>
              <w:rPr>
                <w:del w:id="651" w:author="Mariia Petryk" w:date="2023-08-06T17:15:00Z"/>
                <w:color w:val="000000"/>
                <w:sz w:val="20"/>
                <w:szCs w:val="20"/>
              </w:rPr>
              <w:pPrChange w:id="652" w:author="Mariia Petryk" w:date="2023-08-06T17:35:00Z">
                <w:pPr>
                  <w:jc w:val="center"/>
                </w:pPr>
              </w:pPrChange>
            </w:pPr>
          </w:p>
        </w:tc>
        <w:tc>
          <w:tcPr>
            <w:tcW w:w="1623" w:type="pct"/>
            <w:tcBorders>
              <w:bottom w:val="single" w:sz="4" w:space="0" w:color="auto"/>
            </w:tcBorders>
            <w:tcPrChange w:id="653" w:author="Mariia Petryk" w:date="2023-08-06T17:16:00Z">
              <w:tcPr>
                <w:tcW w:w="1225" w:type="pct"/>
              </w:tcPr>
            </w:tcPrChange>
          </w:tcPr>
          <w:p w14:paraId="56582AED" w14:textId="10F7CDBA" w:rsidR="005C1129" w:rsidDel="005C1129" w:rsidRDefault="005C1129" w:rsidP="0071595A">
            <w:pPr>
              <w:ind w:firstLine="720"/>
              <w:rPr>
                <w:del w:id="654" w:author="Mariia Petryk" w:date="2023-08-06T17:15:00Z"/>
                <w:color w:val="000000"/>
                <w:sz w:val="20"/>
                <w:szCs w:val="20"/>
              </w:rPr>
              <w:pPrChange w:id="655" w:author="Mariia Petryk" w:date="2023-08-06T17:35:00Z">
                <w:pPr>
                  <w:jc w:val="center"/>
                </w:pPr>
              </w:pPrChange>
            </w:pPr>
          </w:p>
        </w:tc>
      </w:tr>
      <w:tr w:rsidR="005C1129" w:rsidRPr="00E208F0" w:rsidDel="0071595A" w14:paraId="43422AE7" w14:textId="60436A65" w:rsidTr="005C1129">
        <w:trPr>
          <w:del w:id="656" w:author="Mariia Petryk" w:date="2023-08-06T17:35:00Z"/>
        </w:trPr>
        <w:tc>
          <w:tcPr>
            <w:tcW w:w="1763" w:type="pct"/>
            <w:tcBorders>
              <w:top w:val="single" w:sz="4" w:space="0" w:color="auto"/>
            </w:tcBorders>
            <w:vAlign w:val="bottom"/>
            <w:tcPrChange w:id="657" w:author="Mariia Petryk" w:date="2023-08-06T17:16:00Z">
              <w:tcPr>
                <w:tcW w:w="1331" w:type="pct"/>
                <w:vAlign w:val="bottom"/>
              </w:tcPr>
            </w:tcPrChange>
          </w:tcPr>
          <w:p w14:paraId="1812BDD0" w14:textId="3FA80588" w:rsidR="005C1129" w:rsidRPr="00E208F0" w:rsidDel="0071595A" w:rsidRDefault="005C1129" w:rsidP="0071595A">
            <w:pPr>
              <w:ind w:firstLine="720"/>
              <w:rPr>
                <w:del w:id="658" w:author="Mariia Petryk" w:date="2023-08-06T17:35:00Z"/>
                <w:sz w:val="20"/>
                <w:szCs w:val="20"/>
              </w:rPr>
              <w:pPrChange w:id="659" w:author="Mariia Petryk" w:date="2023-08-06T17:35:00Z">
                <w:pPr/>
              </w:pPrChange>
            </w:pPr>
            <w:del w:id="660" w:author="Mariia Petryk" w:date="2023-08-06T17:35:00Z">
              <w:r w:rsidRPr="00E208F0" w:rsidDel="0071595A">
                <w:rPr>
                  <w:color w:val="000000"/>
                  <w:sz w:val="20"/>
                  <w:szCs w:val="20"/>
                </w:rPr>
                <w:delText>Peripheral</w:delText>
              </w:r>
            </w:del>
          </w:p>
        </w:tc>
        <w:tc>
          <w:tcPr>
            <w:tcW w:w="1614" w:type="pct"/>
            <w:tcBorders>
              <w:top w:val="single" w:sz="4" w:space="0" w:color="auto"/>
            </w:tcBorders>
            <w:tcPrChange w:id="661" w:author="Mariia Petryk" w:date="2023-08-06T17:16:00Z">
              <w:tcPr>
                <w:tcW w:w="1218" w:type="pct"/>
              </w:tcPr>
            </w:tcPrChange>
          </w:tcPr>
          <w:p w14:paraId="3688E80F" w14:textId="4F38B0D4" w:rsidR="005C1129" w:rsidRPr="0065500F" w:rsidDel="0071595A" w:rsidRDefault="005C1129" w:rsidP="0071595A">
            <w:pPr>
              <w:ind w:firstLine="720"/>
              <w:rPr>
                <w:del w:id="662" w:author="Mariia Petryk" w:date="2023-08-06T17:35:00Z"/>
                <w:color w:val="000000"/>
                <w:sz w:val="20"/>
                <w:szCs w:val="20"/>
              </w:rPr>
              <w:pPrChange w:id="663" w:author="Mariia Petryk" w:date="2023-08-06T17:35:00Z">
                <w:pPr>
                  <w:jc w:val="center"/>
                </w:pPr>
              </w:pPrChange>
            </w:pPr>
          </w:p>
        </w:tc>
        <w:tc>
          <w:tcPr>
            <w:tcW w:w="1623" w:type="pct"/>
            <w:tcBorders>
              <w:top w:val="single" w:sz="4" w:space="0" w:color="auto"/>
            </w:tcBorders>
            <w:tcPrChange w:id="664" w:author="Mariia Petryk" w:date="2023-08-06T17:16:00Z">
              <w:tcPr>
                <w:tcW w:w="1225" w:type="pct"/>
              </w:tcPr>
            </w:tcPrChange>
          </w:tcPr>
          <w:p w14:paraId="619AAE0E" w14:textId="7AEC8F53" w:rsidR="005C1129" w:rsidRPr="0065500F" w:rsidDel="0071595A" w:rsidRDefault="005C1129" w:rsidP="0071595A">
            <w:pPr>
              <w:ind w:firstLine="720"/>
              <w:rPr>
                <w:del w:id="665" w:author="Mariia Petryk" w:date="2023-08-06T17:35:00Z"/>
                <w:color w:val="000000"/>
                <w:sz w:val="20"/>
                <w:szCs w:val="20"/>
              </w:rPr>
              <w:pPrChange w:id="666" w:author="Mariia Petryk" w:date="2023-08-06T17:35:00Z">
                <w:pPr>
                  <w:jc w:val="center"/>
                </w:pPr>
              </w:pPrChange>
            </w:pPr>
          </w:p>
        </w:tc>
      </w:tr>
      <w:tr w:rsidR="005C1129" w:rsidRPr="00E208F0" w:rsidDel="0071595A" w14:paraId="7098CA65" w14:textId="519B511A" w:rsidTr="005C1129">
        <w:trPr>
          <w:del w:id="667" w:author="Mariia Petryk" w:date="2023-08-06T17:35:00Z"/>
        </w:trPr>
        <w:tc>
          <w:tcPr>
            <w:tcW w:w="1763" w:type="pct"/>
            <w:vAlign w:val="bottom"/>
            <w:tcPrChange w:id="668" w:author="Mariia Petryk" w:date="2023-08-06T17:15:00Z">
              <w:tcPr>
                <w:tcW w:w="1331" w:type="pct"/>
                <w:vAlign w:val="bottom"/>
              </w:tcPr>
            </w:tcPrChange>
          </w:tcPr>
          <w:p w14:paraId="5C74C4D8" w14:textId="15559FA7" w:rsidR="005C1129" w:rsidRPr="00E208F0" w:rsidDel="0071595A" w:rsidRDefault="005C1129" w:rsidP="0071595A">
            <w:pPr>
              <w:ind w:firstLine="720"/>
              <w:rPr>
                <w:del w:id="669" w:author="Mariia Petryk" w:date="2023-08-06T17:35:00Z"/>
                <w:color w:val="000000"/>
                <w:sz w:val="20"/>
                <w:szCs w:val="20"/>
              </w:rPr>
              <w:pPrChange w:id="670" w:author="Mariia Petryk" w:date="2023-08-06T17:35:00Z">
                <w:pPr/>
              </w:pPrChange>
            </w:pPr>
          </w:p>
        </w:tc>
        <w:tc>
          <w:tcPr>
            <w:tcW w:w="1614" w:type="pct"/>
            <w:tcPrChange w:id="671" w:author="Mariia Petryk" w:date="2023-08-06T17:15:00Z">
              <w:tcPr>
                <w:tcW w:w="1218" w:type="pct"/>
              </w:tcPr>
            </w:tcPrChange>
          </w:tcPr>
          <w:p w14:paraId="2807DCF7" w14:textId="37BD2CD3" w:rsidR="005C1129" w:rsidDel="0071595A" w:rsidRDefault="005C1129" w:rsidP="0071595A">
            <w:pPr>
              <w:ind w:firstLine="720"/>
              <w:rPr>
                <w:del w:id="672" w:author="Mariia Petryk" w:date="2023-08-06T17:35:00Z"/>
                <w:color w:val="000000"/>
                <w:sz w:val="20"/>
                <w:szCs w:val="20"/>
              </w:rPr>
              <w:pPrChange w:id="673" w:author="Mariia Petryk" w:date="2023-08-06T17:35:00Z">
                <w:pPr>
                  <w:jc w:val="center"/>
                </w:pPr>
              </w:pPrChange>
            </w:pPr>
          </w:p>
        </w:tc>
        <w:tc>
          <w:tcPr>
            <w:tcW w:w="1623" w:type="pct"/>
            <w:tcPrChange w:id="674" w:author="Mariia Petryk" w:date="2023-08-06T17:15:00Z">
              <w:tcPr>
                <w:tcW w:w="1225" w:type="pct"/>
              </w:tcPr>
            </w:tcPrChange>
          </w:tcPr>
          <w:p w14:paraId="532187D7" w14:textId="0141BA78" w:rsidR="005C1129" w:rsidDel="0071595A" w:rsidRDefault="005C1129" w:rsidP="0071595A">
            <w:pPr>
              <w:ind w:firstLine="720"/>
              <w:rPr>
                <w:del w:id="675" w:author="Mariia Petryk" w:date="2023-08-06T17:35:00Z"/>
                <w:color w:val="000000"/>
                <w:sz w:val="20"/>
                <w:szCs w:val="20"/>
              </w:rPr>
              <w:pPrChange w:id="676" w:author="Mariia Petryk" w:date="2023-08-06T17:35:00Z">
                <w:pPr>
                  <w:jc w:val="center"/>
                </w:pPr>
              </w:pPrChange>
            </w:pPr>
          </w:p>
        </w:tc>
      </w:tr>
      <w:tr w:rsidR="005C1129" w:rsidRPr="00E208F0" w:rsidDel="0071595A" w14:paraId="3B2CAAD5" w14:textId="007F7186" w:rsidTr="005C1129">
        <w:trPr>
          <w:del w:id="677" w:author="Mariia Petryk" w:date="2023-08-06T17:35:00Z"/>
        </w:trPr>
        <w:tc>
          <w:tcPr>
            <w:tcW w:w="1763" w:type="pct"/>
            <w:vAlign w:val="bottom"/>
            <w:tcPrChange w:id="678" w:author="Mariia Petryk" w:date="2023-08-06T17:15:00Z">
              <w:tcPr>
                <w:tcW w:w="1331" w:type="pct"/>
                <w:vAlign w:val="bottom"/>
              </w:tcPr>
            </w:tcPrChange>
          </w:tcPr>
          <w:p w14:paraId="309986B1" w14:textId="1D0F7E13" w:rsidR="005C1129" w:rsidRPr="00E208F0" w:rsidDel="0071595A" w:rsidRDefault="005C1129" w:rsidP="0071595A">
            <w:pPr>
              <w:ind w:firstLine="720"/>
              <w:rPr>
                <w:del w:id="679" w:author="Mariia Petryk" w:date="2023-08-06T17:35:00Z"/>
                <w:sz w:val="20"/>
                <w:szCs w:val="20"/>
              </w:rPr>
              <w:pPrChange w:id="680" w:author="Mariia Petryk" w:date="2023-08-06T17:35:00Z">
                <w:pPr/>
              </w:pPrChange>
            </w:pPr>
            <w:del w:id="681" w:author="Mariia Petryk" w:date="2023-08-06T17:35:00Z">
              <w:r w:rsidRPr="00E208F0" w:rsidDel="0071595A">
                <w:rPr>
                  <w:color w:val="000000"/>
                  <w:sz w:val="20"/>
                  <w:szCs w:val="20"/>
                </w:rPr>
                <w:delText>Core</w:delText>
              </w:r>
            </w:del>
          </w:p>
        </w:tc>
        <w:tc>
          <w:tcPr>
            <w:tcW w:w="1614" w:type="pct"/>
            <w:tcPrChange w:id="682" w:author="Mariia Petryk" w:date="2023-08-06T17:15:00Z">
              <w:tcPr>
                <w:tcW w:w="1218" w:type="pct"/>
              </w:tcPr>
            </w:tcPrChange>
          </w:tcPr>
          <w:p w14:paraId="3F613D58" w14:textId="383447D2" w:rsidR="005C1129" w:rsidRPr="0065500F" w:rsidDel="0071595A" w:rsidRDefault="005C1129" w:rsidP="0071595A">
            <w:pPr>
              <w:ind w:firstLine="720"/>
              <w:rPr>
                <w:del w:id="683" w:author="Mariia Petryk" w:date="2023-08-06T17:35:00Z"/>
                <w:color w:val="000000"/>
                <w:sz w:val="20"/>
                <w:szCs w:val="20"/>
              </w:rPr>
              <w:pPrChange w:id="684" w:author="Mariia Petryk" w:date="2023-08-06T17:35:00Z">
                <w:pPr>
                  <w:jc w:val="center"/>
                </w:pPr>
              </w:pPrChange>
            </w:pPr>
          </w:p>
        </w:tc>
        <w:tc>
          <w:tcPr>
            <w:tcW w:w="1623" w:type="pct"/>
            <w:tcPrChange w:id="685" w:author="Mariia Petryk" w:date="2023-08-06T17:15:00Z">
              <w:tcPr>
                <w:tcW w:w="1225" w:type="pct"/>
              </w:tcPr>
            </w:tcPrChange>
          </w:tcPr>
          <w:p w14:paraId="6B30D4C8" w14:textId="40866FE5" w:rsidR="005C1129" w:rsidRPr="0065500F" w:rsidDel="0071595A" w:rsidRDefault="005C1129" w:rsidP="0071595A">
            <w:pPr>
              <w:ind w:firstLine="720"/>
              <w:rPr>
                <w:del w:id="686" w:author="Mariia Petryk" w:date="2023-08-06T17:35:00Z"/>
                <w:color w:val="000000"/>
                <w:sz w:val="20"/>
                <w:szCs w:val="20"/>
              </w:rPr>
              <w:pPrChange w:id="687" w:author="Mariia Petryk" w:date="2023-08-06T17:35:00Z">
                <w:pPr>
                  <w:jc w:val="center"/>
                </w:pPr>
              </w:pPrChange>
            </w:pPr>
          </w:p>
        </w:tc>
      </w:tr>
      <w:tr w:rsidR="005C1129" w:rsidRPr="00E208F0" w:rsidDel="0071595A" w14:paraId="5A97B580" w14:textId="51B6B3CA" w:rsidTr="005C1129">
        <w:trPr>
          <w:del w:id="688" w:author="Mariia Petryk" w:date="2023-08-06T17:35:00Z"/>
        </w:trPr>
        <w:tc>
          <w:tcPr>
            <w:tcW w:w="1763" w:type="pct"/>
            <w:vAlign w:val="bottom"/>
            <w:tcPrChange w:id="689" w:author="Mariia Petryk" w:date="2023-08-06T17:15:00Z">
              <w:tcPr>
                <w:tcW w:w="1331" w:type="pct"/>
                <w:vAlign w:val="bottom"/>
              </w:tcPr>
            </w:tcPrChange>
          </w:tcPr>
          <w:p w14:paraId="3BA271B7" w14:textId="3432C02D" w:rsidR="005C1129" w:rsidRPr="00E208F0" w:rsidDel="0071595A" w:rsidRDefault="005C1129" w:rsidP="0071595A">
            <w:pPr>
              <w:ind w:firstLine="720"/>
              <w:rPr>
                <w:del w:id="690" w:author="Mariia Petryk" w:date="2023-08-06T17:35:00Z"/>
                <w:color w:val="000000"/>
                <w:sz w:val="20"/>
                <w:szCs w:val="20"/>
              </w:rPr>
              <w:pPrChange w:id="691" w:author="Mariia Petryk" w:date="2023-08-06T17:35:00Z">
                <w:pPr/>
              </w:pPrChange>
            </w:pPr>
          </w:p>
        </w:tc>
        <w:tc>
          <w:tcPr>
            <w:tcW w:w="1614" w:type="pct"/>
            <w:tcPrChange w:id="692" w:author="Mariia Petryk" w:date="2023-08-06T17:15:00Z">
              <w:tcPr>
                <w:tcW w:w="1218" w:type="pct"/>
              </w:tcPr>
            </w:tcPrChange>
          </w:tcPr>
          <w:p w14:paraId="62C61072" w14:textId="09E45B41" w:rsidR="005C1129" w:rsidDel="0071595A" w:rsidRDefault="005C1129" w:rsidP="0071595A">
            <w:pPr>
              <w:ind w:firstLine="720"/>
              <w:rPr>
                <w:del w:id="693" w:author="Mariia Petryk" w:date="2023-08-06T17:35:00Z"/>
                <w:color w:val="000000"/>
                <w:sz w:val="20"/>
                <w:szCs w:val="20"/>
              </w:rPr>
              <w:pPrChange w:id="694" w:author="Mariia Petryk" w:date="2023-08-06T17:35:00Z">
                <w:pPr>
                  <w:jc w:val="center"/>
                </w:pPr>
              </w:pPrChange>
            </w:pPr>
          </w:p>
        </w:tc>
        <w:tc>
          <w:tcPr>
            <w:tcW w:w="1623" w:type="pct"/>
            <w:tcPrChange w:id="695" w:author="Mariia Petryk" w:date="2023-08-06T17:15:00Z">
              <w:tcPr>
                <w:tcW w:w="1225" w:type="pct"/>
              </w:tcPr>
            </w:tcPrChange>
          </w:tcPr>
          <w:p w14:paraId="38BCE067" w14:textId="401A72E6" w:rsidR="005C1129" w:rsidDel="0071595A" w:rsidRDefault="005C1129" w:rsidP="0071595A">
            <w:pPr>
              <w:ind w:firstLine="720"/>
              <w:rPr>
                <w:del w:id="696" w:author="Mariia Petryk" w:date="2023-08-06T17:35:00Z"/>
                <w:color w:val="000000"/>
                <w:sz w:val="20"/>
                <w:szCs w:val="20"/>
              </w:rPr>
              <w:pPrChange w:id="697" w:author="Mariia Petryk" w:date="2023-08-06T17:35:00Z">
                <w:pPr>
                  <w:jc w:val="center"/>
                </w:pPr>
              </w:pPrChange>
            </w:pPr>
          </w:p>
        </w:tc>
      </w:tr>
      <w:tr w:rsidR="005C1129" w:rsidRPr="00E208F0" w:rsidDel="0071595A" w14:paraId="083C1B14" w14:textId="6B3D53CF" w:rsidTr="005C1129">
        <w:trPr>
          <w:del w:id="698" w:author="Mariia Petryk" w:date="2023-08-06T17:35:00Z"/>
        </w:trPr>
        <w:tc>
          <w:tcPr>
            <w:tcW w:w="1763" w:type="pct"/>
            <w:vAlign w:val="bottom"/>
            <w:tcPrChange w:id="699" w:author="Mariia Petryk" w:date="2023-08-06T17:15:00Z">
              <w:tcPr>
                <w:tcW w:w="1331" w:type="pct"/>
                <w:vAlign w:val="bottom"/>
              </w:tcPr>
            </w:tcPrChange>
          </w:tcPr>
          <w:p w14:paraId="091AC885" w14:textId="06F99B84" w:rsidR="005C1129" w:rsidRPr="00E208F0" w:rsidDel="0071595A" w:rsidRDefault="005C1129" w:rsidP="0071595A">
            <w:pPr>
              <w:ind w:firstLine="720"/>
              <w:rPr>
                <w:del w:id="700" w:author="Mariia Petryk" w:date="2023-08-06T17:35:00Z"/>
                <w:sz w:val="20"/>
                <w:szCs w:val="20"/>
              </w:rPr>
              <w:pPrChange w:id="701" w:author="Mariia Petryk" w:date="2023-08-06T17:35:00Z">
                <w:pPr/>
              </w:pPrChange>
            </w:pPr>
            <w:del w:id="702" w:author="Mariia Petryk" w:date="2023-08-06T17:35:00Z">
              <w:r w:rsidRPr="00E208F0" w:rsidDel="0071595A">
                <w:rPr>
                  <w:color w:val="000000"/>
                  <w:sz w:val="20"/>
                  <w:szCs w:val="20"/>
                </w:rPr>
                <w:delText>Duration</w:delText>
              </w:r>
            </w:del>
          </w:p>
        </w:tc>
        <w:tc>
          <w:tcPr>
            <w:tcW w:w="1614" w:type="pct"/>
            <w:tcPrChange w:id="703" w:author="Mariia Petryk" w:date="2023-08-06T17:15:00Z">
              <w:tcPr>
                <w:tcW w:w="1218" w:type="pct"/>
              </w:tcPr>
            </w:tcPrChange>
          </w:tcPr>
          <w:p w14:paraId="1FBFBB66" w14:textId="537D84BC" w:rsidR="005C1129" w:rsidRPr="0065500F" w:rsidDel="0071595A" w:rsidRDefault="005C1129" w:rsidP="0071595A">
            <w:pPr>
              <w:ind w:firstLine="720"/>
              <w:rPr>
                <w:del w:id="704" w:author="Mariia Petryk" w:date="2023-08-06T17:35:00Z"/>
                <w:color w:val="000000"/>
                <w:sz w:val="20"/>
                <w:szCs w:val="20"/>
              </w:rPr>
              <w:pPrChange w:id="705" w:author="Mariia Petryk" w:date="2023-08-06T17:35:00Z">
                <w:pPr>
                  <w:jc w:val="center"/>
                </w:pPr>
              </w:pPrChange>
            </w:pPr>
          </w:p>
        </w:tc>
        <w:tc>
          <w:tcPr>
            <w:tcW w:w="1623" w:type="pct"/>
            <w:tcPrChange w:id="706" w:author="Mariia Petryk" w:date="2023-08-06T17:15:00Z">
              <w:tcPr>
                <w:tcW w:w="1225" w:type="pct"/>
              </w:tcPr>
            </w:tcPrChange>
          </w:tcPr>
          <w:p w14:paraId="424158C8" w14:textId="44A43977" w:rsidR="005C1129" w:rsidRPr="0065500F" w:rsidDel="0071595A" w:rsidRDefault="005C1129" w:rsidP="0071595A">
            <w:pPr>
              <w:ind w:firstLine="720"/>
              <w:rPr>
                <w:del w:id="707" w:author="Mariia Petryk" w:date="2023-08-06T17:35:00Z"/>
                <w:color w:val="000000"/>
                <w:sz w:val="20"/>
                <w:szCs w:val="20"/>
              </w:rPr>
              <w:pPrChange w:id="708" w:author="Mariia Petryk" w:date="2023-08-06T17:35:00Z">
                <w:pPr>
                  <w:jc w:val="center"/>
                </w:pPr>
              </w:pPrChange>
            </w:pPr>
          </w:p>
        </w:tc>
      </w:tr>
      <w:tr w:rsidR="005C1129" w:rsidRPr="00E208F0" w:rsidDel="0071595A" w14:paraId="10F48A40" w14:textId="0D8743CE" w:rsidTr="005C1129">
        <w:trPr>
          <w:del w:id="709" w:author="Mariia Petryk" w:date="2023-08-06T17:35:00Z"/>
        </w:trPr>
        <w:tc>
          <w:tcPr>
            <w:tcW w:w="1763" w:type="pct"/>
            <w:tcPrChange w:id="710" w:author="Mariia Petryk" w:date="2023-08-06T17:15:00Z">
              <w:tcPr>
                <w:tcW w:w="1331" w:type="pct"/>
              </w:tcPr>
            </w:tcPrChange>
          </w:tcPr>
          <w:p w14:paraId="04E795AD" w14:textId="2AC51447" w:rsidR="005C1129" w:rsidRPr="00E208F0" w:rsidDel="0071595A" w:rsidRDefault="005C1129" w:rsidP="0071595A">
            <w:pPr>
              <w:ind w:firstLine="720"/>
              <w:rPr>
                <w:del w:id="711" w:author="Mariia Petryk" w:date="2023-08-06T17:35:00Z"/>
                <w:sz w:val="20"/>
                <w:szCs w:val="20"/>
              </w:rPr>
              <w:pPrChange w:id="712" w:author="Mariia Petryk" w:date="2023-08-06T17:35:00Z">
                <w:pPr/>
              </w:pPrChange>
            </w:pPr>
          </w:p>
        </w:tc>
        <w:tc>
          <w:tcPr>
            <w:tcW w:w="1614" w:type="pct"/>
            <w:tcPrChange w:id="713" w:author="Mariia Petryk" w:date="2023-08-06T17:15:00Z">
              <w:tcPr>
                <w:tcW w:w="1218" w:type="pct"/>
              </w:tcPr>
            </w:tcPrChange>
          </w:tcPr>
          <w:p w14:paraId="1B2733C3" w14:textId="6BB723D2" w:rsidR="005C1129" w:rsidRPr="00B8574C" w:rsidDel="0071595A" w:rsidRDefault="005C1129" w:rsidP="0071595A">
            <w:pPr>
              <w:ind w:firstLine="720"/>
              <w:rPr>
                <w:del w:id="714" w:author="Mariia Petryk" w:date="2023-08-06T17:35:00Z"/>
                <w:color w:val="000000"/>
                <w:sz w:val="20"/>
                <w:szCs w:val="20"/>
              </w:rPr>
              <w:pPrChange w:id="715" w:author="Mariia Petryk" w:date="2023-08-06T17:35:00Z">
                <w:pPr>
                  <w:jc w:val="center"/>
                </w:pPr>
              </w:pPrChange>
            </w:pPr>
          </w:p>
        </w:tc>
        <w:tc>
          <w:tcPr>
            <w:tcW w:w="1623" w:type="pct"/>
            <w:tcPrChange w:id="716" w:author="Mariia Petryk" w:date="2023-08-06T17:15:00Z">
              <w:tcPr>
                <w:tcW w:w="1225" w:type="pct"/>
              </w:tcPr>
            </w:tcPrChange>
          </w:tcPr>
          <w:p w14:paraId="403A1AA5" w14:textId="75886B3F" w:rsidR="005C1129" w:rsidRPr="00B8574C" w:rsidDel="0071595A" w:rsidRDefault="005C1129" w:rsidP="0071595A">
            <w:pPr>
              <w:ind w:firstLine="720"/>
              <w:rPr>
                <w:del w:id="717" w:author="Mariia Petryk" w:date="2023-08-06T17:35:00Z"/>
                <w:color w:val="000000"/>
                <w:sz w:val="20"/>
                <w:szCs w:val="20"/>
              </w:rPr>
              <w:pPrChange w:id="718" w:author="Mariia Petryk" w:date="2023-08-06T17:35:00Z">
                <w:pPr>
                  <w:jc w:val="center"/>
                </w:pPr>
              </w:pPrChange>
            </w:pPr>
          </w:p>
        </w:tc>
      </w:tr>
      <w:tr w:rsidR="005C1129" w:rsidRPr="00E208F0" w:rsidDel="0071595A" w14:paraId="7D412189" w14:textId="574AD10F" w:rsidTr="005C1129">
        <w:trPr>
          <w:del w:id="719" w:author="Mariia Petryk" w:date="2023-08-06T17:35:00Z"/>
        </w:trPr>
        <w:tc>
          <w:tcPr>
            <w:tcW w:w="1763" w:type="pct"/>
            <w:tcPrChange w:id="720" w:author="Mariia Petryk" w:date="2023-08-06T17:15:00Z">
              <w:tcPr>
                <w:tcW w:w="1331" w:type="pct"/>
              </w:tcPr>
            </w:tcPrChange>
          </w:tcPr>
          <w:p w14:paraId="106874F9" w14:textId="6A4373BB" w:rsidR="005C1129" w:rsidRPr="00E208F0" w:rsidDel="0071595A" w:rsidRDefault="005C1129" w:rsidP="0071595A">
            <w:pPr>
              <w:ind w:firstLine="720"/>
              <w:rPr>
                <w:del w:id="721" w:author="Mariia Petryk" w:date="2023-08-06T17:35:00Z"/>
                <w:sz w:val="20"/>
                <w:szCs w:val="20"/>
              </w:rPr>
              <w:pPrChange w:id="722" w:author="Mariia Petryk" w:date="2023-08-06T17:35:00Z">
                <w:pPr/>
              </w:pPrChange>
            </w:pPr>
            <w:del w:id="723" w:author="Mariia Petryk" w:date="2023-08-06T17:35:00Z">
              <w:r w:rsidRPr="00E208F0" w:rsidDel="0071595A">
                <w:rPr>
                  <w:sz w:val="20"/>
                  <w:szCs w:val="20"/>
                </w:rPr>
                <w:delText>Repository FE</w:delText>
              </w:r>
            </w:del>
          </w:p>
        </w:tc>
        <w:tc>
          <w:tcPr>
            <w:tcW w:w="1614" w:type="pct"/>
            <w:tcPrChange w:id="724" w:author="Mariia Petryk" w:date="2023-08-06T17:15:00Z">
              <w:tcPr>
                <w:tcW w:w="1218" w:type="pct"/>
              </w:tcPr>
            </w:tcPrChange>
          </w:tcPr>
          <w:p w14:paraId="040002A0" w14:textId="17A84A2A" w:rsidR="005C1129" w:rsidRPr="0065500F" w:rsidDel="0071595A" w:rsidRDefault="005C1129" w:rsidP="0071595A">
            <w:pPr>
              <w:ind w:firstLine="720"/>
              <w:rPr>
                <w:del w:id="725" w:author="Mariia Petryk" w:date="2023-08-06T17:35:00Z"/>
                <w:color w:val="000000"/>
                <w:sz w:val="20"/>
                <w:szCs w:val="20"/>
              </w:rPr>
              <w:pPrChange w:id="726" w:author="Mariia Petryk" w:date="2023-08-06T17:35:00Z">
                <w:pPr>
                  <w:jc w:val="center"/>
                </w:pPr>
              </w:pPrChange>
            </w:pPr>
          </w:p>
        </w:tc>
        <w:tc>
          <w:tcPr>
            <w:tcW w:w="1623" w:type="pct"/>
            <w:tcPrChange w:id="727" w:author="Mariia Petryk" w:date="2023-08-06T17:15:00Z">
              <w:tcPr>
                <w:tcW w:w="1225" w:type="pct"/>
              </w:tcPr>
            </w:tcPrChange>
          </w:tcPr>
          <w:p w14:paraId="449339E8" w14:textId="4E2AB411" w:rsidR="005C1129" w:rsidRPr="0065500F" w:rsidDel="0071595A" w:rsidRDefault="005C1129" w:rsidP="0071595A">
            <w:pPr>
              <w:ind w:firstLine="720"/>
              <w:rPr>
                <w:del w:id="728" w:author="Mariia Petryk" w:date="2023-08-06T17:35:00Z"/>
                <w:color w:val="000000"/>
                <w:sz w:val="20"/>
                <w:szCs w:val="20"/>
              </w:rPr>
              <w:pPrChange w:id="729" w:author="Mariia Petryk" w:date="2023-08-06T17:35:00Z">
                <w:pPr>
                  <w:jc w:val="center"/>
                </w:pPr>
              </w:pPrChange>
            </w:pPr>
          </w:p>
        </w:tc>
      </w:tr>
      <w:tr w:rsidR="005C1129" w:rsidRPr="00E208F0" w:rsidDel="0071595A" w14:paraId="48A9D6A7" w14:textId="53CC51E0" w:rsidTr="005C1129">
        <w:trPr>
          <w:del w:id="730" w:author="Mariia Petryk" w:date="2023-08-06T17:35:00Z"/>
        </w:trPr>
        <w:tc>
          <w:tcPr>
            <w:tcW w:w="1763" w:type="pct"/>
            <w:tcPrChange w:id="731" w:author="Mariia Petryk" w:date="2023-08-06T17:15:00Z">
              <w:tcPr>
                <w:tcW w:w="1331" w:type="pct"/>
              </w:tcPr>
            </w:tcPrChange>
          </w:tcPr>
          <w:p w14:paraId="46B0734A" w14:textId="6188FFBC" w:rsidR="005C1129" w:rsidRPr="00E208F0" w:rsidDel="0071595A" w:rsidRDefault="005C1129" w:rsidP="0071595A">
            <w:pPr>
              <w:ind w:firstLine="720"/>
              <w:rPr>
                <w:del w:id="732" w:author="Mariia Petryk" w:date="2023-08-06T17:35:00Z"/>
                <w:sz w:val="20"/>
                <w:szCs w:val="20"/>
              </w:rPr>
              <w:pPrChange w:id="733" w:author="Mariia Petryk" w:date="2023-08-06T17:35:00Z">
                <w:pPr/>
              </w:pPrChange>
            </w:pPr>
            <w:del w:id="734" w:author="Mariia Petryk" w:date="2023-08-06T17:35:00Z">
              <w:r w:rsidRPr="00E208F0" w:rsidDel="0071595A">
                <w:rPr>
                  <w:sz w:val="20"/>
                  <w:szCs w:val="20"/>
                </w:rPr>
                <w:delText>Num obs</w:delText>
              </w:r>
            </w:del>
          </w:p>
        </w:tc>
        <w:tc>
          <w:tcPr>
            <w:tcW w:w="1614" w:type="pct"/>
            <w:tcPrChange w:id="735" w:author="Mariia Petryk" w:date="2023-08-06T17:15:00Z">
              <w:tcPr>
                <w:tcW w:w="1218" w:type="pct"/>
              </w:tcPr>
            </w:tcPrChange>
          </w:tcPr>
          <w:p w14:paraId="0BA07C21" w14:textId="0D3CCC86" w:rsidR="005C1129" w:rsidDel="0071595A" w:rsidRDefault="005C1129" w:rsidP="0071595A">
            <w:pPr>
              <w:ind w:firstLine="720"/>
              <w:rPr>
                <w:del w:id="736" w:author="Mariia Petryk" w:date="2023-08-06T17:35:00Z"/>
                <w:sz w:val="20"/>
                <w:szCs w:val="20"/>
              </w:rPr>
              <w:pPrChange w:id="737" w:author="Mariia Petryk" w:date="2023-08-06T17:35:00Z">
                <w:pPr>
                  <w:jc w:val="center"/>
                </w:pPr>
              </w:pPrChange>
            </w:pPr>
          </w:p>
        </w:tc>
        <w:tc>
          <w:tcPr>
            <w:tcW w:w="1623" w:type="pct"/>
            <w:tcPrChange w:id="738" w:author="Mariia Petryk" w:date="2023-08-06T17:15:00Z">
              <w:tcPr>
                <w:tcW w:w="1225" w:type="pct"/>
              </w:tcPr>
            </w:tcPrChange>
          </w:tcPr>
          <w:p w14:paraId="1B620ABD" w14:textId="4F42E15B" w:rsidR="005C1129" w:rsidDel="0071595A" w:rsidRDefault="005C1129" w:rsidP="0071595A">
            <w:pPr>
              <w:ind w:firstLine="720"/>
              <w:rPr>
                <w:del w:id="739" w:author="Mariia Petryk" w:date="2023-08-06T17:35:00Z"/>
                <w:sz w:val="20"/>
                <w:szCs w:val="20"/>
              </w:rPr>
              <w:pPrChange w:id="740" w:author="Mariia Petryk" w:date="2023-08-06T17:35:00Z">
                <w:pPr>
                  <w:jc w:val="center"/>
                </w:pPr>
              </w:pPrChange>
            </w:pPr>
          </w:p>
        </w:tc>
      </w:tr>
      <w:tr w:rsidR="005C1129" w:rsidRPr="00E208F0" w:rsidDel="0071595A" w14:paraId="52D6F1DF" w14:textId="6343854E" w:rsidTr="005C1129">
        <w:trPr>
          <w:del w:id="741" w:author="Mariia Petryk" w:date="2023-08-06T17:35:00Z"/>
        </w:trPr>
        <w:tc>
          <w:tcPr>
            <w:tcW w:w="1763" w:type="pct"/>
            <w:tcBorders>
              <w:bottom w:val="single" w:sz="4" w:space="0" w:color="auto"/>
            </w:tcBorders>
            <w:tcPrChange w:id="742" w:author="Mariia Petryk" w:date="2023-08-06T17:15:00Z">
              <w:tcPr>
                <w:tcW w:w="1331" w:type="pct"/>
                <w:tcBorders>
                  <w:bottom w:val="single" w:sz="4" w:space="0" w:color="auto"/>
                </w:tcBorders>
              </w:tcPr>
            </w:tcPrChange>
          </w:tcPr>
          <w:p w14:paraId="369C91D8" w14:textId="708B2D78" w:rsidR="005C1129" w:rsidRPr="00E208F0" w:rsidDel="0071595A" w:rsidRDefault="005C1129" w:rsidP="0071595A">
            <w:pPr>
              <w:ind w:firstLine="720"/>
              <w:rPr>
                <w:del w:id="743" w:author="Mariia Petryk" w:date="2023-08-06T17:35:00Z"/>
                <w:sz w:val="20"/>
                <w:szCs w:val="20"/>
              </w:rPr>
              <w:pPrChange w:id="744" w:author="Mariia Petryk" w:date="2023-08-06T17:35:00Z">
                <w:pPr/>
              </w:pPrChange>
            </w:pPr>
            <w:del w:id="745" w:author="Mariia Petryk" w:date="2023-08-06T17:35:00Z">
              <w:r w:rsidRPr="00E208F0" w:rsidDel="0071595A">
                <w:rPr>
                  <w:sz w:val="20"/>
                  <w:szCs w:val="20"/>
                </w:rPr>
                <w:delText>Adj R-sq</w:delText>
              </w:r>
            </w:del>
          </w:p>
        </w:tc>
        <w:tc>
          <w:tcPr>
            <w:tcW w:w="1614" w:type="pct"/>
            <w:tcBorders>
              <w:bottom w:val="single" w:sz="4" w:space="0" w:color="auto"/>
            </w:tcBorders>
            <w:tcPrChange w:id="746" w:author="Mariia Petryk" w:date="2023-08-06T17:15:00Z">
              <w:tcPr>
                <w:tcW w:w="1218" w:type="pct"/>
                <w:tcBorders>
                  <w:bottom w:val="single" w:sz="4" w:space="0" w:color="auto"/>
                </w:tcBorders>
              </w:tcPr>
            </w:tcPrChange>
          </w:tcPr>
          <w:p w14:paraId="32BAAF90" w14:textId="003DC123" w:rsidR="005C1129" w:rsidRPr="00E208F0" w:rsidDel="0071595A" w:rsidRDefault="005C1129" w:rsidP="0071595A">
            <w:pPr>
              <w:ind w:firstLine="720"/>
              <w:rPr>
                <w:del w:id="747" w:author="Mariia Petryk" w:date="2023-08-06T17:35:00Z"/>
                <w:sz w:val="20"/>
                <w:szCs w:val="20"/>
              </w:rPr>
              <w:pPrChange w:id="748" w:author="Mariia Petryk" w:date="2023-08-06T17:35:00Z">
                <w:pPr>
                  <w:jc w:val="center"/>
                </w:pPr>
              </w:pPrChange>
            </w:pPr>
          </w:p>
        </w:tc>
        <w:tc>
          <w:tcPr>
            <w:tcW w:w="1623" w:type="pct"/>
            <w:tcBorders>
              <w:bottom w:val="single" w:sz="4" w:space="0" w:color="auto"/>
            </w:tcBorders>
            <w:tcPrChange w:id="749" w:author="Mariia Petryk" w:date="2023-08-06T17:15:00Z">
              <w:tcPr>
                <w:tcW w:w="1225" w:type="pct"/>
                <w:tcBorders>
                  <w:bottom w:val="single" w:sz="4" w:space="0" w:color="auto"/>
                </w:tcBorders>
              </w:tcPr>
            </w:tcPrChange>
          </w:tcPr>
          <w:p w14:paraId="6ACE0F21" w14:textId="4D58D07F" w:rsidR="005C1129" w:rsidRPr="00E208F0" w:rsidDel="0071595A" w:rsidRDefault="005C1129" w:rsidP="0071595A">
            <w:pPr>
              <w:ind w:firstLine="720"/>
              <w:rPr>
                <w:del w:id="750" w:author="Mariia Petryk" w:date="2023-08-06T17:35:00Z"/>
                <w:sz w:val="20"/>
                <w:szCs w:val="20"/>
              </w:rPr>
              <w:pPrChange w:id="751" w:author="Mariia Petryk" w:date="2023-08-06T17:35:00Z">
                <w:pPr>
                  <w:jc w:val="center"/>
                </w:pPr>
              </w:pPrChange>
            </w:pPr>
          </w:p>
        </w:tc>
      </w:tr>
    </w:tbl>
    <w:p w14:paraId="1B09D779" w14:textId="77777777" w:rsidR="00126D76" w:rsidRPr="00E208F0" w:rsidDel="001E00E9" w:rsidRDefault="00126D76" w:rsidP="0071595A">
      <w:pPr>
        <w:rPr>
          <w:del w:id="752" w:author="Mariia Petryk" w:date="2023-08-06T17:16:00Z"/>
          <w:b/>
          <w:bCs/>
        </w:rPr>
        <w:pPrChange w:id="753" w:author="Mariia Petryk" w:date="2023-08-06T17:35:00Z">
          <w:pPr>
            <w:ind w:firstLine="720"/>
            <w:jc w:val="center"/>
          </w:pPr>
        </w:pPrChange>
      </w:pPr>
    </w:p>
    <w:p w14:paraId="639C002A" w14:textId="2798FF01" w:rsidR="00126D76" w:rsidRPr="00E208F0" w:rsidDel="00F51A1E" w:rsidRDefault="00126D76" w:rsidP="0071595A">
      <w:pPr>
        <w:rPr>
          <w:del w:id="754" w:author="Mariia Petryk" w:date="2023-08-06T14:48:00Z"/>
          <w:sz w:val="22"/>
          <w:szCs w:val="22"/>
        </w:rPr>
        <w:pPrChange w:id="755" w:author="Mariia Petryk" w:date="2023-08-06T17:35:00Z">
          <w:pPr>
            <w:jc w:val="center"/>
          </w:pPr>
        </w:pPrChange>
      </w:pPr>
      <w:del w:id="756" w:author="Mariia Petryk" w:date="2023-08-06T17:35:00Z">
        <w:r w:rsidRPr="00E208F0" w:rsidDel="0071595A">
          <w:rPr>
            <w:b/>
            <w:bCs/>
            <w:sz w:val="22"/>
            <w:szCs w:val="22"/>
          </w:rPr>
          <w:delText>Note.</w:delText>
        </w:r>
        <w:r w:rsidRPr="00E208F0" w:rsidDel="0071595A">
          <w:rPr>
            <w:sz w:val="22"/>
            <w:szCs w:val="22"/>
          </w:rPr>
          <w:delText xml:space="preserve"> </w:delText>
        </w:r>
        <w:r w:rsidDel="0071595A">
          <w:rPr>
            <w:sz w:val="22"/>
            <w:szCs w:val="22"/>
          </w:rPr>
          <w:delText>Heteroskedasticity-consistent and autocorrelation-corrected s</w:delText>
        </w:r>
        <w:r w:rsidRPr="00E208F0" w:rsidDel="0071595A">
          <w:rPr>
            <w:sz w:val="22"/>
            <w:szCs w:val="22"/>
          </w:rPr>
          <w:delText>tandard errors in parentheses; + p&lt;0.1, * p&lt;0.05, ** p&lt;0.01, *** p&lt;0.001</w:delText>
        </w:r>
      </w:del>
    </w:p>
    <w:p w14:paraId="72BF48D6" w14:textId="77777777" w:rsidR="00126D76" w:rsidDel="0071595A" w:rsidRDefault="00126D76" w:rsidP="0071595A">
      <w:pPr>
        <w:rPr>
          <w:del w:id="757" w:author="Mariia Petryk" w:date="2023-08-06T17:35:00Z"/>
        </w:rPr>
        <w:pPrChange w:id="758" w:author="Mariia Petryk" w:date="2023-08-06T17:35:00Z">
          <w:pPr/>
        </w:pPrChange>
      </w:pPr>
    </w:p>
    <w:p w14:paraId="2F5A2411" w14:textId="5B517896" w:rsidR="00126D76" w:rsidRDefault="00126D76" w:rsidP="0071595A">
      <w:pPr>
        <w:ind w:firstLine="720"/>
        <w:rPr>
          <w:ins w:id="759" w:author="Mariia Petryk" w:date="2023-08-06T17:36:00Z"/>
          <w:color w:val="000000" w:themeColor="text1"/>
        </w:rPr>
      </w:pPr>
      <w:r w:rsidRPr="000A47C0">
        <w:t xml:space="preserve">The result </w:t>
      </w:r>
      <w:ins w:id="760" w:author="Mariia Petryk" w:date="2023-08-06T17:36:00Z">
        <w:r w:rsidR="0071595A" w:rsidRPr="00E208F0">
          <w:t xml:space="preserve">in </w:t>
        </w:r>
        <w:r w:rsidR="0071595A">
          <w:t>column 2 in Table 1</w:t>
        </w:r>
        <w:r w:rsidR="0071595A">
          <w:t xml:space="preserve"> </w:t>
        </w:r>
      </w:ins>
      <w:del w:id="761" w:author="Mariia Petryk" w:date="2023-08-06T17:36:00Z">
        <w:r w:rsidRPr="000A47C0" w:rsidDel="0071595A">
          <w:delText xml:space="preserve">in Table </w:delText>
        </w:r>
      </w:del>
      <w:del w:id="762" w:author="Mariia Petryk" w:date="2023-08-06T15:10:00Z">
        <w:r w:rsidRPr="000A47C0" w:rsidDel="00C66A2E">
          <w:delText>3</w:delText>
        </w:r>
      </w:del>
      <w:del w:id="763" w:author="Mariia Petryk" w:date="2023-08-06T17:36:00Z">
        <w:r w:rsidRPr="000A47C0" w:rsidDel="0071595A">
          <w:delText xml:space="preserve"> </w:delText>
        </w:r>
      </w:del>
      <w:r w:rsidRPr="000A47C0">
        <w:t>signifies that there is a non-linear relationship between superposition and project popularity (</w:t>
      </w:r>
      <m:oMath>
        <m:sSub>
          <m:sSubPr>
            <m:ctrlPr>
              <w:rPr>
                <w:rFonts w:ascii="Cambria Math" w:eastAsiaTheme="minorEastAsia" w:hAnsi="Cambria Math"/>
                <w:lang w:eastAsia="zh-CN"/>
              </w:rPr>
            </m:ctrlPr>
          </m:sSubPr>
          <m:e>
            <m:r>
              <w:rPr>
                <w:rFonts w:ascii="Cambria Math" w:eastAsiaTheme="minorEastAsia" w:hAnsi="Cambria Math"/>
                <w:lang w:eastAsia="zh-CN"/>
              </w:rPr>
              <m:t>β</m:t>
            </m:r>
          </m:e>
          <m:sub>
            <m:r>
              <w:ins w:id="764" w:author="Mariia Petryk" w:date="2023-08-06T17:36:00Z">
                <w:rPr>
                  <w:rFonts w:ascii="Cambria Math" w:eastAsiaTheme="minorEastAsia" w:hAnsi="Cambria Math"/>
                  <w:lang w:eastAsia="zh-CN"/>
                </w:rPr>
                <m:t>4</m:t>
              </w:ins>
            </m:r>
            <m:r>
              <w:del w:id="765" w:author="Mariia Petryk" w:date="2023-08-06T17:36:00Z">
                <w:rPr>
                  <w:rFonts w:ascii="Cambria Math" w:eastAsiaTheme="minorEastAsia" w:hAnsi="Cambria Math"/>
                  <w:lang w:eastAsia="zh-CN"/>
                </w:rPr>
                <m:t>2</m:t>
              </w:del>
            </m:r>
          </m:sub>
        </m:sSub>
      </m:oMath>
      <w:r w:rsidRPr="000A47C0">
        <w:rPr>
          <w:lang w:eastAsia="zh-CN"/>
        </w:rPr>
        <w:t xml:space="preserve"> is significant)</w:t>
      </w:r>
      <w:r w:rsidRPr="000A47C0">
        <w:t>. As the level of superposition in the project increases, the project popularity increases but to a certain point. After a certain point, the further increase of superposition the project popularity starts decreasing (</w:t>
      </w:r>
      <m:oMath>
        <m:sSub>
          <m:sSubPr>
            <m:ctrlPr>
              <w:rPr>
                <w:rFonts w:ascii="Cambria Math" w:eastAsiaTheme="minorEastAsia" w:hAnsi="Cambria Math"/>
                <w:lang w:eastAsia="zh-CN"/>
              </w:rPr>
            </m:ctrlPr>
          </m:sSubPr>
          <m:e>
            <m:r>
              <w:rPr>
                <w:rFonts w:ascii="Cambria Math" w:eastAsiaTheme="minorEastAsia" w:hAnsi="Cambria Math"/>
                <w:lang w:eastAsia="zh-CN"/>
              </w:rPr>
              <m:t>β</m:t>
            </m:r>
          </m:e>
          <m:sub>
            <m:r>
              <w:ins w:id="766" w:author="Mariia Petryk" w:date="2023-08-06T17:36:00Z">
                <w:rPr>
                  <w:rFonts w:ascii="Cambria Math" w:eastAsiaTheme="minorEastAsia" w:hAnsi="Cambria Math"/>
                  <w:lang w:eastAsia="zh-CN"/>
                </w:rPr>
                <m:t>4</m:t>
              </w:ins>
            </m:r>
            <m:r>
              <w:del w:id="767" w:author="Mariia Petryk" w:date="2023-08-06T17:36:00Z">
                <w:rPr>
                  <w:rFonts w:ascii="Cambria Math" w:eastAsiaTheme="minorEastAsia" w:hAnsi="Cambria Math"/>
                  <w:lang w:eastAsia="zh-CN"/>
                </w:rPr>
                <m:t>2</m:t>
              </w:del>
            </m:r>
          </m:sub>
        </m:sSub>
      </m:oMath>
      <w:r w:rsidRPr="000A47C0">
        <w:rPr>
          <w:lang w:eastAsia="zh-CN"/>
        </w:rPr>
        <w:t xml:space="preserve"> is negative)</w:t>
      </w:r>
      <w:r w:rsidRPr="000A47C0">
        <w:t>. Low superposition signifies that project releases occur after large number of contributions are accumulated. Such “</w:t>
      </w:r>
      <w:r w:rsidRPr="00C37435">
        <w:rPr>
          <w:color w:val="000000" w:themeColor="text1"/>
        </w:rPr>
        <w:t>productive deferral” makes the project less attractive to the developers due to lack of autonomy and independence in completing complex tasks. Hence, the developers are reluctant to follow such projects (Ryan and Deci 2000).</w:t>
      </w:r>
      <w:del w:id="768" w:author="Mariia Petryk" w:date="2023-08-06T16:19:00Z">
        <w:r w:rsidRPr="00C37435" w:rsidDel="00464A24">
          <w:rPr>
            <w:color w:val="000000" w:themeColor="text1"/>
          </w:rPr>
          <w:delText xml:space="preserve"> </w:delText>
        </w:r>
      </w:del>
      <w:r w:rsidRPr="00C37435">
        <w:rPr>
          <w:color w:val="000000" w:themeColor="text1"/>
        </w:rPr>
        <w:t xml:space="preserve"> High superposition signifies the high level of work independence that satisfies the autonomy need. However, the lack of collaboration and exchange of ideas creates the negative affective state and deters the interest to the project (</w:t>
      </w:r>
      <w:proofErr w:type="spellStart"/>
      <w:r w:rsidRPr="00C37435">
        <w:rPr>
          <w:rFonts w:eastAsia="Calibri"/>
          <w:color w:val="000000" w:themeColor="text1"/>
        </w:rPr>
        <w:t>Medappa</w:t>
      </w:r>
      <w:proofErr w:type="spellEnd"/>
      <w:r w:rsidRPr="00C37435">
        <w:rPr>
          <w:rFonts w:eastAsia="Calibri"/>
          <w:color w:val="000000" w:themeColor="text1"/>
        </w:rPr>
        <w:t xml:space="preserve"> and Srivastava 2019)</w:t>
      </w:r>
      <w:r w:rsidRPr="00C37435">
        <w:rPr>
          <w:color w:val="000000" w:themeColor="text1"/>
        </w:rPr>
        <w:t>. Developers need the decent amount of challenge and autonomy to be interested in contributing to the project and opportunities to work with other developers on more complex tasks (</w:t>
      </w:r>
      <w:proofErr w:type="spellStart"/>
      <w:r w:rsidRPr="00C37435">
        <w:rPr>
          <w:color w:val="000000" w:themeColor="text1"/>
        </w:rPr>
        <w:t>Ke</w:t>
      </w:r>
      <w:proofErr w:type="spellEnd"/>
      <w:r w:rsidRPr="00C37435">
        <w:rPr>
          <w:color w:val="000000" w:themeColor="text1"/>
        </w:rPr>
        <w:t xml:space="preserve"> and Zhang 2010).</w:t>
      </w:r>
    </w:p>
    <w:p w14:paraId="17FAD2E5" w14:textId="77777777" w:rsidR="00DC57B6" w:rsidRPr="00CF00B7" w:rsidRDefault="00DC57B6" w:rsidP="0071595A">
      <w:pPr>
        <w:ind w:firstLine="720"/>
        <w:rPr>
          <w:color w:val="000000" w:themeColor="text1"/>
        </w:rPr>
        <w:pPrChange w:id="769" w:author="Mariia Petryk" w:date="2023-08-06T17:35:00Z">
          <w:pPr>
            <w:pStyle w:val="NormalWeb"/>
            <w:ind w:firstLine="720"/>
          </w:pPr>
        </w:pPrChange>
      </w:pPr>
    </w:p>
    <w:p w14:paraId="6B545D0E" w14:textId="07FE40E8" w:rsidR="00F51A1E" w:rsidRPr="00E208F0" w:rsidRDefault="00F51A1E" w:rsidP="00F51A1E">
      <w:pPr>
        <w:pStyle w:val="Heading2"/>
      </w:pPr>
      <w:r w:rsidRPr="00E208F0">
        <w:t xml:space="preserve">Hypothesis </w:t>
      </w:r>
      <w:r w:rsidR="00526CD9">
        <w:t>3</w:t>
      </w:r>
    </w:p>
    <w:p w14:paraId="1E82E2E4" w14:textId="77777777" w:rsidR="00F51A1E" w:rsidRPr="00E208F0" w:rsidRDefault="00F51A1E" w:rsidP="00F51A1E"/>
    <w:p w14:paraId="6251B94F" w14:textId="64441BA3" w:rsidR="00B8247C" w:rsidRPr="00E208F0" w:rsidRDefault="00B8247C" w:rsidP="00BD193E">
      <w:pPr>
        <w:rPr>
          <w:ins w:id="770" w:author="Mariia Petryk" w:date="2023-08-06T17:45:00Z"/>
        </w:rPr>
        <w:pPrChange w:id="771" w:author="Mariia Petryk" w:date="2023-08-06T17:50:00Z">
          <w:pPr>
            <w:ind w:firstLine="720"/>
          </w:pPr>
        </w:pPrChange>
      </w:pPr>
      <w:ins w:id="772" w:author="Mariia Petryk" w:date="2023-08-06T17:45:00Z">
        <w:r>
          <w:t>W</w:t>
        </w:r>
        <w:r w:rsidRPr="00E208F0">
          <w:t>e run a panel fixed effects regression</w:t>
        </w:r>
        <w:r>
          <w:t xml:space="preserve"> (</w:t>
        </w:r>
        <w:r>
          <w:t>3</w:t>
        </w:r>
        <w:r>
          <w:t>) t</w:t>
        </w:r>
        <w:r w:rsidRPr="00E208F0">
          <w:t xml:space="preserve">o test our </w:t>
        </w:r>
        <w:r>
          <w:t>third</w:t>
        </w:r>
        <w:r w:rsidRPr="00E208F0">
          <w:t xml:space="preserve"> hypothesis</w:t>
        </w:r>
        <w:r>
          <w:t>:</w:t>
        </w:r>
      </w:ins>
    </w:p>
    <w:p w14:paraId="743EFAE4" w14:textId="77777777" w:rsidR="00B8247C" w:rsidRPr="00E208F0" w:rsidRDefault="00B8247C" w:rsidP="00B8247C">
      <w:pPr>
        <w:rPr>
          <w:ins w:id="773" w:author="Mariia Petryk" w:date="2023-08-06T17:45:00Z"/>
        </w:rPr>
      </w:pPr>
    </w:p>
    <w:p w14:paraId="2F2BEBF3" w14:textId="0E965685" w:rsidR="00B8247C" w:rsidRPr="00E208F0" w:rsidRDefault="00B8247C" w:rsidP="00B8247C">
      <w:pPr>
        <w:spacing w:line="360" w:lineRule="auto"/>
        <w:jc w:val="center"/>
        <w:rPr>
          <w:ins w:id="774" w:author="Mariia Petryk" w:date="2023-08-06T17:45:00Z"/>
          <w:rFonts w:eastAsiaTheme="minorEastAsia"/>
          <w:sz w:val="22"/>
          <w:szCs w:val="22"/>
          <w:lang w:eastAsia="zh-CN"/>
        </w:rPr>
      </w:pPr>
      <m:oMath>
        <m:sSub>
          <m:sSubPr>
            <m:ctrlPr>
              <w:ins w:id="775" w:author="Mariia Petryk" w:date="2023-08-06T17:45:00Z">
                <w:rPr>
                  <w:rFonts w:ascii="Cambria Math" w:eastAsiaTheme="minorEastAsia" w:hAnsi="Cambria Math"/>
                  <w:sz w:val="22"/>
                  <w:szCs w:val="22"/>
                  <w:lang w:eastAsia="zh-CN"/>
                </w:rPr>
              </w:ins>
            </m:ctrlPr>
          </m:sSubPr>
          <m:e>
            <m:r>
              <w:ins w:id="776" w:author="Mariia Petryk" w:date="2023-08-06T17:45:00Z">
                <w:rPr>
                  <w:rFonts w:ascii="Cambria Math" w:eastAsiaTheme="minorEastAsia" w:hAnsi="Cambria Math"/>
                  <w:sz w:val="22"/>
                  <w:szCs w:val="22"/>
                  <w:lang w:eastAsia="zh-CN"/>
                </w:rPr>
                <m:t>DV</m:t>
              </w:ins>
            </m:r>
          </m:e>
          <m:sub>
            <m:r>
              <w:ins w:id="777" w:author="Mariia Petryk" w:date="2023-08-06T17:45:00Z">
                <w:rPr>
                  <w:rFonts w:ascii="Cambria Math" w:eastAsiaTheme="minorEastAsia" w:hAnsi="Cambria Math"/>
                  <w:sz w:val="22"/>
                  <w:szCs w:val="22"/>
                  <w:lang w:eastAsia="zh-CN"/>
                </w:rPr>
                <m:t>i</m:t>
              </w:ins>
            </m:r>
            <m:r>
              <w:ins w:id="778" w:author="Mariia Petryk" w:date="2023-08-06T17:48:00Z">
                <w:rPr>
                  <w:rFonts w:ascii="Cambria Math" w:eastAsiaTheme="minorEastAsia" w:hAnsi="Cambria Math"/>
                  <w:sz w:val="22"/>
                  <w:szCs w:val="22"/>
                  <w:lang w:eastAsia="zh-CN"/>
                </w:rPr>
                <m:t>t</m:t>
              </w:ins>
            </m:r>
          </m:sub>
        </m:sSub>
        <m:r>
          <w:ins w:id="779" w:author="Mariia Petryk" w:date="2023-08-06T17:45:00Z">
            <w:rPr>
              <w:rFonts w:ascii="Cambria Math" w:eastAsiaTheme="minorEastAsia" w:hAnsi="Cambria Math"/>
              <w:sz w:val="22"/>
              <w:szCs w:val="22"/>
              <w:lang w:eastAsia="zh-CN"/>
            </w:rPr>
            <m:t>=</m:t>
          </w:ins>
        </m:r>
        <m:sSub>
          <m:sSubPr>
            <m:ctrlPr>
              <w:ins w:id="780" w:author="Mariia Petryk" w:date="2023-08-06T17:45:00Z">
                <w:rPr>
                  <w:rFonts w:ascii="Cambria Math" w:eastAsiaTheme="minorEastAsia" w:hAnsi="Cambria Math"/>
                  <w:sz w:val="22"/>
                  <w:szCs w:val="22"/>
                  <w:lang w:eastAsia="zh-CN"/>
                </w:rPr>
              </w:ins>
            </m:ctrlPr>
          </m:sSubPr>
          <m:e>
            <m:r>
              <w:ins w:id="781" w:author="Mariia Petryk" w:date="2023-08-06T17:45:00Z">
                <w:rPr>
                  <w:rFonts w:ascii="Cambria Math" w:eastAsiaTheme="minorEastAsia" w:hAnsi="Cambria Math"/>
                  <w:sz w:val="22"/>
                  <w:szCs w:val="22"/>
                  <w:lang w:eastAsia="zh-CN"/>
                </w:rPr>
                <m:t>β</m:t>
              </w:ins>
            </m:r>
          </m:e>
          <m:sub>
            <m:r>
              <w:ins w:id="782" w:author="Mariia Petryk" w:date="2023-08-06T17:45:00Z">
                <w:rPr>
                  <w:rFonts w:ascii="Cambria Math" w:eastAsiaTheme="minorEastAsia" w:hAnsi="Cambria Math"/>
                  <w:sz w:val="22"/>
                  <w:szCs w:val="22"/>
                  <w:lang w:eastAsia="zh-CN"/>
                </w:rPr>
                <m:t>1</m:t>
              </w:ins>
            </m:r>
          </m:sub>
        </m:sSub>
        <m:r>
          <w:ins w:id="783" w:author="Mariia Petryk" w:date="2023-08-06T17:45:00Z">
            <w:rPr>
              <w:rFonts w:ascii="Cambria Math" w:eastAsiaTheme="minorEastAsia" w:hAnsi="Cambria Math"/>
              <w:sz w:val="22"/>
              <w:szCs w:val="22"/>
              <w:lang w:eastAsia="zh-CN"/>
            </w:rPr>
            <m:t>Degre</m:t>
          </w:ins>
        </m:r>
        <m:sSub>
          <m:sSubPr>
            <m:ctrlPr>
              <w:ins w:id="784" w:author="Mariia Petryk" w:date="2023-08-06T17:45:00Z">
                <w:rPr>
                  <w:rFonts w:ascii="Cambria Math" w:eastAsiaTheme="minorEastAsia" w:hAnsi="Cambria Math"/>
                  <w:i/>
                  <w:sz w:val="22"/>
                  <w:szCs w:val="22"/>
                  <w:lang w:eastAsia="zh-CN"/>
                </w:rPr>
              </w:ins>
            </m:ctrlPr>
          </m:sSubPr>
          <m:e>
            <m:r>
              <w:ins w:id="785" w:author="Mariia Petryk" w:date="2023-08-06T17:45:00Z">
                <w:rPr>
                  <w:rFonts w:ascii="Cambria Math" w:eastAsiaTheme="minorEastAsia" w:hAnsi="Cambria Math"/>
                  <w:sz w:val="22"/>
                  <w:szCs w:val="22"/>
                  <w:lang w:eastAsia="zh-CN"/>
                </w:rPr>
                <m:t>e</m:t>
              </w:ins>
            </m:r>
          </m:e>
          <m:sub>
            <m:r>
              <w:ins w:id="786" w:author="Mariia Petryk" w:date="2023-08-06T17:45:00Z">
                <w:rPr>
                  <w:rFonts w:ascii="Cambria Math" w:eastAsiaTheme="minorEastAsia" w:hAnsi="Cambria Math"/>
                  <w:sz w:val="22"/>
                  <w:szCs w:val="22"/>
                  <w:lang w:eastAsia="zh-CN"/>
                </w:rPr>
                <m:t>i</m:t>
              </w:ins>
            </m:r>
            <m:r>
              <w:ins w:id="787" w:author="Mariia Petryk" w:date="2023-08-06T17:48:00Z">
                <w:rPr>
                  <w:rFonts w:ascii="Cambria Math" w:eastAsiaTheme="minorEastAsia" w:hAnsi="Cambria Math"/>
                  <w:sz w:val="22"/>
                  <w:szCs w:val="22"/>
                  <w:lang w:eastAsia="zh-CN"/>
                </w:rPr>
                <m:t>t</m:t>
              </w:ins>
            </m:r>
          </m:sub>
        </m:sSub>
        <m:r>
          <w:ins w:id="788" w:author="Mariia Petryk" w:date="2023-08-06T17:45:00Z">
            <w:rPr>
              <w:rFonts w:ascii="Cambria Math" w:eastAsiaTheme="minorEastAsia" w:hAnsi="Cambria Math"/>
              <w:sz w:val="22"/>
              <w:szCs w:val="22"/>
              <w:lang w:eastAsia="zh-CN"/>
            </w:rPr>
            <m:t>+</m:t>
          </w:ins>
        </m:r>
        <m:sSub>
          <m:sSubPr>
            <m:ctrlPr>
              <w:ins w:id="789" w:author="Mariia Petryk" w:date="2023-08-06T17:45:00Z">
                <w:rPr>
                  <w:rFonts w:ascii="Cambria Math" w:eastAsiaTheme="minorEastAsia" w:hAnsi="Cambria Math"/>
                  <w:sz w:val="22"/>
                  <w:szCs w:val="22"/>
                  <w:lang w:eastAsia="zh-CN"/>
                </w:rPr>
              </w:ins>
            </m:ctrlPr>
          </m:sSubPr>
          <m:e>
            <m:r>
              <w:ins w:id="790" w:author="Mariia Petryk" w:date="2023-08-06T17:45:00Z">
                <w:rPr>
                  <w:rFonts w:ascii="Cambria Math" w:eastAsiaTheme="minorEastAsia" w:hAnsi="Cambria Math"/>
                  <w:sz w:val="22"/>
                  <w:szCs w:val="22"/>
                  <w:lang w:eastAsia="zh-CN"/>
                </w:rPr>
                <m:t>β</m:t>
              </w:ins>
            </m:r>
          </m:e>
          <m:sub>
            <m:r>
              <w:ins w:id="791" w:author="Mariia Petryk" w:date="2023-08-06T17:45:00Z">
                <w:rPr>
                  <w:rFonts w:ascii="Cambria Math" w:eastAsiaTheme="minorEastAsia" w:hAnsi="Cambria Math"/>
                  <w:sz w:val="22"/>
                  <w:szCs w:val="22"/>
                  <w:lang w:eastAsia="zh-CN"/>
                </w:rPr>
                <m:t>2</m:t>
              </w:ins>
            </m:r>
          </m:sub>
        </m:sSub>
        <m:r>
          <w:ins w:id="792" w:author="Mariia Petryk" w:date="2023-08-06T17:45:00Z">
            <w:rPr>
              <w:rFonts w:ascii="Cambria Math" w:eastAsiaTheme="minorEastAsia" w:hAnsi="Cambria Math"/>
              <w:sz w:val="22"/>
              <w:szCs w:val="22"/>
              <w:lang w:eastAsia="zh-CN"/>
            </w:rPr>
            <m:t>Betweennes</m:t>
          </w:ins>
        </m:r>
        <m:sSub>
          <m:sSubPr>
            <m:ctrlPr>
              <w:ins w:id="793" w:author="Mariia Petryk" w:date="2023-08-06T17:45:00Z">
                <w:rPr>
                  <w:rFonts w:ascii="Cambria Math" w:eastAsiaTheme="minorEastAsia" w:hAnsi="Cambria Math"/>
                  <w:i/>
                  <w:sz w:val="22"/>
                  <w:szCs w:val="22"/>
                  <w:lang w:eastAsia="zh-CN"/>
                </w:rPr>
              </w:ins>
            </m:ctrlPr>
          </m:sSubPr>
          <m:e>
            <m:r>
              <w:ins w:id="794" w:author="Mariia Petryk" w:date="2023-08-06T17:45:00Z">
                <w:rPr>
                  <w:rFonts w:ascii="Cambria Math" w:eastAsiaTheme="minorEastAsia" w:hAnsi="Cambria Math"/>
                  <w:sz w:val="22"/>
                  <w:szCs w:val="22"/>
                  <w:lang w:eastAsia="zh-CN"/>
                </w:rPr>
                <m:t>s</m:t>
              </w:ins>
            </m:r>
          </m:e>
          <m:sub>
            <m:r>
              <w:ins w:id="795" w:author="Mariia Petryk" w:date="2023-08-06T17:45:00Z">
                <w:rPr>
                  <w:rFonts w:ascii="Cambria Math" w:eastAsiaTheme="minorEastAsia" w:hAnsi="Cambria Math"/>
                  <w:sz w:val="22"/>
                  <w:szCs w:val="22"/>
                  <w:lang w:eastAsia="zh-CN"/>
                </w:rPr>
                <m:t>i</m:t>
              </w:ins>
            </m:r>
            <m:r>
              <w:ins w:id="796" w:author="Mariia Petryk" w:date="2023-08-06T17:48:00Z">
                <w:rPr>
                  <w:rFonts w:ascii="Cambria Math" w:eastAsiaTheme="minorEastAsia" w:hAnsi="Cambria Math"/>
                  <w:sz w:val="22"/>
                  <w:szCs w:val="22"/>
                  <w:lang w:eastAsia="zh-CN"/>
                </w:rPr>
                <m:t>t</m:t>
              </w:ins>
            </m:r>
          </m:sub>
        </m:sSub>
        <m:r>
          <w:ins w:id="797" w:author="Mariia Petryk" w:date="2023-08-06T17:45:00Z">
            <w:rPr>
              <w:rFonts w:ascii="Cambria Math" w:eastAsiaTheme="minorEastAsia" w:hAnsi="Cambria Math"/>
              <w:sz w:val="22"/>
              <w:szCs w:val="22"/>
              <w:lang w:eastAsia="zh-CN"/>
            </w:rPr>
            <m:t>+</m:t>
          </w:ins>
        </m:r>
        <m:sSub>
          <m:sSubPr>
            <m:ctrlPr>
              <w:ins w:id="798" w:author="Mariia Petryk" w:date="2023-08-06T17:45:00Z">
                <w:rPr>
                  <w:rFonts w:ascii="Cambria Math" w:eastAsiaTheme="minorEastAsia" w:hAnsi="Cambria Math"/>
                  <w:sz w:val="22"/>
                  <w:szCs w:val="22"/>
                  <w:lang w:eastAsia="zh-CN"/>
                </w:rPr>
              </w:ins>
            </m:ctrlPr>
          </m:sSubPr>
          <m:e>
            <m:r>
              <w:ins w:id="799" w:author="Mariia Petryk" w:date="2023-08-06T17:45:00Z">
                <w:rPr>
                  <w:rFonts w:ascii="Cambria Math" w:eastAsiaTheme="minorEastAsia" w:hAnsi="Cambria Math"/>
                  <w:sz w:val="22"/>
                  <w:szCs w:val="22"/>
                  <w:lang w:eastAsia="zh-CN"/>
                </w:rPr>
                <m:t>β</m:t>
              </w:ins>
            </m:r>
          </m:e>
          <m:sub>
            <m:r>
              <w:ins w:id="800" w:author="Mariia Petryk" w:date="2023-08-06T17:45:00Z">
                <w:rPr>
                  <w:rFonts w:ascii="Cambria Math" w:eastAsiaTheme="minorEastAsia" w:hAnsi="Cambria Math"/>
                  <w:sz w:val="22"/>
                  <w:szCs w:val="22"/>
                  <w:lang w:eastAsia="zh-CN"/>
                </w:rPr>
                <m:t>3</m:t>
              </w:ins>
            </m:r>
          </m:sub>
        </m:sSub>
        <m:r>
          <w:ins w:id="801" w:author="Mariia Petryk" w:date="2023-08-06T17:45:00Z">
            <w:rPr>
              <w:rFonts w:ascii="Cambria Math" w:eastAsiaTheme="minorEastAsia" w:hAnsi="Cambria Math"/>
              <w:sz w:val="22"/>
              <w:szCs w:val="22"/>
              <w:lang w:eastAsia="zh-CN"/>
            </w:rPr>
            <m:t>Eigenvecto</m:t>
          </w:ins>
        </m:r>
        <m:sSub>
          <m:sSubPr>
            <m:ctrlPr>
              <w:ins w:id="802" w:author="Mariia Petryk" w:date="2023-08-06T17:45:00Z">
                <w:rPr>
                  <w:rFonts w:ascii="Cambria Math" w:eastAsiaTheme="minorEastAsia" w:hAnsi="Cambria Math"/>
                  <w:i/>
                  <w:sz w:val="22"/>
                  <w:szCs w:val="22"/>
                  <w:lang w:eastAsia="zh-CN"/>
                </w:rPr>
              </w:ins>
            </m:ctrlPr>
          </m:sSubPr>
          <m:e>
            <m:r>
              <w:ins w:id="803" w:author="Mariia Petryk" w:date="2023-08-06T17:45:00Z">
                <w:rPr>
                  <w:rFonts w:ascii="Cambria Math" w:eastAsiaTheme="minorEastAsia" w:hAnsi="Cambria Math"/>
                  <w:sz w:val="22"/>
                  <w:szCs w:val="22"/>
                  <w:lang w:eastAsia="zh-CN"/>
                </w:rPr>
                <m:t>r</m:t>
              </w:ins>
            </m:r>
          </m:e>
          <m:sub>
            <m:r>
              <w:ins w:id="804" w:author="Mariia Petryk" w:date="2023-08-06T17:45:00Z">
                <w:rPr>
                  <w:rFonts w:ascii="Cambria Math" w:eastAsiaTheme="minorEastAsia" w:hAnsi="Cambria Math"/>
                  <w:sz w:val="22"/>
                  <w:szCs w:val="22"/>
                  <w:lang w:eastAsia="zh-CN"/>
                </w:rPr>
                <m:t>i</m:t>
              </w:ins>
            </m:r>
            <m:r>
              <w:ins w:id="805" w:author="Mariia Petryk" w:date="2023-08-06T17:48:00Z">
                <w:rPr>
                  <w:rFonts w:ascii="Cambria Math" w:eastAsiaTheme="minorEastAsia" w:hAnsi="Cambria Math"/>
                  <w:sz w:val="22"/>
                  <w:szCs w:val="22"/>
                  <w:lang w:eastAsia="zh-CN"/>
                </w:rPr>
                <m:t>t</m:t>
              </w:ins>
            </m:r>
          </m:sub>
        </m:sSub>
        <m:r>
          <w:ins w:id="806" w:author="Mariia Petryk" w:date="2023-08-06T17:45:00Z">
            <w:rPr>
              <w:rFonts w:ascii="Cambria Math" w:eastAsiaTheme="minorEastAsia" w:hAnsi="Cambria Math"/>
              <w:sz w:val="22"/>
              <w:szCs w:val="22"/>
              <w:lang w:eastAsia="zh-CN"/>
            </w:rPr>
            <m:t>+Control</m:t>
          </w:ins>
        </m:r>
        <m:sSub>
          <m:sSubPr>
            <m:ctrlPr>
              <w:ins w:id="807" w:author="Mariia Petryk" w:date="2023-08-06T17:45:00Z">
                <w:rPr>
                  <w:rFonts w:ascii="Cambria Math" w:eastAsiaTheme="minorEastAsia" w:hAnsi="Cambria Math"/>
                  <w:i/>
                  <w:sz w:val="22"/>
                  <w:szCs w:val="22"/>
                  <w:lang w:eastAsia="zh-CN"/>
                </w:rPr>
              </w:ins>
            </m:ctrlPr>
          </m:sSubPr>
          <m:e>
            <m:r>
              <w:ins w:id="808" w:author="Mariia Petryk" w:date="2023-08-06T17:45:00Z">
                <w:rPr>
                  <w:rFonts w:ascii="Cambria Math" w:eastAsiaTheme="minorEastAsia" w:hAnsi="Cambria Math"/>
                  <w:sz w:val="22"/>
                  <w:szCs w:val="22"/>
                  <w:lang w:eastAsia="zh-CN"/>
                </w:rPr>
                <m:t>s</m:t>
              </w:ins>
            </m:r>
          </m:e>
          <m:sub>
            <m:r>
              <w:ins w:id="809" w:author="Mariia Petryk" w:date="2023-08-06T17:45:00Z">
                <w:rPr>
                  <w:rFonts w:ascii="Cambria Math" w:eastAsiaTheme="minorEastAsia" w:hAnsi="Cambria Math"/>
                  <w:sz w:val="22"/>
                  <w:szCs w:val="22"/>
                  <w:lang w:eastAsia="zh-CN"/>
                </w:rPr>
                <m:t>i</m:t>
              </w:ins>
            </m:r>
            <m:r>
              <w:ins w:id="810" w:author="Mariia Petryk" w:date="2023-08-06T17:48:00Z">
                <w:rPr>
                  <w:rFonts w:ascii="Cambria Math" w:eastAsiaTheme="minorEastAsia" w:hAnsi="Cambria Math"/>
                  <w:sz w:val="22"/>
                  <w:szCs w:val="22"/>
                  <w:lang w:eastAsia="zh-CN"/>
                </w:rPr>
                <m:t>t</m:t>
              </w:ins>
            </m:r>
          </m:sub>
        </m:sSub>
        <m:r>
          <w:ins w:id="811" w:author="Mariia Petryk" w:date="2023-08-06T17:45:00Z">
            <w:rPr>
              <w:rFonts w:ascii="Cambria Math" w:eastAsiaTheme="minorEastAsia" w:hAnsi="Cambria Math"/>
              <w:sz w:val="22"/>
              <w:szCs w:val="22"/>
              <w:lang w:eastAsia="zh-CN"/>
            </w:rPr>
            <m:t>+</m:t>
          </w:ins>
        </m:r>
        <m:r>
          <w:ins w:id="812" w:author="Mariia Petryk" w:date="2023-08-06T17:45:00Z">
            <m:rPr>
              <m:sty m:val="p"/>
            </m:rPr>
            <w:rPr>
              <w:rFonts w:ascii="Cambria Math" w:eastAsiaTheme="minorEastAsia" w:hAnsi="Cambria Math"/>
              <w:sz w:val="22"/>
              <w:szCs w:val="22"/>
              <w:lang w:eastAsia="zh-CN"/>
            </w:rPr>
            <m:t>α</m:t>
          </w:ins>
        </m:r>
        <m:r>
          <w:ins w:id="813" w:author="Mariia Petryk" w:date="2023-08-06T17:45:00Z">
            <w:rPr>
              <w:rFonts w:ascii="Cambria Math" w:eastAsiaTheme="minorEastAsia" w:hAnsi="Cambria Math"/>
              <w:sz w:val="22"/>
              <w:szCs w:val="22"/>
              <w:lang w:eastAsia="zh-CN"/>
            </w:rPr>
            <m:t>+</m:t>
          </w:ins>
        </m:r>
        <m:sSub>
          <m:sSubPr>
            <m:ctrlPr>
              <w:ins w:id="814" w:author="Mariia Petryk" w:date="2023-08-06T17:45:00Z">
                <w:rPr>
                  <w:rFonts w:ascii="Cambria Math" w:eastAsiaTheme="minorEastAsia" w:hAnsi="Cambria Math"/>
                  <w:sz w:val="22"/>
                  <w:szCs w:val="22"/>
                  <w:lang w:eastAsia="zh-CN"/>
                </w:rPr>
              </w:ins>
            </m:ctrlPr>
          </m:sSubPr>
          <m:e>
            <m:r>
              <w:ins w:id="815" w:author="Mariia Petryk" w:date="2023-08-06T17:45:00Z">
                <w:rPr>
                  <w:rFonts w:ascii="Cambria Math" w:eastAsiaTheme="minorEastAsia" w:hAnsi="Cambria Math"/>
                  <w:sz w:val="22"/>
                  <w:szCs w:val="22"/>
                  <w:lang w:eastAsia="zh-CN"/>
                </w:rPr>
                <m:t>ε</m:t>
              </w:ins>
            </m:r>
          </m:e>
          <m:sub>
            <m:r>
              <w:ins w:id="816" w:author="Mariia Petryk" w:date="2023-08-06T17:45:00Z">
                <w:rPr>
                  <w:rFonts w:ascii="Cambria Math" w:eastAsiaTheme="minorEastAsia" w:hAnsi="Cambria Math"/>
                  <w:sz w:val="22"/>
                  <w:szCs w:val="22"/>
                  <w:lang w:eastAsia="zh-CN"/>
                </w:rPr>
                <m:t>i</m:t>
              </w:ins>
            </m:r>
            <m:r>
              <w:ins w:id="817" w:author="Mariia Petryk" w:date="2023-08-06T17:48:00Z">
                <w:rPr>
                  <w:rFonts w:ascii="Cambria Math" w:eastAsiaTheme="minorEastAsia" w:hAnsi="Cambria Math"/>
                  <w:sz w:val="22"/>
                  <w:szCs w:val="22"/>
                  <w:lang w:eastAsia="zh-CN"/>
                </w:rPr>
                <m:t>t</m:t>
              </w:ins>
            </m:r>
          </m:sub>
        </m:sSub>
      </m:oMath>
      <w:ins w:id="818" w:author="Mariia Petryk" w:date="2023-08-06T17:45:00Z">
        <w:r w:rsidRPr="00E208F0">
          <w:rPr>
            <w:rFonts w:eastAsiaTheme="minorEastAsia"/>
            <w:sz w:val="22"/>
            <w:szCs w:val="22"/>
            <w:lang w:eastAsia="zh-CN"/>
          </w:rPr>
          <w:t xml:space="preserve">                (</w:t>
        </w:r>
        <w:r>
          <w:rPr>
            <w:rFonts w:eastAsiaTheme="minorEastAsia"/>
            <w:sz w:val="22"/>
            <w:szCs w:val="22"/>
            <w:lang w:eastAsia="zh-CN"/>
          </w:rPr>
          <w:t>3</w:t>
        </w:r>
        <w:r w:rsidRPr="00E208F0">
          <w:rPr>
            <w:rFonts w:eastAsiaTheme="minorEastAsia"/>
            <w:sz w:val="22"/>
            <w:szCs w:val="22"/>
            <w:lang w:eastAsia="zh-CN"/>
          </w:rPr>
          <w:t>)</w:t>
        </w:r>
      </w:ins>
    </w:p>
    <w:p w14:paraId="24349104" w14:textId="60C3A466" w:rsidR="00B8247C" w:rsidRDefault="00B8247C" w:rsidP="00B8247C">
      <w:pPr>
        <w:ind w:firstLine="720"/>
        <w:rPr>
          <w:ins w:id="819" w:author="Mariia Petryk" w:date="2023-08-06T17:46:00Z"/>
        </w:rPr>
      </w:pPr>
      <w:ins w:id="820" w:author="Mariia Petryk" w:date="2023-08-06T17:45:00Z">
        <w:r w:rsidRPr="00E208F0">
          <w:t>In equation (</w:t>
        </w:r>
        <w:r>
          <w:t>3</w:t>
        </w:r>
        <w:r w:rsidRPr="00E208F0">
          <w:t xml:space="preserve">), </w:t>
        </w:r>
        <w:proofErr w:type="spellStart"/>
        <w:r w:rsidRPr="00307204">
          <w:rPr>
            <w:i/>
            <w:iCs/>
          </w:rPr>
          <w:t>i</w:t>
        </w:r>
        <w:proofErr w:type="spellEnd"/>
        <w:r w:rsidRPr="00E208F0">
          <w:t xml:space="preserve"> – is the index of a repository within the Ethereum project</w:t>
        </w:r>
        <w:r>
          <w:t>,</w:t>
        </w:r>
      </w:ins>
      <w:ins w:id="821" w:author="Mariia Petryk" w:date="2023-08-06T17:49:00Z">
        <w:r>
          <w:t xml:space="preserve"> </w:t>
        </w:r>
        <w:r w:rsidRPr="00B8247C">
          <w:rPr>
            <w:i/>
            <w:iCs/>
            <w:rPrChange w:id="822" w:author="Mariia Petryk" w:date="2023-08-06T17:49:00Z">
              <w:rPr/>
            </w:rPrChange>
          </w:rPr>
          <w:t>t</w:t>
        </w:r>
        <w:r w:rsidRPr="00E208F0">
          <w:t xml:space="preserve"> – index of a </w:t>
        </w:r>
        <w:r>
          <w:t>year,</w:t>
        </w:r>
      </w:ins>
      <w:ins w:id="823" w:author="Mariia Petryk" w:date="2023-08-06T17:45:00Z">
        <w:r w:rsidRPr="00E208F0">
          <w:t xml:space="preserve"> </w:t>
        </w:r>
      </w:ins>
      <m:oMath>
        <m:r>
          <w:ins w:id="824" w:author="Mariia Petryk" w:date="2023-08-06T17:45:00Z">
            <w:rPr>
              <w:rFonts w:ascii="Cambria Math" w:hAnsi="Cambria Math"/>
            </w:rPr>
            <m:t>α</m:t>
          </w:ins>
        </m:r>
      </m:oMath>
      <w:ins w:id="825" w:author="Mariia Petryk" w:date="2023-08-06T17:45:00Z">
        <w:r w:rsidRPr="00E208F0">
          <w:t xml:space="preserve"> is the </w:t>
        </w:r>
        <w:r>
          <w:t>constant term</w:t>
        </w:r>
        <w:r w:rsidRPr="00E208F0">
          <w:t xml:space="preserve"> that accounts </w:t>
        </w:r>
        <w:r w:rsidRPr="0063176B">
          <w:t xml:space="preserve">for </w:t>
        </w:r>
        <w:r>
          <w:t xml:space="preserve">factors that affect the project success metrics </w:t>
        </w:r>
        <w:r w:rsidRPr="0063176B">
          <w:t xml:space="preserve">not captured by other variables, </w:t>
        </w:r>
      </w:ins>
      <m:oMath>
        <m:sSub>
          <m:sSubPr>
            <m:ctrlPr>
              <w:ins w:id="826" w:author="Mariia Petryk" w:date="2023-08-06T17:45:00Z">
                <w:rPr>
                  <w:rFonts w:ascii="Cambria Math" w:hAnsi="Cambria Math"/>
                </w:rPr>
              </w:ins>
            </m:ctrlPr>
          </m:sSubPr>
          <m:e>
            <m:r>
              <w:ins w:id="827" w:author="Mariia Petryk" w:date="2023-08-06T17:45:00Z">
                <w:rPr>
                  <w:rFonts w:ascii="Cambria Math" w:hAnsi="Cambria Math"/>
                </w:rPr>
                <m:t>ε</m:t>
              </w:ins>
            </m:r>
          </m:e>
          <m:sub>
            <m:r>
              <w:ins w:id="828" w:author="Mariia Petryk" w:date="2023-08-06T17:45:00Z">
                <w:rPr>
                  <w:rFonts w:ascii="Cambria Math" w:hAnsi="Cambria Math"/>
                </w:rPr>
                <m:t>i</m:t>
              </w:ins>
            </m:r>
          </m:sub>
        </m:sSub>
      </m:oMath>
      <w:ins w:id="829" w:author="Mariia Petryk" w:date="2023-08-06T17:45:00Z">
        <w:r w:rsidRPr="0063176B">
          <w:t xml:space="preserve"> – idiosyncratic error.</w:t>
        </w:r>
        <w:r>
          <w:t xml:space="preserve"> </w:t>
        </w:r>
        <w:r w:rsidRPr="00E208F0">
          <w:t xml:space="preserve">As a measure of product </w:t>
        </w:r>
        <w:r>
          <w:t>success</w:t>
        </w:r>
        <w:r w:rsidRPr="00E208F0">
          <w:t xml:space="preserve"> (</w:t>
        </w:r>
      </w:ins>
      <m:oMath>
        <m:r>
          <w:ins w:id="830" w:author="Mariia Petryk" w:date="2023-08-06T17:45:00Z">
            <w:rPr>
              <w:rFonts w:ascii="Cambria Math" w:eastAsiaTheme="minorEastAsia" w:hAnsi="Cambria Math"/>
              <w:sz w:val="22"/>
              <w:szCs w:val="22"/>
              <w:lang w:eastAsia="zh-CN"/>
            </w:rPr>
            <m:t>D</m:t>
          </w:ins>
        </m:r>
        <m:sSub>
          <m:sSubPr>
            <m:ctrlPr>
              <w:ins w:id="831" w:author="Mariia Petryk" w:date="2023-08-06T17:45:00Z">
                <w:rPr>
                  <w:rFonts w:ascii="Cambria Math" w:eastAsiaTheme="minorEastAsia" w:hAnsi="Cambria Math"/>
                  <w:i/>
                  <w:sz w:val="22"/>
                  <w:szCs w:val="22"/>
                  <w:lang w:eastAsia="zh-CN"/>
                </w:rPr>
              </w:ins>
            </m:ctrlPr>
          </m:sSubPr>
          <m:e>
            <m:r>
              <w:ins w:id="832" w:author="Mariia Petryk" w:date="2023-08-06T17:45:00Z">
                <w:rPr>
                  <w:rFonts w:ascii="Cambria Math" w:eastAsiaTheme="minorEastAsia" w:hAnsi="Cambria Math"/>
                  <w:sz w:val="22"/>
                  <w:szCs w:val="22"/>
                  <w:lang w:eastAsia="zh-CN"/>
                </w:rPr>
                <m:t>V</m:t>
              </w:ins>
            </m:r>
          </m:e>
          <m:sub>
            <m:r>
              <w:ins w:id="833" w:author="Mariia Petryk" w:date="2023-08-06T17:45:00Z">
                <w:rPr>
                  <w:rFonts w:ascii="Cambria Math" w:eastAsiaTheme="minorEastAsia" w:hAnsi="Cambria Math"/>
                  <w:sz w:val="22"/>
                  <w:szCs w:val="22"/>
                  <w:lang w:eastAsia="zh-CN"/>
                </w:rPr>
                <m:t>i</m:t>
              </w:ins>
            </m:r>
          </m:sub>
        </m:sSub>
      </m:oMath>
      <w:ins w:id="834" w:author="Mariia Petryk" w:date="2023-08-06T17:45:00Z">
        <w:r w:rsidRPr="00E208F0">
          <w:rPr>
            <w:rFonts w:eastAsiaTheme="minorEastAsia"/>
            <w:sz w:val="22"/>
            <w:szCs w:val="22"/>
            <w:lang w:eastAsia="zh-CN"/>
          </w:rPr>
          <w:t>)</w:t>
        </w:r>
        <w:r w:rsidRPr="00E208F0">
          <w:t xml:space="preserve">, we use a </w:t>
        </w:r>
        <w:r>
          <w:t>metric of contribution –</w:t>
        </w:r>
        <w:r w:rsidRPr="00E208F0">
          <w:t xml:space="preserve"> </w:t>
        </w:r>
        <w:proofErr w:type="gramStart"/>
        <w:r>
          <w:t xml:space="preserve">a </w:t>
        </w:r>
        <w:r w:rsidRPr="00E208F0">
          <w:t>number of</w:t>
        </w:r>
        <w:proofErr w:type="gramEnd"/>
        <w:r w:rsidRPr="00E208F0">
          <w:t xml:space="preserve"> </w:t>
        </w:r>
        <w:r>
          <w:t>commits</w:t>
        </w:r>
        <w:r w:rsidRPr="00E208F0">
          <w:t xml:space="preserve"> (</w:t>
        </w:r>
        <w:r>
          <w:t>Commits</w:t>
        </w:r>
        <w:r w:rsidRPr="00E208F0">
          <w:t>).</w:t>
        </w:r>
        <w:r>
          <w:t xml:space="preserve"> </w:t>
        </w:r>
      </w:ins>
      <m:oMath>
        <m:sSub>
          <m:sSubPr>
            <m:ctrlPr>
              <w:ins w:id="835" w:author="Mariia Petryk" w:date="2023-08-06T17:45:00Z">
                <w:rPr>
                  <w:rFonts w:ascii="Cambria Math" w:eastAsiaTheme="minorEastAsia" w:hAnsi="Cambria Math"/>
                  <w:sz w:val="22"/>
                  <w:szCs w:val="22"/>
                  <w:lang w:eastAsia="zh-CN"/>
                </w:rPr>
              </w:ins>
            </m:ctrlPr>
          </m:sSubPr>
          <m:e>
            <m:r>
              <w:ins w:id="836" w:author="Mariia Petryk" w:date="2023-08-06T17:45:00Z">
                <w:rPr>
                  <w:rFonts w:ascii="Cambria Math" w:eastAsiaTheme="minorEastAsia" w:hAnsi="Cambria Math"/>
                  <w:sz w:val="22"/>
                  <w:szCs w:val="22"/>
                  <w:lang w:eastAsia="zh-CN"/>
                </w:rPr>
                <m:t>β</m:t>
              </w:ins>
            </m:r>
          </m:e>
          <m:sub>
            <m:r>
              <w:ins w:id="837" w:author="Mariia Petryk" w:date="2023-08-06T17:45:00Z">
                <w:rPr>
                  <w:rFonts w:ascii="Cambria Math" w:eastAsiaTheme="minorEastAsia" w:hAnsi="Cambria Math"/>
                  <w:sz w:val="22"/>
                  <w:szCs w:val="22"/>
                  <w:lang w:eastAsia="zh-CN"/>
                </w:rPr>
                <m:t>1</m:t>
              </w:ins>
            </m:r>
          </m:sub>
        </m:sSub>
        <m:r>
          <w:ins w:id="838" w:author="Mariia Petryk" w:date="2023-08-06T17:45:00Z">
            <w:rPr>
              <w:rFonts w:ascii="Cambria Math" w:eastAsiaTheme="minorEastAsia" w:hAnsi="Cambria Math"/>
              <w:sz w:val="22"/>
              <w:szCs w:val="22"/>
              <w:lang w:eastAsia="zh-CN"/>
            </w:rPr>
            <m:t>,</m:t>
          </w:ins>
        </m:r>
        <m:sSub>
          <m:sSubPr>
            <m:ctrlPr>
              <w:ins w:id="839" w:author="Mariia Petryk" w:date="2023-08-06T17:45:00Z">
                <w:rPr>
                  <w:rFonts w:ascii="Cambria Math" w:eastAsiaTheme="minorEastAsia" w:hAnsi="Cambria Math"/>
                  <w:sz w:val="22"/>
                  <w:szCs w:val="22"/>
                  <w:lang w:eastAsia="zh-CN"/>
                </w:rPr>
              </w:ins>
            </m:ctrlPr>
          </m:sSubPr>
          <m:e>
            <m:r>
              <w:ins w:id="840" w:author="Mariia Petryk" w:date="2023-08-06T17:45:00Z">
                <w:rPr>
                  <w:rFonts w:ascii="Cambria Math" w:eastAsiaTheme="minorEastAsia" w:hAnsi="Cambria Math"/>
                  <w:sz w:val="22"/>
                  <w:szCs w:val="22"/>
                  <w:lang w:eastAsia="zh-CN"/>
                </w:rPr>
                <m:t>β</m:t>
              </w:ins>
            </m:r>
          </m:e>
          <m:sub>
            <m:r>
              <w:ins w:id="841" w:author="Mariia Petryk" w:date="2023-08-06T17:45:00Z">
                <w:rPr>
                  <w:rFonts w:ascii="Cambria Math" w:eastAsiaTheme="minorEastAsia" w:hAnsi="Cambria Math"/>
                  <w:sz w:val="22"/>
                  <w:szCs w:val="22"/>
                  <w:lang w:eastAsia="zh-CN"/>
                </w:rPr>
                <m:t>2</m:t>
              </w:ins>
            </m:r>
          </m:sub>
        </m:sSub>
        <m:r>
          <w:ins w:id="842" w:author="Mariia Petryk" w:date="2023-08-06T17:45:00Z">
            <w:rPr>
              <w:rFonts w:ascii="Cambria Math" w:eastAsiaTheme="minorEastAsia" w:hAnsi="Cambria Math"/>
              <w:sz w:val="22"/>
              <w:szCs w:val="22"/>
              <w:lang w:eastAsia="zh-CN"/>
            </w:rPr>
            <m:t>,</m:t>
          </w:ins>
        </m:r>
        <m:sSub>
          <m:sSubPr>
            <m:ctrlPr>
              <w:ins w:id="843" w:author="Mariia Petryk" w:date="2023-08-06T17:45:00Z">
                <w:rPr>
                  <w:rFonts w:ascii="Cambria Math" w:eastAsiaTheme="minorEastAsia" w:hAnsi="Cambria Math"/>
                  <w:sz w:val="22"/>
                  <w:szCs w:val="22"/>
                  <w:lang w:eastAsia="zh-CN"/>
                </w:rPr>
              </w:ins>
            </m:ctrlPr>
          </m:sSubPr>
          <m:e>
            <m:r>
              <w:ins w:id="844" w:author="Mariia Petryk" w:date="2023-08-06T17:45:00Z">
                <w:rPr>
                  <w:rFonts w:ascii="Cambria Math" w:eastAsiaTheme="minorEastAsia" w:hAnsi="Cambria Math"/>
                  <w:sz w:val="22"/>
                  <w:szCs w:val="22"/>
                  <w:lang w:eastAsia="zh-CN"/>
                </w:rPr>
                <m:t>β</m:t>
              </w:ins>
            </m:r>
          </m:e>
          <m:sub>
            <m:r>
              <w:ins w:id="845" w:author="Mariia Petryk" w:date="2023-08-06T17:45:00Z">
                <w:rPr>
                  <w:rFonts w:ascii="Cambria Math" w:eastAsiaTheme="minorEastAsia" w:hAnsi="Cambria Math"/>
                  <w:sz w:val="22"/>
                  <w:szCs w:val="22"/>
                  <w:lang w:eastAsia="zh-CN"/>
                </w:rPr>
                <m:t>3</m:t>
              </w:ins>
            </m:r>
          </m:sub>
        </m:sSub>
      </m:oMath>
      <w:ins w:id="846" w:author="Mariia Petryk" w:date="2023-08-06T17:45:00Z">
        <w:r>
          <w:rPr>
            <w:sz w:val="22"/>
            <w:szCs w:val="22"/>
            <w:lang w:eastAsia="zh-CN"/>
          </w:rPr>
          <w:t xml:space="preserve"> are the </w:t>
        </w:r>
        <w:r>
          <w:t>coefficients</w:t>
        </w:r>
        <w:r w:rsidRPr="0063176B">
          <w:t xml:space="preserve"> </w:t>
        </w:r>
        <w:r>
          <w:t xml:space="preserve">of interest and measure the effects of centrality measures on the project technical success.  </w:t>
        </w:r>
      </w:ins>
      <m:oMath>
        <m:r>
          <w:ins w:id="847" w:author="Mariia Petryk" w:date="2023-08-06T17:45:00Z">
            <w:rPr>
              <w:rFonts w:ascii="Cambria Math" w:eastAsiaTheme="minorEastAsia" w:hAnsi="Cambria Math"/>
              <w:lang w:eastAsia="zh-CN"/>
            </w:rPr>
            <m:t>Controls</m:t>
          </w:ins>
        </m:r>
      </m:oMath>
      <w:ins w:id="848" w:author="Mariia Petryk" w:date="2023-08-06T17:45:00Z">
        <w:r w:rsidRPr="0063176B">
          <w:rPr>
            <w:rFonts w:eastAsiaTheme="minorEastAsia"/>
            <w:lang w:eastAsia="zh-CN"/>
          </w:rPr>
          <w:t xml:space="preserve"> include </w:t>
        </w:r>
        <w:r w:rsidRPr="00E208F0">
          <w:t>the lifetime of the project since its initiation (</w:t>
        </w:r>
      </w:ins>
      <m:oMath>
        <m:r>
          <w:ins w:id="849" w:author="Mariia Petryk" w:date="2023-08-06T17:45:00Z">
            <w:rPr>
              <w:rFonts w:ascii="Cambria Math" w:hAnsi="Cambria Math"/>
            </w:rPr>
            <m:t>Duratio</m:t>
          </w:ins>
        </m:r>
        <m:sSub>
          <m:sSubPr>
            <m:ctrlPr>
              <w:ins w:id="850" w:author="Mariia Petryk" w:date="2023-08-06T17:45:00Z">
                <w:rPr>
                  <w:rFonts w:ascii="Cambria Math" w:hAnsi="Cambria Math"/>
                  <w:i/>
                  <w:iCs/>
                </w:rPr>
              </w:ins>
            </m:ctrlPr>
          </m:sSubPr>
          <m:e>
            <m:r>
              <w:ins w:id="851" w:author="Mariia Petryk" w:date="2023-08-06T17:45:00Z">
                <w:rPr>
                  <w:rFonts w:ascii="Cambria Math" w:hAnsi="Cambria Math"/>
                </w:rPr>
                <m:t>n</m:t>
              </w:ins>
            </m:r>
          </m:e>
          <m:sub>
            <m:r>
              <w:ins w:id="852" w:author="Mariia Petryk" w:date="2023-08-06T17:45:00Z">
                <w:rPr>
                  <w:rFonts w:ascii="Cambria Math" w:hAnsi="Cambria Math"/>
                </w:rPr>
                <m:t>i</m:t>
              </w:ins>
            </m:r>
          </m:sub>
        </m:sSub>
      </m:oMath>
      <w:ins w:id="853" w:author="Mariia Petryk" w:date="2023-08-06T17:45:00Z">
        <w:r w:rsidRPr="00E208F0">
          <w:t>).</w:t>
        </w:r>
        <w:r>
          <w:t xml:space="preserve"> </w:t>
        </w:r>
        <w:r w:rsidRPr="00E208F0">
          <w:t xml:space="preserve">The results are presented </w:t>
        </w:r>
        <w:r>
          <w:t xml:space="preserve">in </w:t>
        </w:r>
        <w:r w:rsidRPr="00E208F0">
          <w:t xml:space="preserve">Table </w:t>
        </w:r>
      </w:ins>
      <w:ins w:id="854" w:author="Mariia Petryk" w:date="2023-08-06T17:46:00Z">
        <w:r>
          <w:t>2</w:t>
        </w:r>
      </w:ins>
      <w:ins w:id="855" w:author="Mariia Petryk" w:date="2023-08-06T17:45:00Z">
        <w:r w:rsidRPr="00E208F0">
          <w:t>.</w:t>
        </w:r>
      </w:ins>
    </w:p>
    <w:p w14:paraId="65E4561C" w14:textId="53DBB044" w:rsidR="00B8247C" w:rsidRDefault="00B8247C" w:rsidP="00B8247C">
      <w:pPr>
        <w:ind w:firstLine="720"/>
        <w:rPr>
          <w:ins w:id="856" w:author="Mariia Petryk" w:date="2023-08-06T17:45:00Z"/>
        </w:rPr>
      </w:pPr>
      <w:ins w:id="857" w:author="Mariia Petryk" w:date="2023-08-06T17:45:00Z">
        <w:r w:rsidRPr="000A47C0">
          <w:t xml:space="preserve">The result </w:t>
        </w:r>
      </w:ins>
      <w:ins w:id="858" w:author="Mariia Petryk" w:date="2023-08-06T17:46:00Z">
        <w:r w:rsidRPr="00E208F0">
          <w:t xml:space="preserve">in </w:t>
        </w:r>
        <w:r>
          <w:t xml:space="preserve">column 1 in </w:t>
        </w:r>
        <w:r w:rsidRPr="00E208F0">
          <w:t xml:space="preserve">Table </w:t>
        </w:r>
        <w:r>
          <w:t>2</w:t>
        </w:r>
        <w:r>
          <w:t xml:space="preserve"> </w:t>
        </w:r>
      </w:ins>
      <w:ins w:id="859" w:author="Mariia Petryk" w:date="2023-08-06T17:45:00Z">
        <w:r w:rsidRPr="000A47C0">
          <w:t xml:space="preserve">signifies that there is a </w:t>
        </w:r>
        <w:r>
          <w:t>statistically significant</w:t>
        </w:r>
        <w:r w:rsidRPr="000A47C0">
          <w:t xml:space="preserve"> relationship between </w:t>
        </w:r>
        <w:r>
          <w:t>a network structure</w:t>
        </w:r>
        <w:r w:rsidRPr="000A47C0">
          <w:t xml:space="preserve"> and project </w:t>
        </w:r>
        <w:r>
          <w:t>success.</w:t>
        </w:r>
        <w:r w:rsidRPr="000A47C0">
          <w:t xml:space="preserve"> As the </w:t>
        </w:r>
        <w:r>
          <w:t>degree centrality increases, the projects become more interconnected with others by the common developers</w:t>
        </w:r>
        <w:r w:rsidRPr="000A47C0">
          <w:t xml:space="preserve"> </w:t>
        </w:r>
        <w:r>
          <w:t>that attracts more contributions (</w:t>
        </w:r>
      </w:ins>
      <m:oMath>
        <m:sSub>
          <m:sSubPr>
            <m:ctrlPr>
              <w:ins w:id="860" w:author="Mariia Petryk" w:date="2023-08-06T17:45:00Z">
                <w:rPr>
                  <w:rFonts w:ascii="Cambria Math" w:eastAsiaTheme="minorEastAsia" w:hAnsi="Cambria Math"/>
                  <w:sz w:val="22"/>
                  <w:szCs w:val="22"/>
                  <w:lang w:eastAsia="zh-CN"/>
                </w:rPr>
              </w:ins>
            </m:ctrlPr>
          </m:sSubPr>
          <m:e>
            <m:r>
              <w:ins w:id="861" w:author="Mariia Petryk" w:date="2023-08-06T17:45:00Z">
                <w:rPr>
                  <w:rFonts w:ascii="Cambria Math" w:eastAsiaTheme="minorEastAsia" w:hAnsi="Cambria Math"/>
                  <w:sz w:val="22"/>
                  <w:szCs w:val="22"/>
                  <w:lang w:eastAsia="zh-CN"/>
                </w:rPr>
                <m:t>β</m:t>
              </w:ins>
            </m:r>
          </m:e>
          <m:sub>
            <m:r>
              <w:ins w:id="862" w:author="Mariia Petryk" w:date="2023-08-06T17:45:00Z">
                <w:rPr>
                  <w:rFonts w:ascii="Cambria Math" w:eastAsiaTheme="minorEastAsia" w:hAnsi="Cambria Math"/>
                  <w:sz w:val="22"/>
                  <w:szCs w:val="22"/>
                  <w:lang w:eastAsia="zh-CN"/>
                </w:rPr>
                <m:t>1</m:t>
              </w:ins>
            </m:r>
          </m:sub>
        </m:sSub>
        <m:r>
          <w:ins w:id="863" w:author="Mariia Petryk" w:date="2023-08-06T17:45:00Z">
            <w:rPr>
              <w:rFonts w:ascii="Cambria Math" w:eastAsiaTheme="minorEastAsia" w:hAnsi="Cambria Math"/>
              <w:sz w:val="22"/>
              <w:szCs w:val="22"/>
              <w:lang w:eastAsia="zh-CN"/>
            </w:rPr>
            <m:t>=</m:t>
          </w:ins>
        </m:r>
        <m:sSup>
          <m:sSupPr>
            <m:ctrlPr>
              <w:ins w:id="864" w:author="Mariia Petryk" w:date="2023-08-06T17:45:00Z">
                <w:rPr>
                  <w:rFonts w:ascii="Cambria Math" w:eastAsiaTheme="minorEastAsia" w:hAnsi="Cambria Math"/>
                  <w:i/>
                  <w:sz w:val="22"/>
                  <w:szCs w:val="22"/>
                  <w:lang w:eastAsia="zh-CN"/>
                </w:rPr>
              </w:ins>
            </m:ctrlPr>
          </m:sSupPr>
          <m:e>
            <m:r>
              <w:ins w:id="865" w:author="Mariia Petryk" w:date="2023-08-06T17:45:00Z">
                <w:rPr>
                  <w:rFonts w:ascii="Cambria Math" w:eastAsiaTheme="minorEastAsia" w:hAnsi="Cambria Math"/>
                  <w:sz w:val="22"/>
                  <w:szCs w:val="22"/>
                  <w:lang w:eastAsia="zh-CN"/>
                </w:rPr>
                <m:t>0.0</m:t>
              </w:ins>
            </m:r>
            <m:r>
              <w:ins w:id="866" w:author="Mariia Petryk" w:date="2023-08-06T17:46:00Z">
                <w:rPr>
                  <w:rFonts w:ascii="Cambria Math" w:eastAsiaTheme="minorEastAsia" w:hAnsi="Cambria Math"/>
                  <w:sz w:val="22"/>
                  <w:szCs w:val="22"/>
                  <w:lang w:eastAsia="zh-CN"/>
                </w:rPr>
                <m:t>02</m:t>
              </w:ins>
            </m:r>
          </m:e>
          <m:sup>
            <m:r>
              <w:ins w:id="867" w:author="Mariia Petryk" w:date="2023-08-06T17:45:00Z">
                <w:rPr>
                  <w:rFonts w:ascii="Cambria Math" w:eastAsiaTheme="minorEastAsia" w:hAnsi="Cambria Math"/>
                  <w:sz w:val="22"/>
                  <w:szCs w:val="22"/>
                  <w:lang w:eastAsia="zh-CN"/>
                </w:rPr>
                <m:t>*</m:t>
              </w:ins>
            </m:r>
          </m:sup>
        </m:sSup>
      </m:oMath>
      <w:ins w:id="868" w:author="Mariia Petryk" w:date="2023-08-06T17:45:00Z">
        <w:r>
          <w:t>).</w:t>
        </w:r>
        <w:r w:rsidRPr="00381723">
          <w:t xml:space="preserve"> </w:t>
        </w:r>
        <w:r w:rsidRPr="000A47C0">
          <w:t xml:space="preserve">As the </w:t>
        </w:r>
        <w:r>
          <w:t>eigenvector centrality increases, the projects become more central in the network that turns them into magnets with respect to more contributions (</w:t>
        </w:r>
      </w:ins>
      <m:oMath>
        <m:sSub>
          <m:sSubPr>
            <m:ctrlPr>
              <w:ins w:id="869" w:author="Mariia Petryk" w:date="2023-08-06T17:45:00Z">
                <w:rPr>
                  <w:rFonts w:ascii="Cambria Math" w:eastAsiaTheme="minorEastAsia" w:hAnsi="Cambria Math"/>
                  <w:sz w:val="22"/>
                  <w:szCs w:val="22"/>
                  <w:lang w:eastAsia="zh-CN"/>
                </w:rPr>
              </w:ins>
            </m:ctrlPr>
          </m:sSubPr>
          <m:e>
            <m:r>
              <w:ins w:id="870" w:author="Mariia Petryk" w:date="2023-08-06T17:45:00Z">
                <w:rPr>
                  <w:rFonts w:ascii="Cambria Math" w:eastAsiaTheme="minorEastAsia" w:hAnsi="Cambria Math"/>
                  <w:sz w:val="22"/>
                  <w:szCs w:val="22"/>
                  <w:lang w:eastAsia="zh-CN"/>
                </w:rPr>
                <m:t>β</m:t>
              </w:ins>
            </m:r>
          </m:e>
          <m:sub>
            <m:r>
              <w:ins w:id="871" w:author="Mariia Petryk" w:date="2023-08-06T17:45:00Z">
                <w:rPr>
                  <w:rFonts w:ascii="Cambria Math" w:eastAsiaTheme="minorEastAsia" w:hAnsi="Cambria Math"/>
                  <w:sz w:val="22"/>
                  <w:szCs w:val="22"/>
                  <w:lang w:eastAsia="zh-CN"/>
                </w:rPr>
                <m:t>2</m:t>
              </w:ins>
            </m:r>
          </m:sub>
        </m:sSub>
        <m:r>
          <w:ins w:id="872" w:author="Mariia Petryk" w:date="2023-08-06T17:45:00Z">
            <w:rPr>
              <w:rFonts w:ascii="Cambria Math" w:eastAsiaTheme="minorEastAsia" w:hAnsi="Cambria Math"/>
              <w:sz w:val="22"/>
              <w:szCs w:val="22"/>
              <w:lang w:eastAsia="zh-CN"/>
            </w:rPr>
            <m:t>=</m:t>
          </w:ins>
        </m:r>
        <m:sSup>
          <m:sSupPr>
            <m:ctrlPr>
              <w:ins w:id="873" w:author="Mariia Petryk" w:date="2023-08-06T17:45:00Z">
                <w:rPr>
                  <w:rFonts w:ascii="Cambria Math" w:eastAsiaTheme="minorEastAsia" w:hAnsi="Cambria Math"/>
                  <w:i/>
                  <w:sz w:val="22"/>
                  <w:szCs w:val="22"/>
                  <w:lang w:eastAsia="zh-CN"/>
                </w:rPr>
              </w:ins>
            </m:ctrlPr>
          </m:sSupPr>
          <m:e>
            <m:r>
              <w:ins w:id="874" w:author="Mariia Petryk" w:date="2023-08-06T17:47:00Z">
                <w:rPr>
                  <w:rFonts w:ascii="Cambria Math" w:eastAsiaTheme="minorEastAsia" w:hAnsi="Cambria Math"/>
                  <w:sz w:val="22"/>
                  <w:szCs w:val="22"/>
                  <w:lang w:eastAsia="zh-CN"/>
                </w:rPr>
                <m:t>7</m:t>
              </w:ins>
            </m:r>
            <m:r>
              <w:ins w:id="875" w:author="Mariia Petryk" w:date="2023-08-06T17:45:00Z">
                <w:rPr>
                  <w:rFonts w:ascii="Cambria Math" w:eastAsiaTheme="minorEastAsia" w:hAnsi="Cambria Math"/>
                  <w:sz w:val="22"/>
                  <w:szCs w:val="22"/>
                  <w:lang w:eastAsia="zh-CN"/>
                </w:rPr>
                <m:t>.</m:t>
              </w:ins>
            </m:r>
            <m:r>
              <w:ins w:id="876" w:author="Mariia Petryk" w:date="2023-08-06T17:47:00Z">
                <w:rPr>
                  <w:rFonts w:ascii="Cambria Math" w:eastAsiaTheme="minorEastAsia" w:hAnsi="Cambria Math"/>
                  <w:sz w:val="22"/>
                  <w:szCs w:val="22"/>
                  <w:lang w:eastAsia="zh-CN"/>
                </w:rPr>
                <m:t>682</m:t>
              </w:ins>
            </m:r>
          </m:e>
          <m:sup>
            <m:r>
              <w:ins w:id="877" w:author="Mariia Petryk" w:date="2023-08-06T17:45:00Z">
                <w:rPr>
                  <w:rFonts w:ascii="Cambria Math" w:eastAsiaTheme="minorEastAsia" w:hAnsi="Cambria Math"/>
                  <w:sz w:val="22"/>
                  <w:szCs w:val="22"/>
                  <w:lang w:eastAsia="zh-CN"/>
                </w:rPr>
                <m:t>***</m:t>
              </w:ins>
            </m:r>
          </m:sup>
        </m:sSup>
      </m:oMath>
      <w:ins w:id="878" w:author="Mariia Petryk" w:date="2023-08-06T17:45:00Z">
        <w:r>
          <w:t xml:space="preserve">). </w:t>
        </w:r>
      </w:ins>
      <w:ins w:id="879" w:author="Mariia Petryk" w:date="2023-08-06T17:48:00Z">
        <w:r>
          <w:t>T</w:t>
        </w:r>
      </w:ins>
      <w:ins w:id="880" w:author="Mariia Petryk" w:date="2023-08-06T17:45:00Z">
        <w:r w:rsidRPr="000A47C0">
          <w:t xml:space="preserve">he </w:t>
        </w:r>
        <w:r>
          <w:t>betweenness centrality</w:t>
        </w:r>
      </w:ins>
      <w:ins w:id="881" w:author="Mariia Petryk" w:date="2023-08-06T17:48:00Z">
        <w:r>
          <w:t xml:space="preserve"> does not have a significant effect</w:t>
        </w:r>
      </w:ins>
      <w:ins w:id="882" w:author="Mariia Petryk" w:date="2023-08-06T17:45:00Z">
        <w:r>
          <w:t>.</w:t>
        </w:r>
      </w:ins>
    </w:p>
    <w:p w14:paraId="1E470199" w14:textId="57373012" w:rsidR="00F51A1E" w:rsidDel="00B8247C" w:rsidRDefault="00F51A1E" w:rsidP="00F51A1E">
      <w:pPr>
        <w:ind w:firstLine="720"/>
        <w:rPr>
          <w:del w:id="883" w:author="Mariia Petryk" w:date="2023-08-06T17:37:00Z"/>
        </w:rPr>
      </w:pPr>
      <w:del w:id="884" w:author="Mariia Petryk" w:date="2023-08-06T17:37:00Z">
        <w:r w:rsidRPr="00E208F0" w:rsidDel="00E021D0">
          <w:delText>Due to the importance of the social connections in the OSS community for the information diffusion, we further investigate their impact with the next hypotheses.</w:delText>
        </w:r>
      </w:del>
    </w:p>
    <w:p w14:paraId="251509F9" w14:textId="7B3C0823" w:rsidR="00F51A1E" w:rsidRPr="00F46959" w:rsidDel="00E021D0" w:rsidRDefault="00F51A1E" w:rsidP="00F51A1E">
      <w:pPr>
        <w:rPr>
          <w:del w:id="885" w:author="Mariia Petryk" w:date="2023-08-06T17:37:00Z"/>
          <w:color w:val="000000" w:themeColor="text1"/>
        </w:rPr>
      </w:pPr>
    </w:p>
    <w:p w14:paraId="332C628F" w14:textId="747D03D7" w:rsidR="00F51A1E" w:rsidRPr="00F46959" w:rsidDel="00E021D0" w:rsidRDefault="00F51A1E" w:rsidP="00F51A1E">
      <w:pPr>
        <w:rPr>
          <w:del w:id="886" w:author="Mariia Petryk" w:date="2023-08-06T17:37:00Z"/>
          <w:color w:val="000000" w:themeColor="text1"/>
          <w:spacing w:val="5"/>
          <w:shd w:val="clear" w:color="auto" w:fill="FFFFFF"/>
        </w:rPr>
      </w:pPr>
      <w:del w:id="887" w:author="Mariia Petryk" w:date="2023-08-06T17:37:00Z">
        <w:r w:rsidRPr="00F46959" w:rsidDel="00E021D0">
          <w:rPr>
            <w:color w:val="000000" w:themeColor="text1"/>
          </w:rPr>
          <w:delText>H</w:delText>
        </w:r>
        <w:r w:rsidR="00526CD9" w:rsidDel="00E021D0">
          <w:rPr>
            <w:color w:val="000000" w:themeColor="text1"/>
          </w:rPr>
          <w:delText>3</w:delText>
        </w:r>
        <w:r w:rsidRPr="00F46959" w:rsidDel="00E021D0">
          <w:rPr>
            <w:color w:val="000000" w:themeColor="text1"/>
          </w:rPr>
          <w:delText xml:space="preserve">: </w:delText>
        </w:r>
        <w:r w:rsidRPr="00F46959" w:rsidDel="00E021D0">
          <w:rPr>
            <w:color w:val="000000" w:themeColor="text1"/>
            <w:spacing w:val="5"/>
            <w:shd w:val="clear" w:color="auto" w:fill="FFFFFF"/>
          </w:rPr>
          <w:delText>The nuanced relationship between developer repeated collaboration and project success: </w:delText>
        </w:r>
        <w:r w:rsidRPr="00F46959" w:rsidDel="00E021D0">
          <w:rPr>
            <w:rStyle w:val="Emphasis"/>
            <w:color w:val="000000" w:themeColor="text1"/>
            <w:spacing w:val="5"/>
            <w:shd w:val="clear" w:color="auto" w:fill="FFFFFF"/>
          </w:rPr>
          <w:delText>A moderate level of internal cohesion within a project is better for a project’s success than very high or very low levels of internal cohesion</w:delText>
        </w:r>
        <w:r w:rsidRPr="00F46959" w:rsidDel="00E021D0">
          <w:rPr>
            <w:color w:val="000000" w:themeColor="text1"/>
            <w:spacing w:val="5"/>
            <w:shd w:val="clear" w:color="auto" w:fill="FFFFFF"/>
          </w:rPr>
          <w:delText> </w:delText>
        </w:r>
      </w:del>
      <w:del w:id="888" w:author="Mariia Petryk" w:date="2023-08-06T17:36:00Z">
        <w:r w:rsidRPr="00F46959" w:rsidDel="00E021D0">
          <w:rPr>
            <w:color w:val="000000" w:themeColor="text1"/>
            <w:spacing w:val="5"/>
            <w:shd w:val="clear" w:color="auto" w:fill="FFFFFF"/>
          </w:rPr>
          <w:delText>(Singh et al. 2011)</w:delText>
        </w:r>
      </w:del>
      <w:del w:id="889" w:author="Mariia Petryk" w:date="2023-08-06T17:37:00Z">
        <w:r w:rsidRPr="00F46959" w:rsidDel="00E021D0">
          <w:rPr>
            <w:color w:val="000000" w:themeColor="text1"/>
            <w:spacing w:val="5"/>
            <w:shd w:val="clear" w:color="auto" w:fill="FFFFFF"/>
          </w:rPr>
          <w:delText>.</w:delText>
        </w:r>
      </w:del>
    </w:p>
    <w:p w14:paraId="48CDDE44" w14:textId="7B093B9A" w:rsidR="00F51A1E" w:rsidRPr="005868B0" w:rsidDel="00E021D0" w:rsidRDefault="00F51A1E" w:rsidP="00F51A1E">
      <w:pPr>
        <w:rPr>
          <w:del w:id="890" w:author="Mariia Petryk" w:date="2023-08-06T17:37:00Z"/>
          <w:rFonts w:eastAsia="Calibri"/>
          <w:color w:val="000000" w:themeColor="text1"/>
        </w:rPr>
      </w:pPr>
    </w:p>
    <w:p w14:paraId="1CD4BA23" w14:textId="232D5619" w:rsidR="00F51A1E" w:rsidDel="00E021D0" w:rsidRDefault="00F51A1E" w:rsidP="00F51A1E">
      <w:pPr>
        <w:ind w:firstLine="720"/>
        <w:rPr>
          <w:del w:id="891" w:author="Mariia Petryk" w:date="2023-08-06T17:37:00Z"/>
        </w:rPr>
      </w:pPr>
      <w:del w:id="892" w:author="Mariia Petryk" w:date="2023-08-06T17:37:00Z">
        <w:r w:rsidRPr="00E208F0" w:rsidDel="00E021D0">
          <w:delText xml:space="preserve">To test our </w:delText>
        </w:r>
        <w:r w:rsidR="00526CD9" w:rsidDel="00E021D0">
          <w:delText>next</w:delText>
        </w:r>
        <w:r w:rsidRPr="00E208F0" w:rsidDel="00E021D0">
          <w:delText xml:space="preserve"> hypothesis, we construct the </w:delText>
        </w:r>
        <w:r w:rsidDel="00E021D0">
          <w:delText xml:space="preserve">measure of internal cohesion following </w:delText>
        </w:r>
        <w:r w:rsidRPr="00F46959" w:rsidDel="00E021D0">
          <w:rPr>
            <w:color w:val="000000" w:themeColor="text1"/>
            <w:spacing w:val="5"/>
            <w:shd w:val="clear" w:color="auto" w:fill="FFFFFF"/>
          </w:rPr>
          <w:delText xml:space="preserve">Singh et al. </w:delText>
        </w:r>
        <w:r w:rsidDel="00E021D0">
          <w:rPr>
            <w:color w:val="000000" w:themeColor="text1"/>
            <w:spacing w:val="5"/>
            <w:shd w:val="clear" w:color="auto" w:fill="FFFFFF"/>
          </w:rPr>
          <w:delText>(</w:delText>
        </w:r>
        <w:r w:rsidRPr="00F46959" w:rsidDel="00E021D0">
          <w:rPr>
            <w:color w:val="000000" w:themeColor="text1"/>
            <w:spacing w:val="5"/>
            <w:shd w:val="clear" w:color="auto" w:fill="FFFFFF"/>
          </w:rPr>
          <w:delText>2011</w:delText>
        </w:r>
        <w:r w:rsidDel="00E021D0">
          <w:rPr>
            <w:color w:val="000000" w:themeColor="text1"/>
            <w:spacing w:val="5"/>
            <w:shd w:val="clear" w:color="auto" w:fill="FFFFFF"/>
          </w:rPr>
          <w:delText>)</w:delText>
        </w:r>
        <w:r w:rsidRPr="00E208F0" w:rsidDel="00E021D0">
          <w:delText xml:space="preserve">. </w:delText>
        </w:r>
        <w:r w:rsidDel="00E021D0">
          <w:delText xml:space="preserve">The presence of repeated collaborations among project developers is related to </w:delText>
        </w:r>
        <w:r w:rsidRPr="00D8114C" w:rsidDel="00E021D0">
          <w:delText>strong interpersonal connections</w:delText>
        </w:r>
        <w:r w:rsidDel="00E021D0">
          <w:delText xml:space="preserve"> (Uzzi 1997). We calculate the number of developer pairs from the focal repository that worked on other repositories within Ethereum project and divide it over</w:delText>
        </w:r>
        <w:r w:rsidRPr="00D8114C" w:rsidDel="00E021D0">
          <w:delText xml:space="preserve"> the total number of pairs th</w:delText>
        </w:r>
        <w:r w:rsidDel="00E021D0">
          <w:delText xml:space="preserve">at exist in the focal repository to calculate the number of repeated ties, or the internal cohesion metric. </w:delText>
        </w:r>
        <w:r w:rsidRPr="00E208F0" w:rsidDel="00E021D0">
          <w:delText xml:space="preserve">The </w:delText>
        </w:r>
        <w:r w:rsidDel="00E021D0">
          <w:delText>resulting metric is the</w:delText>
        </w:r>
        <w:r w:rsidRPr="00E208F0" w:rsidDel="00E021D0">
          <w:delText xml:space="preserve"> </w:delText>
        </w:r>
        <w:r w:rsidDel="00E021D0">
          <w:delText xml:space="preserve">main </w:delText>
        </w:r>
        <w:r w:rsidRPr="00E208F0" w:rsidDel="00E021D0">
          <w:delText xml:space="preserve">independent variable. </w:delText>
        </w:r>
        <w:r w:rsidDel="00E021D0">
          <w:delText xml:space="preserve">The main dependent variable is </w:delText>
        </w:r>
        <w:r w:rsidRPr="00F46959" w:rsidDel="00E021D0">
          <w:rPr>
            <w:rStyle w:val="Emphasis"/>
            <w:color w:val="000000" w:themeColor="text1"/>
            <w:spacing w:val="5"/>
            <w:shd w:val="clear" w:color="auto" w:fill="FFFFFF"/>
          </w:rPr>
          <w:delText>a project’s success</w:delText>
        </w:r>
        <w:r w:rsidDel="00E021D0">
          <w:rPr>
            <w:rStyle w:val="Emphasis"/>
            <w:i w:val="0"/>
            <w:iCs w:val="0"/>
            <w:color w:val="000000" w:themeColor="text1"/>
            <w:spacing w:val="5"/>
            <w:shd w:val="clear" w:color="auto" w:fill="FFFFFF"/>
          </w:rPr>
          <w:delText xml:space="preserve">. Subsequent to the extant literature, we consider </w:delText>
        </w:r>
        <w:r w:rsidRPr="0093659C" w:rsidDel="00E021D0">
          <w:rPr>
            <w:rStyle w:val="Emphasis"/>
            <w:i w:val="0"/>
            <w:iCs w:val="0"/>
            <w:color w:val="000000" w:themeColor="text1"/>
            <w:spacing w:val="5"/>
            <w:shd w:val="clear" w:color="auto" w:fill="FFFFFF"/>
          </w:rPr>
          <w:delText>a project’s success</w:delText>
        </w:r>
        <w:r w:rsidRPr="0093659C" w:rsidDel="00E021D0">
          <w:rPr>
            <w:i/>
            <w:iCs/>
          </w:rPr>
          <w:delText xml:space="preserve"> </w:delText>
        </w:r>
        <w:r w:rsidRPr="0093659C" w:rsidDel="00E021D0">
          <w:delText xml:space="preserve">as a project’s rate of knowledge creation </w:delText>
        </w:r>
        <w:r w:rsidDel="00E021D0">
          <w:delText xml:space="preserve">and measure it as number of commits (Boh et al. 2007, Crowston et al. 2003). We also control for the </w:delText>
        </w:r>
        <w:r w:rsidRPr="00E208F0" w:rsidDel="00E021D0">
          <w:delText>lifetime of the project since its initiation (Duration).</w:delText>
        </w:r>
      </w:del>
    </w:p>
    <w:p w14:paraId="27F5859E" w14:textId="1D4CC4A4" w:rsidR="00F51A1E" w:rsidRPr="00E208F0" w:rsidDel="00E021D0" w:rsidRDefault="00F51A1E" w:rsidP="00F51A1E">
      <w:pPr>
        <w:rPr>
          <w:del w:id="893" w:author="Mariia Petryk" w:date="2023-08-06T17:37:00Z"/>
          <w:rFonts w:eastAsia="Calibri"/>
          <w:color w:val="333333"/>
        </w:rPr>
      </w:pPr>
    </w:p>
    <w:p w14:paraId="1113BB05" w14:textId="1AC0212F" w:rsidR="00F51A1E" w:rsidRPr="00E208F0" w:rsidDel="00B8247C" w:rsidRDefault="00F51A1E" w:rsidP="00F51A1E">
      <w:pPr>
        <w:ind w:firstLine="720"/>
        <w:rPr>
          <w:del w:id="894" w:author="Mariia Petryk" w:date="2023-08-06T17:45:00Z"/>
        </w:rPr>
      </w:pPr>
      <w:del w:id="895" w:author="Mariia Petryk" w:date="2023-08-06T17:45:00Z">
        <w:r w:rsidRPr="00E208F0" w:rsidDel="00B8247C">
          <w:delText xml:space="preserve">To test our </w:delText>
        </w:r>
        <w:r w:rsidR="00526CD9" w:rsidDel="00B8247C">
          <w:delText>third</w:delText>
        </w:r>
        <w:r w:rsidRPr="00E208F0" w:rsidDel="00B8247C">
          <w:delText xml:space="preserve"> hypothesis, we run a panel fixed effects regression:</w:delText>
        </w:r>
      </w:del>
    </w:p>
    <w:p w14:paraId="3CFA6045" w14:textId="57C5CAE9" w:rsidR="00F51A1E" w:rsidRPr="00E208F0" w:rsidDel="00B8247C" w:rsidRDefault="00F51A1E" w:rsidP="00F51A1E">
      <w:pPr>
        <w:rPr>
          <w:del w:id="896" w:author="Mariia Petryk" w:date="2023-08-06T17:45:00Z"/>
        </w:rPr>
      </w:pPr>
    </w:p>
    <w:p w14:paraId="6C4C0C68" w14:textId="07D8E0DE" w:rsidR="00F51A1E" w:rsidRPr="00E208F0" w:rsidDel="00B8247C" w:rsidRDefault="00F51A1E" w:rsidP="00F51A1E">
      <w:pPr>
        <w:spacing w:line="360" w:lineRule="auto"/>
        <w:jc w:val="center"/>
        <w:rPr>
          <w:del w:id="897" w:author="Mariia Petryk" w:date="2023-08-06T17:45:00Z"/>
          <w:rFonts w:eastAsiaTheme="minorEastAsia"/>
          <w:sz w:val="22"/>
          <w:szCs w:val="22"/>
          <w:lang w:eastAsia="zh-CN"/>
        </w:rPr>
      </w:pPr>
      <m:oMath>
        <m:sSub>
          <m:sSubPr>
            <m:ctrlPr>
              <w:del w:id="898" w:author="Mariia Petryk" w:date="2023-08-06T17:45:00Z">
                <w:rPr>
                  <w:rFonts w:ascii="Cambria Math" w:eastAsiaTheme="minorEastAsia" w:hAnsi="Cambria Math"/>
                  <w:sz w:val="22"/>
                  <w:szCs w:val="22"/>
                  <w:lang w:eastAsia="zh-CN"/>
                </w:rPr>
              </w:del>
            </m:ctrlPr>
          </m:sSubPr>
          <m:e>
            <m:r>
              <w:del w:id="899" w:author="Mariia Petryk" w:date="2023-08-06T17:45:00Z">
                <w:rPr>
                  <w:rFonts w:ascii="Cambria Math" w:eastAsiaTheme="minorEastAsia" w:hAnsi="Cambria Math"/>
                  <w:sz w:val="22"/>
                  <w:szCs w:val="22"/>
                  <w:lang w:eastAsia="zh-CN"/>
                </w:rPr>
                <m:t>Commits</m:t>
              </w:del>
            </m:r>
          </m:e>
          <m:sub>
            <m:r>
              <w:del w:id="900" w:author="Mariia Petryk" w:date="2023-08-06T17:45:00Z">
                <w:rPr>
                  <w:rFonts w:ascii="Cambria Math" w:eastAsiaTheme="minorEastAsia" w:hAnsi="Cambria Math"/>
                  <w:sz w:val="22"/>
                  <w:szCs w:val="22"/>
                  <w:lang w:eastAsia="zh-CN"/>
                </w:rPr>
                <m:t>it</m:t>
              </w:del>
            </m:r>
          </m:sub>
        </m:sSub>
        <m:r>
          <w:del w:id="901" w:author="Mariia Petryk" w:date="2023-08-06T17:45:00Z">
            <w:rPr>
              <w:rFonts w:ascii="Cambria Math" w:eastAsiaTheme="minorEastAsia" w:hAnsi="Cambria Math"/>
              <w:sz w:val="22"/>
              <w:szCs w:val="22"/>
              <w:lang w:eastAsia="zh-CN"/>
            </w:rPr>
            <m:t>=</m:t>
          </w:del>
        </m:r>
        <m:sSub>
          <m:sSubPr>
            <m:ctrlPr>
              <w:del w:id="902" w:author="Mariia Petryk" w:date="2023-08-06T17:45:00Z">
                <w:rPr>
                  <w:rFonts w:ascii="Cambria Math" w:eastAsiaTheme="minorEastAsia" w:hAnsi="Cambria Math"/>
                  <w:sz w:val="22"/>
                  <w:szCs w:val="22"/>
                  <w:lang w:eastAsia="zh-CN"/>
                </w:rPr>
              </w:del>
            </m:ctrlPr>
          </m:sSubPr>
          <m:e>
            <m:r>
              <w:del w:id="903" w:author="Mariia Petryk" w:date="2023-08-06T17:45:00Z">
                <w:rPr>
                  <w:rFonts w:ascii="Cambria Math" w:eastAsiaTheme="minorEastAsia" w:hAnsi="Cambria Math"/>
                  <w:sz w:val="22"/>
                  <w:szCs w:val="22"/>
                  <w:lang w:eastAsia="zh-CN"/>
                </w:rPr>
                <m:t>β</m:t>
              </w:del>
            </m:r>
          </m:e>
          <m:sub>
            <m:r>
              <w:del w:id="904" w:author="Mariia Petryk" w:date="2023-08-06T17:45:00Z">
                <w:rPr>
                  <w:rFonts w:ascii="Cambria Math" w:eastAsiaTheme="minorEastAsia" w:hAnsi="Cambria Math"/>
                  <w:sz w:val="22"/>
                  <w:szCs w:val="22"/>
                  <w:lang w:eastAsia="zh-CN"/>
                </w:rPr>
                <m:t>1</m:t>
              </w:del>
            </m:r>
          </m:sub>
        </m:sSub>
        <m:r>
          <w:del w:id="905" w:author="Mariia Petryk" w:date="2023-08-06T17:45:00Z">
            <w:rPr>
              <w:rFonts w:ascii="Cambria Math" w:eastAsiaTheme="minorEastAsia" w:hAnsi="Cambria Math"/>
              <w:sz w:val="22"/>
              <w:szCs w:val="22"/>
              <w:lang w:eastAsia="zh-CN"/>
            </w:rPr>
            <m:t>IntCohesio</m:t>
          </w:del>
        </m:r>
        <m:sSub>
          <m:sSubPr>
            <m:ctrlPr>
              <w:del w:id="906" w:author="Mariia Petryk" w:date="2023-08-06T17:45:00Z">
                <w:rPr>
                  <w:rFonts w:ascii="Cambria Math" w:eastAsiaTheme="minorEastAsia" w:hAnsi="Cambria Math"/>
                  <w:i/>
                  <w:sz w:val="22"/>
                  <w:szCs w:val="22"/>
                  <w:lang w:eastAsia="zh-CN"/>
                </w:rPr>
              </w:del>
            </m:ctrlPr>
          </m:sSubPr>
          <m:e>
            <m:r>
              <w:del w:id="907" w:author="Mariia Petryk" w:date="2023-08-06T17:45:00Z">
                <w:rPr>
                  <w:rFonts w:ascii="Cambria Math" w:eastAsiaTheme="minorEastAsia" w:hAnsi="Cambria Math"/>
                  <w:sz w:val="22"/>
                  <w:szCs w:val="22"/>
                  <w:lang w:eastAsia="zh-CN"/>
                </w:rPr>
                <m:t>n</m:t>
              </w:del>
            </m:r>
          </m:e>
          <m:sub>
            <m:r>
              <w:del w:id="908" w:author="Mariia Petryk" w:date="2023-08-06T17:45:00Z">
                <w:rPr>
                  <w:rFonts w:ascii="Cambria Math" w:eastAsiaTheme="minorEastAsia" w:hAnsi="Cambria Math"/>
                  <w:sz w:val="22"/>
                  <w:szCs w:val="22"/>
                  <w:lang w:eastAsia="zh-CN"/>
                </w:rPr>
                <m:t>it</m:t>
              </w:del>
            </m:r>
          </m:sub>
        </m:sSub>
        <m:r>
          <w:del w:id="909" w:author="Mariia Petryk" w:date="2023-08-06T17:45:00Z">
            <w:rPr>
              <w:rFonts w:ascii="Cambria Math" w:eastAsiaTheme="minorEastAsia" w:hAnsi="Cambria Math"/>
              <w:sz w:val="22"/>
              <w:szCs w:val="22"/>
              <w:lang w:eastAsia="zh-CN"/>
            </w:rPr>
            <m:t>+</m:t>
          </w:del>
        </m:r>
        <m:sSub>
          <m:sSubPr>
            <m:ctrlPr>
              <w:del w:id="910" w:author="Mariia Petryk" w:date="2023-08-06T17:45:00Z">
                <w:rPr>
                  <w:rFonts w:ascii="Cambria Math" w:eastAsiaTheme="minorEastAsia" w:hAnsi="Cambria Math"/>
                  <w:sz w:val="22"/>
                  <w:szCs w:val="22"/>
                  <w:lang w:eastAsia="zh-CN"/>
                </w:rPr>
              </w:del>
            </m:ctrlPr>
          </m:sSubPr>
          <m:e>
            <m:r>
              <w:del w:id="911" w:author="Mariia Petryk" w:date="2023-08-06T17:45:00Z">
                <w:rPr>
                  <w:rFonts w:ascii="Cambria Math" w:eastAsiaTheme="minorEastAsia" w:hAnsi="Cambria Math"/>
                  <w:sz w:val="22"/>
                  <w:szCs w:val="22"/>
                  <w:lang w:eastAsia="zh-CN"/>
                </w:rPr>
                <m:t>β</m:t>
              </w:del>
            </m:r>
          </m:e>
          <m:sub>
            <m:r>
              <w:del w:id="912" w:author="Mariia Petryk" w:date="2023-08-06T17:45:00Z">
                <w:rPr>
                  <w:rFonts w:ascii="Cambria Math" w:eastAsiaTheme="minorEastAsia" w:hAnsi="Cambria Math"/>
                  <w:sz w:val="22"/>
                  <w:szCs w:val="22"/>
                  <w:lang w:eastAsia="zh-CN"/>
                </w:rPr>
                <m:t>2</m:t>
              </w:del>
            </m:r>
          </m:sub>
        </m:sSub>
        <m:r>
          <w:del w:id="913" w:author="Mariia Petryk" w:date="2023-08-06T17:45:00Z">
            <w:rPr>
              <w:rFonts w:ascii="Cambria Math" w:eastAsiaTheme="minorEastAsia" w:hAnsi="Cambria Math"/>
              <w:sz w:val="22"/>
              <w:szCs w:val="22"/>
              <w:lang w:eastAsia="zh-CN"/>
            </w:rPr>
            <m:t>IntCohesio</m:t>
          </w:del>
        </m:r>
        <m:sSub>
          <m:sSubPr>
            <m:ctrlPr>
              <w:del w:id="914" w:author="Mariia Petryk" w:date="2023-08-06T17:45:00Z">
                <w:rPr>
                  <w:rFonts w:ascii="Cambria Math" w:eastAsiaTheme="minorEastAsia" w:hAnsi="Cambria Math"/>
                  <w:i/>
                  <w:sz w:val="22"/>
                  <w:szCs w:val="22"/>
                  <w:lang w:eastAsia="zh-CN"/>
                </w:rPr>
              </w:del>
            </m:ctrlPr>
          </m:sSubPr>
          <m:e>
            <m:sSup>
              <m:sSupPr>
                <m:ctrlPr>
                  <w:del w:id="915" w:author="Mariia Petryk" w:date="2023-08-06T17:45:00Z">
                    <w:rPr>
                      <w:rFonts w:ascii="Cambria Math" w:eastAsiaTheme="minorEastAsia" w:hAnsi="Cambria Math"/>
                      <w:i/>
                      <w:sz w:val="22"/>
                      <w:szCs w:val="22"/>
                      <w:lang w:eastAsia="zh-CN"/>
                    </w:rPr>
                  </w:del>
                </m:ctrlPr>
              </m:sSupPr>
              <m:e>
                <m:r>
                  <w:del w:id="916" w:author="Mariia Petryk" w:date="2023-08-06T17:45:00Z">
                    <w:rPr>
                      <w:rFonts w:ascii="Cambria Math" w:eastAsiaTheme="minorEastAsia" w:hAnsi="Cambria Math"/>
                      <w:sz w:val="22"/>
                      <w:szCs w:val="22"/>
                      <w:lang w:eastAsia="zh-CN"/>
                    </w:rPr>
                    <m:t>n</m:t>
                  </w:del>
                </m:r>
              </m:e>
              <m:sup>
                <m:r>
                  <w:del w:id="917" w:author="Mariia Petryk" w:date="2023-08-06T17:45:00Z">
                    <w:rPr>
                      <w:rFonts w:ascii="Cambria Math" w:eastAsiaTheme="minorEastAsia" w:hAnsi="Cambria Math"/>
                      <w:sz w:val="22"/>
                      <w:szCs w:val="22"/>
                      <w:lang w:eastAsia="zh-CN"/>
                    </w:rPr>
                    <m:t>2</m:t>
                  </w:del>
                </m:r>
              </m:sup>
            </m:sSup>
          </m:e>
          <m:sub>
            <m:r>
              <w:del w:id="918" w:author="Mariia Petryk" w:date="2023-08-06T17:45:00Z">
                <w:rPr>
                  <w:rFonts w:ascii="Cambria Math" w:eastAsiaTheme="minorEastAsia" w:hAnsi="Cambria Math"/>
                  <w:sz w:val="22"/>
                  <w:szCs w:val="22"/>
                  <w:lang w:eastAsia="zh-CN"/>
                </w:rPr>
                <m:t>it</m:t>
              </w:del>
            </m:r>
          </m:sub>
        </m:sSub>
        <m:r>
          <w:del w:id="919" w:author="Mariia Petryk" w:date="2023-08-06T17:45:00Z">
            <w:rPr>
              <w:rFonts w:ascii="Cambria Math" w:eastAsiaTheme="minorEastAsia" w:hAnsi="Cambria Math"/>
              <w:sz w:val="22"/>
              <w:szCs w:val="22"/>
              <w:lang w:eastAsia="zh-CN"/>
            </w:rPr>
            <m:t>+</m:t>
          </w:del>
        </m:r>
        <m:sSub>
          <m:sSubPr>
            <m:ctrlPr>
              <w:del w:id="920" w:author="Mariia Petryk" w:date="2023-08-06T17:45:00Z">
                <w:rPr>
                  <w:rFonts w:ascii="Cambria Math" w:eastAsiaTheme="minorEastAsia" w:hAnsi="Cambria Math"/>
                  <w:sz w:val="22"/>
                  <w:szCs w:val="22"/>
                  <w:lang w:eastAsia="zh-CN"/>
                </w:rPr>
              </w:del>
            </m:ctrlPr>
          </m:sSubPr>
          <m:e>
            <m:r>
              <w:del w:id="921" w:author="Mariia Petryk" w:date="2023-08-06T17:45:00Z">
                <w:rPr>
                  <w:rFonts w:ascii="Cambria Math" w:eastAsiaTheme="minorEastAsia" w:hAnsi="Cambria Math"/>
                  <w:sz w:val="22"/>
                  <w:szCs w:val="22"/>
                  <w:lang w:eastAsia="zh-CN"/>
                </w:rPr>
                <m:t>Controls</m:t>
              </w:del>
            </m:r>
          </m:e>
          <m:sub>
            <m:r>
              <w:del w:id="922" w:author="Mariia Petryk" w:date="2023-08-06T17:45:00Z">
                <w:rPr>
                  <w:rFonts w:ascii="Cambria Math" w:eastAsiaTheme="minorEastAsia" w:hAnsi="Cambria Math"/>
                  <w:sz w:val="22"/>
                  <w:szCs w:val="22"/>
                  <w:lang w:eastAsia="zh-CN"/>
                </w:rPr>
                <m:t>it</m:t>
              </w:del>
            </m:r>
          </m:sub>
        </m:sSub>
        <m:r>
          <w:del w:id="923" w:author="Mariia Petryk" w:date="2023-08-06T17:45:00Z">
            <w:rPr>
              <w:rFonts w:ascii="Cambria Math" w:eastAsiaTheme="minorEastAsia" w:hAnsi="Cambria Math"/>
              <w:sz w:val="22"/>
              <w:szCs w:val="22"/>
              <w:lang w:eastAsia="zh-CN"/>
            </w:rPr>
            <m:t xml:space="preserve">+ </m:t>
          </w:del>
        </m:r>
        <m:sSub>
          <m:sSubPr>
            <m:ctrlPr>
              <w:del w:id="924" w:author="Mariia Petryk" w:date="2023-08-06T17:45:00Z">
                <w:rPr>
                  <w:rFonts w:ascii="Cambria Math" w:eastAsiaTheme="minorEastAsia" w:hAnsi="Cambria Math"/>
                  <w:sz w:val="22"/>
                  <w:szCs w:val="22"/>
                  <w:lang w:eastAsia="zh-CN"/>
                </w:rPr>
              </w:del>
            </m:ctrlPr>
          </m:sSubPr>
          <m:e>
            <m:r>
              <w:del w:id="925" w:author="Mariia Petryk" w:date="2023-08-06T17:45:00Z">
                <w:rPr>
                  <w:rFonts w:ascii="Cambria Math" w:eastAsiaTheme="minorEastAsia" w:hAnsi="Cambria Math"/>
                  <w:sz w:val="22"/>
                  <w:szCs w:val="22"/>
                  <w:lang w:eastAsia="zh-CN"/>
                </w:rPr>
                <m:t>α</m:t>
              </w:del>
            </m:r>
          </m:e>
          <m:sub>
            <m:r>
              <w:del w:id="926" w:author="Mariia Petryk" w:date="2023-08-06T17:45:00Z">
                <w:rPr>
                  <w:rFonts w:ascii="Cambria Math" w:eastAsiaTheme="minorEastAsia" w:hAnsi="Cambria Math"/>
                  <w:sz w:val="22"/>
                  <w:szCs w:val="22"/>
                  <w:lang w:eastAsia="zh-CN"/>
                </w:rPr>
                <m:t>i</m:t>
              </w:del>
            </m:r>
          </m:sub>
        </m:sSub>
        <m:r>
          <w:del w:id="927" w:author="Mariia Petryk" w:date="2023-08-06T17:45:00Z">
            <w:rPr>
              <w:rFonts w:ascii="Cambria Math" w:eastAsiaTheme="minorEastAsia" w:hAnsi="Cambria Math"/>
              <w:sz w:val="22"/>
              <w:szCs w:val="22"/>
              <w:lang w:eastAsia="zh-CN"/>
            </w:rPr>
            <m:t>+</m:t>
          </w:del>
        </m:r>
        <m:sSub>
          <m:sSubPr>
            <m:ctrlPr>
              <w:del w:id="928" w:author="Mariia Petryk" w:date="2023-08-06T17:45:00Z">
                <w:rPr>
                  <w:rFonts w:ascii="Cambria Math" w:eastAsiaTheme="minorEastAsia" w:hAnsi="Cambria Math"/>
                  <w:sz w:val="22"/>
                  <w:szCs w:val="22"/>
                  <w:lang w:eastAsia="zh-CN"/>
                </w:rPr>
              </w:del>
            </m:ctrlPr>
          </m:sSubPr>
          <m:e>
            <m:r>
              <w:del w:id="929" w:author="Mariia Petryk" w:date="2023-08-06T17:45:00Z">
                <w:rPr>
                  <w:rFonts w:ascii="Cambria Math" w:eastAsiaTheme="minorEastAsia" w:hAnsi="Cambria Math"/>
                  <w:sz w:val="22"/>
                  <w:szCs w:val="22"/>
                  <w:lang w:eastAsia="zh-CN"/>
                </w:rPr>
                <m:t>ε</m:t>
              </w:del>
            </m:r>
          </m:e>
          <m:sub>
            <m:r>
              <w:del w:id="930" w:author="Mariia Petryk" w:date="2023-08-06T17:45:00Z">
                <w:rPr>
                  <w:rFonts w:ascii="Cambria Math" w:eastAsiaTheme="minorEastAsia" w:hAnsi="Cambria Math"/>
                  <w:sz w:val="22"/>
                  <w:szCs w:val="22"/>
                  <w:lang w:eastAsia="zh-CN"/>
                </w:rPr>
                <m:t>it</m:t>
              </w:del>
            </m:r>
          </m:sub>
        </m:sSub>
      </m:oMath>
      <w:del w:id="931" w:author="Mariia Petryk" w:date="2023-08-06T17:45:00Z">
        <w:r w:rsidRPr="00E208F0" w:rsidDel="00B8247C">
          <w:rPr>
            <w:rFonts w:eastAsiaTheme="minorEastAsia"/>
            <w:sz w:val="22"/>
            <w:szCs w:val="22"/>
            <w:lang w:eastAsia="zh-CN"/>
          </w:rPr>
          <w:delText xml:space="preserve">                (</w:delText>
        </w:r>
        <w:r w:rsidR="00526CD9" w:rsidDel="00B8247C">
          <w:rPr>
            <w:rFonts w:eastAsiaTheme="minorEastAsia"/>
            <w:sz w:val="22"/>
            <w:szCs w:val="22"/>
            <w:lang w:eastAsia="zh-CN"/>
          </w:rPr>
          <w:delText>3</w:delText>
        </w:r>
        <w:r w:rsidRPr="00E208F0" w:rsidDel="00B8247C">
          <w:rPr>
            <w:rFonts w:eastAsiaTheme="minorEastAsia"/>
            <w:sz w:val="22"/>
            <w:szCs w:val="22"/>
            <w:lang w:eastAsia="zh-CN"/>
          </w:rPr>
          <w:delText>)</w:delText>
        </w:r>
      </w:del>
    </w:p>
    <w:p w14:paraId="3C84EDB7" w14:textId="289FE369" w:rsidR="00F51A1E" w:rsidRPr="00E208F0" w:rsidDel="00B8247C" w:rsidRDefault="00F51A1E" w:rsidP="00F51A1E">
      <w:pPr>
        <w:ind w:firstLine="720"/>
        <w:rPr>
          <w:del w:id="932" w:author="Mariia Petryk" w:date="2023-08-06T17:45:00Z"/>
        </w:rPr>
      </w:pPr>
      <w:del w:id="933" w:author="Mariia Petryk" w:date="2023-08-06T17:45:00Z">
        <w:r w:rsidRPr="00E208F0" w:rsidDel="00B8247C">
          <w:delText>In equation (</w:delText>
        </w:r>
        <w:r w:rsidR="00526CD9" w:rsidDel="00B8247C">
          <w:delText>3</w:delText>
        </w:r>
        <w:r w:rsidRPr="00E208F0" w:rsidDel="00B8247C">
          <w:delText xml:space="preserve">), i – is the index of a repository within the Ethereum project, t – index of a time period, </w:delText>
        </w:r>
      </w:del>
      <m:oMath>
        <m:sSub>
          <m:sSubPr>
            <m:ctrlPr>
              <w:del w:id="934" w:author="Mariia Petryk" w:date="2023-08-06T17:45:00Z">
                <w:rPr>
                  <w:rFonts w:ascii="Cambria Math" w:hAnsi="Cambria Math"/>
                </w:rPr>
              </w:del>
            </m:ctrlPr>
          </m:sSubPr>
          <m:e>
            <m:r>
              <w:del w:id="935" w:author="Mariia Petryk" w:date="2023-08-06T17:45:00Z">
                <w:rPr>
                  <w:rFonts w:ascii="Cambria Math" w:hAnsi="Cambria Math"/>
                </w:rPr>
                <m:t>α</m:t>
              </w:del>
            </m:r>
          </m:e>
          <m:sub>
            <m:r>
              <w:del w:id="936" w:author="Mariia Petryk" w:date="2023-08-06T17:45:00Z">
                <w:rPr>
                  <w:rFonts w:ascii="Cambria Math" w:hAnsi="Cambria Math"/>
                </w:rPr>
                <m:t>i</m:t>
              </w:del>
            </m:r>
          </m:sub>
        </m:sSub>
      </m:oMath>
      <w:del w:id="937" w:author="Mariia Petryk" w:date="2023-08-06T17:45:00Z">
        <w:r w:rsidRPr="00E208F0" w:rsidDel="00B8247C">
          <w:delText xml:space="preserve"> is the repository fixed effect that accounts </w:delText>
        </w:r>
        <w:r w:rsidRPr="0063176B" w:rsidDel="00B8247C">
          <w:delText xml:space="preserve">for unique attributes of the repository that are not captured by other variables, </w:delText>
        </w:r>
      </w:del>
      <m:oMath>
        <m:sSub>
          <m:sSubPr>
            <m:ctrlPr>
              <w:del w:id="938" w:author="Mariia Petryk" w:date="2023-08-06T17:45:00Z">
                <w:rPr>
                  <w:rFonts w:ascii="Cambria Math" w:hAnsi="Cambria Math"/>
                </w:rPr>
              </w:del>
            </m:ctrlPr>
          </m:sSubPr>
          <m:e>
            <m:r>
              <w:del w:id="939" w:author="Mariia Petryk" w:date="2023-08-06T17:45:00Z">
                <w:rPr>
                  <w:rFonts w:ascii="Cambria Math" w:hAnsi="Cambria Math"/>
                </w:rPr>
                <m:t>ε</m:t>
              </w:del>
            </m:r>
          </m:e>
          <m:sub>
            <m:r>
              <w:del w:id="940" w:author="Mariia Petryk" w:date="2023-08-06T17:45:00Z">
                <w:rPr>
                  <w:rFonts w:ascii="Cambria Math" w:hAnsi="Cambria Math"/>
                </w:rPr>
                <m:t>it</m:t>
              </w:del>
            </m:r>
          </m:sub>
        </m:sSub>
      </m:oMath>
      <w:del w:id="941" w:author="Mariia Petryk" w:date="2023-08-06T17:45:00Z">
        <w:r w:rsidRPr="0063176B" w:rsidDel="00B8247C">
          <w:delText xml:space="preserve"> – idiosyncratic error. </w:delText>
        </w:r>
      </w:del>
      <m:oMath>
        <m:r>
          <w:del w:id="942" w:author="Mariia Petryk" w:date="2023-08-06T17:45:00Z">
            <w:rPr>
              <w:rFonts w:ascii="Cambria Math" w:eastAsiaTheme="minorEastAsia" w:hAnsi="Cambria Math"/>
              <w:lang w:eastAsia="zh-CN"/>
            </w:rPr>
            <m:t>Controls</m:t>
          </w:del>
        </m:r>
      </m:oMath>
      <w:del w:id="943" w:author="Mariia Petryk" w:date="2023-08-06T17:45:00Z">
        <w:r w:rsidRPr="0063176B" w:rsidDel="00B8247C">
          <w:rPr>
            <w:rFonts w:eastAsiaTheme="minorEastAsia"/>
            <w:lang w:eastAsia="zh-CN"/>
          </w:rPr>
          <w:delText xml:space="preserve"> include </w:delText>
        </w:r>
        <w:r w:rsidRPr="00E208F0" w:rsidDel="00B8247C">
          <w:delText>the lifetime of the project since its initiation (</w:delText>
        </w:r>
      </w:del>
      <m:oMath>
        <m:r>
          <w:del w:id="944" w:author="Mariia Petryk" w:date="2023-08-06T17:45:00Z">
            <w:rPr>
              <w:rFonts w:ascii="Cambria Math" w:hAnsi="Cambria Math"/>
            </w:rPr>
            <m:t>Duratio</m:t>
          </w:del>
        </m:r>
        <m:sSub>
          <m:sSubPr>
            <m:ctrlPr>
              <w:del w:id="945" w:author="Mariia Petryk" w:date="2023-08-06T17:45:00Z">
                <w:rPr>
                  <w:rFonts w:ascii="Cambria Math" w:hAnsi="Cambria Math"/>
                  <w:i/>
                  <w:iCs/>
                </w:rPr>
              </w:del>
            </m:ctrlPr>
          </m:sSubPr>
          <m:e>
            <m:r>
              <w:del w:id="946" w:author="Mariia Petryk" w:date="2023-08-06T17:45:00Z">
                <w:rPr>
                  <w:rFonts w:ascii="Cambria Math" w:hAnsi="Cambria Math"/>
                </w:rPr>
                <m:t>n</m:t>
              </w:del>
            </m:r>
          </m:e>
          <m:sub>
            <m:r>
              <w:del w:id="947" w:author="Mariia Petryk" w:date="2023-08-06T17:45:00Z">
                <w:rPr>
                  <w:rFonts w:ascii="Cambria Math" w:hAnsi="Cambria Math"/>
                </w:rPr>
                <m:t>it</m:t>
              </w:del>
            </m:r>
          </m:sub>
        </m:sSub>
      </m:oMath>
      <w:del w:id="948" w:author="Mariia Petryk" w:date="2023-08-06T17:45:00Z">
        <w:r w:rsidRPr="00E208F0" w:rsidDel="00B8247C">
          <w:delText>).</w:delText>
        </w:r>
      </w:del>
    </w:p>
    <w:p w14:paraId="52A049BD" w14:textId="18E3EBA5" w:rsidR="00F51A1E" w:rsidRPr="00E208F0" w:rsidDel="00B8247C" w:rsidRDefault="00F51A1E" w:rsidP="00F51A1E">
      <w:pPr>
        <w:rPr>
          <w:del w:id="949" w:author="Mariia Petryk" w:date="2023-08-06T17:45:00Z"/>
        </w:rPr>
      </w:pPr>
    </w:p>
    <w:p w14:paraId="6A39C3B4" w14:textId="44D2F24A" w:rsidR="00F51A1E" w:rsidRPr="00E208F0" w:rsidRDefault="00F51A1E" w:rsidP="00F51A1E">
      <w:pPr>
        <w:ind w:firstLine="720"/>
      </w:pPr>
      <w:del w:id="950" w:author="Mariia Petryk" w:date="2023-08-06T17:45:00Z">
        <w:r w:rsidRPr="00E208F0" w:rsidDel="00B8247C">
          <w:delText>The results are presented in Table</w:delText>
        </w:r>
      </w:del>
      <w:del w:id="951" w:author="Mariia Petryk" w:date="2023-08-06T17:44:00Z">
        <w:r w:rsidRPr="00E208F0" w:rsidDel="00B8247C">
          <w:delText xml:space="preserve"> </w:delText>
        </w:r>
        <w:r w:rsidR="00526CD9" w:rsidDel="00B8247C">
          <w:delText>3</w:delText>
        </w:r>
      </w:del>
      <w:del w:id="952" w:author="Mariia Petryk" w:date="2023-08-06T17:45:00Z">
        <w:r w:rsidRPr="00E208F0" w:rsidDel="00B8247C">
          <w:delText>.</w:delText>
        </w:r>
      </w:del>
      <w:r w:rsidRPr="00E208F0">
        <w:t xml:space="preserve"> </w:t>
      </w:r>
    </w:p>
    <w:p w14:paraId="4515CDBF" w14:textId="77777777" w:rsidR="00F51A1E" w:rsidRPr="00E208F0" w:rsidRDefault="00F51A1E" w:rsidP="00F51A1E">
      <w:pPr>
        <w:ind w:firstLine="720"/>
      </w:pPr>
    </w:p>
    <w:p w14:paraId="0B97FA25" w14:textId="67FDA0D4" w:rsidR="00AE5D8F" w:rsidRPr="00E208F0" w:rsidRDefault="00AE5D8F" w:rsidP="00AE5D8F">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ins w:id="953" w:author="Mariia Petryk" w:date="2023-08-06T17:44:00Z">
        <w:r>
          <w:rPr>
            <w:b/>
            <w:bCs/>
            <w:noProof/>
          </w:rPr>
          <w:t>2</w:t>
        </w:r>
      </w:ins>
      <w:del w:id="954" w:author="Mariia Petryk" w:date="2023-08-06T17:44:00Z">
        <w:r w:rsidDel="00AE5D8F">
          <w:rPr>
            <w:b/>
            <w:bCs/>
            <w:noProof/>
          </w:rPr>
          <w:delText>4</w:delText>
        </w:r>
      </w:del>
      <w:r w:rsidRPr="00E208F0">
        <w:rPr>
          <w:b/>
          <w:bCs/>
        </w:rPr>
        <w:fldChar w:fldCharType="end"/>
      </w:r>
      <w:r w:rsidRPr="00E208F0">
        <w:rPr>
          <w:b/>
          <w:bCs/>
        </w:rPr>
        <w:t>. H</w:t>
      </w:r>
      <w:ins w:id="955" w:author="Mariia Petryk" w:date="2023-08-06T17:44:00Z">
        <w:r>
          <w:rPr>
            <w:b/>
            <w:bCs/>
          </w:rPr>
          <w:t>3 and H4</w:t>
        </w:r>
      </w:ins>
      <w:del w:id="956" w:author="Mariia Petryk" w:date="2023-08-06T17:44:00Z">
        <w:r w:rsidDel="00AE5D8F">
          <w:rPr>
            <w:b/>
            <w:bCs/>
          </w:rPr>
          <w:delText>4</w:delText>
        </w:r>
      </w:del>
      <w:r w:rsidRPr="00E208F0">
        <w:rPr>
          <w:b/>
          <w:bCs/>
        </w:rPr>
        <w:t xml:space="preserve">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3029"/>
        <w:gridCol w:w="3025"/>
      </w:tblGrid>
      <w:tr w:rsidR="00AE5D8F" w:rsidRPr="0034748C" w14:paraId="5509D0E3" w14:textId="77777777" w:rsidTr="00326EE8">
        <w:tc>
          <w:tcPr>
            <w:tcW w:w="1766" w:type="pct"/>
            <w:tcBorders>
              <w:top w:val="single" w:sz="4" w:space="0" w:color="auto"/>
              <w:bottom w:val="single" w:sz="4" w:space="0" w:color="auto"/>
            </w:tcBorders>
          </w:tcPr>
          <w:p w14:paraId="60640EF8" w14:textId="77777777" w:rsidR="00AE5D8F" w:rsidRPr="00326EE8" w:rsidRDefault="00AE5D8F" w:rsidP="00326EE8">
            <w:pPr>
              <w:rPr>
                <w:color w:val="000000" w:themeColor="text1"/>
                <w:sz w:val="20"/>
                <w:szCs w:val="20"/>
              </w:rPr>
            </w:pPr>
            <w:r w:rsidRPr="00326EE8">
              <w:rPr>
                <w:color w:val="000000" w:themeColor="text1"/>
                <w:sz w:val="20"/>
                <w:szCs w:val="20"/>
              </w:rPr>
              <w:t>Variable</w:t>
            </w:r>
          </w:p>
        </w:tc>
        <w:tc>
          <w:tcPr>
            <w:tcW w:w="1618" w:type="pct"/>
            <w:tcBorders>
              <w:top w:val="single" w:sz="4" w:space="0" w:color="auto"/>
              <w:bottom w:val="single" w:sz="4" w:space="0" w:color="auto"/>
            </w:tcBorders>
          </w:tcPr>
          <w:p w14:paraId="799F1C67" w14:textId="77777777" w:rsidR="00AE5D8F" w:rsidRPr="00326EE8" w:rsidRDefault="00AE5D8F" w:rsidP="00326EE8">
            <w:pPr>
              <w:jc w:val="center"/>
              <w:rPr>
                <w:color w:val="000000" w:themeColor="text1"/>
                <w:sz w:val="20"/>
                <w:szCs w:val="20"/>
              </w:rPr>
            </w:pPr>
            <w:r w:rsidRPr="00326EE8">
              <w:rPr>
                <w:color w:val="000000" w:themeColor="text1"/>
                <w:sz w:val="20"/>
                <w:szCs w:val="20"/>
              </w:rPr>
              <w:t>(1)</w:t>
            </w:r>
          </w:p>
          <w:p w14:paraId="6811933A" w14:textId="3F7411C2" w:rsidR="00AE5D8F" w:rsidRPr="00326EE8" w:rsidRDefault="00AE5D8F" w:rsidP="00326EE8">
            <w:pPr>
              <w:jc w:val="center"/>
              <w:rPr>
                <w:color w:val="000000" w:themeColor="text1"/>
                <w:sz w:val="20"/>
                <w:szCs w:val="20"/>
              </w:rPr>
            </w:pPr>
            <w:ins w:id="957" w:author="Mariia Petryk" w:date="2023-08-06T17:44:00Z">
              <w:r>
                <w:rPr>
                  <w:color w:val="000000" w:themeColor="text1"/>
                  <w:sz w:val="20"/>
                  <w:szCs w:val="20"/>
                </w:rPr>
                <w:t xml:space="preserve">H3: </w:t>
              </w:r>
            </w:ins>
            <w:r w:rsidRPr="00326EE8">
              <w:rPr>
                <w:color w:val="000000" w:themeColor="text1"/>
                <w:sz w:val="20"/>
                <w:szCs w:val="20"/>
              </w:rPr>
              <w:t xml:space="preserve">FE, DV= </w:t>
            </w:r>
            <w:proofErr w:type="spellStart"/>
            <w:r w:rsidRPr="00326EE8">
              <w:rPr>
                <w:color w:val="000000" w:themeColor="text1"/>
                <w:sz w:val="20"/>
                <w:szCs w:val="20"/>
              </w:rPr>
              <w:t>lnCommits</w:t>
            </w:r>
            <w:proofErr w:type="spellEnd"/>
          </w:p>
        </w:tc>
        <w:tc>
          <w:tcPr>
            <w:tcW w:w="1616" w:type="pct"/>
            <w:tcBorders>
              <w:top w:val="single" w:sz="4" w:space="0" w:color="auto"/>
              <w:bottom w:val="single" w:sz="4" w:space="0" w:color="auto"/>
            </w:tcBorders>
          </w:tcPr>
          <w:p w14:paraId="054A02FF" w14:textId="77777777" w:rsidR="00AE5D8F" w:rsidRPr="00326EE8" w:rsidRDefault="00AE5D8F" w:rsidP="00326EE8">
            <w:pPr>
              <w:jc w:val="center"/>
              <w:rPr>
                <w:color w:val="000000" w:themeColor="text1"/>
                <w:sz w:val="20"/>
                <w:szCs w:val="20"/>
              </w:rPr>
            </w:pPr>
            <w:r w:rsidRPr="00326EE8">
              <w:rPr>
                <w:color w:val="000000" w:themeColor="text1"/>
                <w:sz w:val="20"/>
                <w:szCs w:val="20"/>
              </w:rPr>
              <w:t>(2)</w:t>
            </w:r>
          </w:p>
          <w:p w14:paraId="0361ABD6" w14:textId="5A208263" w:rsidR="00AE5D8F" w:rsidRPr="00326EE8" w:rsidRDefault="00AE5D8F" w:rsidP="00326EE8">
            <w:pPr>
              <w:jc w:val="center"/>
              <w:rPr>
                <w:color w:val="000000" w:themeColor="text1"/>
                <w:sz w:val="20"/>
                <w:szCs w:val="20"/>
              </w:rPr>
            </w:pPr>
            <w:ins w:id="958" w:author="Mariia Petryk" w:date="2023-08-06T17:44:00Z">
              <w:r>
                <w:rPr>
                  <w:color w:val="000000" w:themeColor="text1"/>
                  <w:sz w:val="20"/>
                  <w:szCs w:val="20"/>
                </w:rPr>
                <w:t xml:space="preserve">H4: </w:t>
              </w:r>
            </w:ins>
            <w:r w:rsidRPr="00326EE8">
              <w:rPr>
                <w:color w:val="000000" w:themeColor="text1"/>
                <w:sz w:val="20"/>
                <w:szCs w:val="20"/>
              </w:rPr>
              <w:t xml:space="preserve">FE, DV= </w:t>
            </w:r>
            <w:proofErr w:type="spellStart"/>
            <w:r w:rsidRPr="00326EE8">
              <w:rPr>
                <w:color w:val="000000" w:themeColor="text1"/>
                <w:sz w:val="20"/>
                <w:szCs w:val="20"/>
              </w:rPr>
              <w:t>lnCommits</w:t>
            </w:r>
            <w:proofErr w:type="spellEnd"/>
          </w:p>
        </w:tc>
      </w:tr>
      <w:tr w:rsidR="00AE5D8F" w:rsidRPr="0034748C" w14:paraId="3D23FB16" w14:textId="77777777" w:rsidTr="00326EE8">
        <w:tc>
          <w:tcPr>
            <w:tcW w:w="1766" w:type="pct"/>
            <w:tcBorders>
              <w:top w:val="single" w:sz="4" w:space="0" w:color="auto"/>
            </w:tcBorders>
            <w:vAlign w:val="bottom"/>
          </w:tcPr>
          <w:p w14:paraId="749F6B61" w14:textId="77777777" w:rsidR="00AE5D8F" w:rsidRPr="00326EE8" w:rsidRDefault="00AE5D8F" w:rsidP="00326EE8">
            <w:pPr>
              <w:rPr>
                <w:color w:val="000000" w:themeColor="text1"/>
                <w:sz w:val="20"/>
                <w:szCs w:val="20"/>
              </w:rPr>
            </w:pPr>
            <w:r w:rsidRPr="00326EE8">
              <w:rPr>
                <w:color w:val="000000" w:themeColor="text1"/>
                <w:sz w:val="20"/>
                <w:szCs w:val="20"/>
              </w:rPr>
              <w:t xml:space="preserve">Degree </w:t>
            </w:r>
          </w:p>
        </w:tc>
        <w:tc>
          <w:tcPr>
            <w:tcW w:w="1618" w:type="pct"/>
            <w:tcBorders>
              <w:top w:val="single" w:sz="4" w:space="0" w:color="auto"/>
            </w:tcBorders>
            <w:vAlign w:val="bottom"/>
          </w:tcPr>
          <w:p w14:paraId="22E75D0E" w14:textId="77777777" w:rsidR="00AE5D8F" w:rsidRPr="00326EE8" w:rsidRDefault="00AE5D8F" w:rsidP="00326EE8">
            <w:pPr>
              <w:jc w:val="center"/>
              <w:rPr>
                <w:color w:val="000000" w:themeColor="text1"/>
                <w:sz w:val="20"/>
                <w:szCs w:val="20"/>
              </w:rPr>
            </w:pPr>
            <w:r w:rsidRPr="00326EE8">
              <w:rPr>
                <w:color w:val="000000" w:themeColor="text1"/>
                <w:sz w:val="20"/>
                <w:szCs w:val="20"/>
              </w:rPr>
              <w:t>0.002*</w:t>
            </w:r>
          </w:p>
        </w:tc>
        <w:tc>
          <w:tcPr>
            <w:tcW w:w="1616" w:type="pct"/>
            <w:tcBorders>
              <w:top w:val="single" w:sz="4" w:space="0" w:color="auto"/>
            </w:tcBorders>
          </w:tcPr>
          <w:p w14:paraId="20E99C75" w14:textId="77777777" w:rsidR="00AE5D8F" w:rsidRPr="00326EE8" w:rsidRDefault="00AE5D8F" w:rsidP="00326EE8">
            <w:pPr>
              <w:jc w:val="center"/>
              <w:rPr>
                <w:color w:val="000000" w:themeColor="text1"/>
                <w:sz w:val="20"/>
                <w:szCs w:val="20"/>
              </w:rPr>
            </w:pPr>
            <w:r w:rsidRPr="00326EE8">
              <w:rPr>
                <w:color w:val="000000" w:themeColor="text1"/>
                <w:sz w:val="20"/>
                <w:szCs w:val="20"/>
              </w:rPr>
              <w:t>0.002*</w:t>
            </w:r>
            <w:r>
              <w:rPr>
                <w:color w:val="000000" w:themeColor="text1"/>
                <w:sz w:val="20"/>
                <w:szCs w:val="20"/>
              </w:rPr>
              <w:t>*</w:t>
            </w:r>
          </w:p>
        </w:tc>
      </w:tr>
      <w:tr w:rsidR="00AE5D8F" w:rsidRPr="0034748C" w14:paraId="1C1136B6" w14:textId="77777777" w:rsidTr="00326EE8">
        <w:tc>
          <w:tcPr>
            <w:tcW w:w="1766" w:type="pct"/>
            <w:vAlign w:val="bottom"/>
          </w:tcPr>
          <w:p w14:paraId="286458E1" w14:textId="77777777" w:rsidR="00AE5D8F" w:rsidRPr="00326EE8" w:rsidRDefault="00AE5D8F" w:rsidP="00326EE8">
            <w:pPr>
              <w:rPr>
                <w:color w:val="000000" w:themeColor="text1"/>
                <w:sz w:val="20"/>
                <w:szCs w:val="20"/>
              </w:rPr>
            </w:pPr>
          </w:p>
        </w:tc>
        <w:tc>
          <w:tcPr>
            <w:tcW w:w="1618" w:type="pct"/>
            <w:vAlign w:val="bottom"/>
          </w:tcPr>
          <w:p w14:paraId="2CB27A12" w14:textId="77777777" w:rsidR="00AE5D8F" w:rsidRPr="00326EE8" w:rsidRDefault="00AE5D8F" w:rsidP="00326EE8">
            <w:pPr>
              <w:jc w:val="center"/>
              <w:rPr>
                <w:color w:val="000000" w:themeColor="text1"/>
                <w:sz w:val="20"/>
                <w:szCs w:val="20"/>
              </w:rPr>
            </w:pPr>
            <w:r w:rsidRPr="00326EE8">
              <w:rPr>
                <w:color w:val="000000" w:themeColor="text1"/>
                <w:sz w:val="20"/>
                <w:szCs w:val="20"/>
              </w:rPr>
              <w:t>(0.001)</w:t>
            </w:r>
          </w:p>
        </w:tc>
        <w:tc>
          <w:tcPr>
            <w:tcW w:w="1616" w:type="pct"/>
          </w:tcPr>
          <w:p w14:paraId="5601BF35" w14:textId="77777777" w:rsidR="00AE5D8F" w:rsidRPr="00326EE8" w:rsidRDefault="00AE5D8F" w:rsidP="00326EE8">
            <w:pPr>
              <w:jc w:val="center"/>
              <w:rPr>
                <w:color w:val="000000" w:themeColor="text1"/>
                <w:sz w:val="20"/>
                <w:szCs w:val="20"/>
              </w:rPr>
            </w:pPr>
            <w:r>
              <w:rPr>
                <w:color w:val="000000" w:themeColor="text1"/>
                <w:sz w:val="20"/>
                <w:szCs w:val="20"/>
              </w:rPr>
              <w:t>(0.0007)</w:t>
            </w:r>
          </w:p>
        </w:tc>
      </w:tr>
      <w:tr w:rsidR="00AE5D8F" w:rsidRPr="0034748C" w14:paraId="7D2757CC" w14:textId="77777777" w:rsidTr="00326EE8">
        <w:tc>
          <w:tcPr>
            <w:tcW w:w="1766" w:type="pct"/>
            <w:vAlign w:val="bottom"/>
          </w:tcPr>
          <w:p w14:paraId="5B6CB184" w14:textId="77777777" w:rsidR="00AE5D8F" w:rsidRPr="00326EE8" w:rsidRDefault="00AE5D8F" w:rsidP="00326EE8">
            <w:pPr>
              <w:rPr>
                <w:color w:val="000000" w:themeColor="text1"/>
                <w:sz w:val="20"/>
                <w:szCs w:val="20"/>
              </w:rPr>
            </w:pPr>
            <w:r w:rsidRPr="00326EE8">
              <w:rPr>
                <w:color w:val="000000" w:themeColor="text1"/>
                <w:sz w:val="20"/>
                <w:szCs w:val="20"/>
              </w:rPr>
              <w:t xml:space="preserve">Eigenvector </w:t>
            </w:r>
          </w:p>
        </w:tc>
        <w:tc>
          <w:tcPr>
            <w:tcW w:w="1618" w:type="pct"/>
            <w:vAlign w:val="bottom"/>
          </w:tcPr>
          <w:p w14:paraId="73E30724" w14:textId="77777777" w:rsidR="00AE5D8F" w:rsidRPr="00326EE8" w:rsidRDefault="00AE5D8F" w:rsidP="00326EE8">
            <w:pPr>
              <w:jc w:val="center"/>
              <w:rPr>
                <w:color w:val="000000" w:themeColor="text1"/>
                <w:sz w:val="20"/>
                <w:szCs w:val="20"/>
              </w:rPr>
            </w:pPr>
            <w:r w:rsidRPr="00326EE8">
              <w:rPr>
                <w:color w:val="000000" w:themeColor="text1"/>
                <w:sz w:val="20"/>
                <w:szCs w:val="20"/>
              </w:rPr>
              <w:t>7.682***</w:t>
            </w:r>
          </w:p>
        </w:tc>
        <w:tc>
          <w:tcPr>
            <w:tcW w:w="1616" w:type="pct"/>
            <w:vAlign w:val="bottom"/>
          </w:tcPr>
          <w:p w14:paraId="6795E963" w14:textId="77777777" w:rsidR="00AE5D8F" w:rsidRPr="00326EE8" w:rsidRDefault="00AE5D8F" w:rsidP="00326EE8">
            <w:pPr>
              <w:jc w:val="center"/>
              <w:rPr>
                <w:color w:val="000000" w:themeColor="text1"/>
                <w:sz w:val="20"/>
                <w:szCs w:val="20"/>
              </w:rPr>
            </w:pPr>
            <w:r w:rsidRPr="00326EE8">
              <w:rPr>
                <w:color w:val="000000" w:themeColor="text1"/>
                <w:sz w:val="20"/>
                <w:szCs w:val="20"/>
              </w:rPr>
              <w:t>7.6</w:t>
            </w:r>
            <w:r>
              <w:rPr>
                <w:color w:val="000000" w:themeColor="text1"/>
                <w:sz w:val="20"/>
                <w:szCs w:val="20"/>
              </w:rPr>
              <w:t>66</w:t>
            </w:r>
            <w:r w:rsidRPr="00326EE8">
              <w:rPr>
                <w:color w:val="000000" w:themeColor="text1"/>
                <w:sz w:val="20"/>
                <w:szCs w:val="20"/>
              </w:rPr>
              <w:t>***</w:t>
            </w:r>
          </w:p>
        </w:tc>
      </w:tr>
      <w:tr w:rsidR="00AE5D8F" w:rsidRPr="0034748C" w14:paraId="56FDE76B" w14:textId="77777777" w:rsidTr="00326EE8">
        <w:tc>
          <w:tcPr>
            <w:tcW w:w="1766" w:type="pct"/>
            <w:vAlign w:val="bottom"/>
          </w:tcPr>
          <w:p w14:paraId="69602F55" w14:textId="77777777" w:rsidR="00AE5D8F" w:rsidRPr="00326EE8" w:rsidRDefault="00AE5D8F" w:rsidP="00326EE8">
            <w:pPr>
              <w:rPr>
                <w:color w:val="000000" w:themeColor="text1"/>
                <w:sz w:val="20"/>
                <w:szCs w:val="20"/>
              </w:rPr>
            </w:pPr>
          </w:p>
        </w:tc>
        <w:tc>
          <w:tcPr>
            <w:tcW w:w="1618" w:type="pct"/>
            <w:vAlign w:val="bottom"/>
          </w:tcPr>
          <w:p w14:paraId="2A04C465" w14:textId="77777777" w:rsidR="00AE5D8F" w:rsidRPr="00326EE8" w:rsidRDefault="00AE5D8F" w:rsidP="00326EE8">
            <w:pPr>
              <w:jc w:val="center"/>
              <w:rPr>
                <w:color w:val="000000" w:themeColor="text1"/>
                <w:sz w:val="20"/>
                <w:szCs w:val="20"/>
              </w:rPr>
            </w:pPr>
            <w:r w:rsidRPr="00326EE8">
              <w:rPr>
                <w:color w:val="000000" w:themeColor="text1"/>
                <w:sz w:val="20"/>
                <w:szCs w:val="20"/>
              </w:rPr>
              <w:t>(1.723)</w:t>
            </w:r>
          </w:p>
        </w:tc>
        <w:tc>
          <w:tcPr>
            <w:tcW w:w="1616" w:type="pct"/>
            <w:vAlign w:val="bottom"/>
          </w:tcPr>
          <w:p w14:paraId="13EF1B7B" w14:textId="77777777" w:rsidR="00AE5D8F" w:rsidRPr="00326EE8" w:rsidRDefault="00AE5D8F" w:rsidP="00326EE8">
            <w:pPr>
              <w:jc w:val="center"/>
              <w:rPr>
                <w:color w:val="000000" w:themeColor="text1"/>
                <w:sz w:val="20"/>
                <w:szCs w:val="20"/>
              </w:rPr>
            </w:pPr>
            <w:r w:rsidRPr="00326EE8">
              <w:rPr>
                <w:color w:val="000000" w:themeColor="text1"/>
                <w:sz w:val="20"/>
                <w:szCs w:val="20"/>
              </w:rPr>
              <w:t>(</w:t>
            </w:r>
            <w:r>
              <w:rPr>
                <w:color w:val="000000" w:themeColor="text1"/>
                <w:sz w:val="20"/>
                <w:szCs w:val="20"/>
              </w:rPr>
              <w:t>0.519</w:t>
            </w:r>
            <w:r w:rsidRPr="00326EE8">
              <w:rPr>
                <w:color w:val="000000" w:themeColor="text1"/>
                <w:sz w:val="20"/>
                <w:szCs w:val="20"/>
              </w:rPr>
              <w:t>)</w:t>
            </w:r>
          </w:p>
        </w:tc>
      </w:tr>
      <w:tr w:rsidR="00AE5D8F" w:rsidRPr="0034748C" w14:paraId="05A05234" w14:textId="77777777" w:rsidTr="00326EE8">
        <w:tc>
          <w:tcPr>
            <w:tcW w:w="1766" w:type="pct"/>
            <w:vAlign w:val="bottom"/>
          </w:tcPr>
          <w:p w14:paraId="65A3D460" w14:textId="77777777" w:rsidR="00AE5D8F" w:rsidRPr="00326EE8" w:rsidRDefault="00AE5D8F" w:rsidP="00326EE8">
            <w:pPr>
              <w:rPr>
                <w:color w:val="000000" w:themeColor="text1"/>
                <w:sz w:val="20"/>
                <w:szCs w:val="20"/>
              </w:rPr>
            </w:pPr>
            <w:r w:rsidRPr="00326EE8">
              <w:rPr>
                <w:color w:val="000000" w:themeColor="text1"/>
                <w:sz w:val="20"/>
                <w:szCs w:val="20"/>
              </w:rPr>
              <w:t xml:space="preserve">Betweenness </w:t>
            </w:r>
          </w:p>
        </w:tc>
        <w:tc>
          <w:tcPr>
            <w:tcW w:w="1618" w:type="pct"/>
            <w:vAlign w:val="bottom"/>
          </w:tcPr>
          <w:p w14:paraId="59176547" w14:textId="77777777" w:rsidR="00AE5D8F" w:rsidRPr="00326EE8" w:rsidRDefault="00AE5D8F" w:rsidP="00326EE8">
            <w:pPr>
              <w:jc w:val="center"/>
              <w:rPr>
                <w:color w:val="000000" w:themeColor="text1"/>
                <w:sz w:val="20"/>
                <w:szCs w:val="20"/>
              </w:rPr>
            </w:pPr>
            <w:r w:rsidRPr="00326EE8">
              <w:rPr>
                <w:color w:val="000000" w:themeColor="text1"/>
                <w:sz w:val="20"/>
                <w:szCs w:val="20"/>
              </w:rPr>
              <w:t>-0.0003</w:t>
            </w:r>
          </w:p>
        </w:tc>
        <w:tc>
          <w:tcPr>
            <w:tcW w:w="1616" w:type="pct"/>
            <w:vAlign w:val="bottom"/>
          </w:tcPr>
          <w:p w14:paraId="71953F0A" w14:textId="77777777" w:rsidR="00AE5D8F" w:rsidRPr="00326EE8" w:rsidRDefault="00AE5D8F" w:rsidP="00326EE8">
            <w:pPr>
              <w:jc w:val="center"/>
              <w:rPr>
                <w:color w:val="000000" w:themeColor="text1"/>
                <w:sz w:val="20"/>
                <w:szCs w:val="20"/>
              </w:rPr>
            </w:pPr>
            <w:r w:rsidRPr="00326EE8">
              <w:rPr>
                <w:color w:val="000000" w:themeColor="text1"/>
                <w:sz w:val="20"/>
                <w:szCs w:val="20"/>
              </w:rPr>
              <w:t>-0.0003</w:t>
            </w:r>
          </w:p>
        </w:tc>
      </w:tr>
      <w:tr w:rsidR="00AE5D8F" w:rsidRPr="0034748C" w14:paraId="599AA5C5" w14:textId="77777777" w:rsidTr="00326EE8">
        <w:tc>
          <w:tcPr>
            <w:tcW w:w="1766" w:type="pct"/>
            <w:vAlign w:val="bottom"/>
          </w:tcPr>
          <w:p w14:paraId="727E5A32" w14:textId="77777777" w:rsidR="00AE5D8F" w:rsidRPr="00326EE8" w:rsidRDefault="00AE5D8F" w:rsidP="00326EE8">
            <w:pPr>
              <w:rPr>
                <w:color w:val="000000" w:themeColor="text1"/>
                <w:sz w:val="20"/>
                <w:szCs w:val="20"/>
              </w:rPr>
            </w:pPr>
          </w:p>
        </w:tc>
        <w:tc>
          <w:tcPr>
            <w:tcW w:w="1618" w:type="pct"/>
            <w:vAlign w:val="bottom"/>
          </w:tcPr>
          <w:p w14:paraId="7457310A" w14:textId="77777777" w:rsidR="00AE5D8F" w:rsidRPr="00326EE8" w:rsidRDefault="00AE5D8F" w:rsidP="00326EE8">
            <w:pPr>
              <w:jc w:val="center"/>
              <w:rPr>
                <w:color w:val="000000" w:themeColor="text1"/>
                <w:sz w:val="20"/>
                <w:szCs w:val="20"/>
              </w:rPr>
            </w:pPr>
            <w:r w:rsidRPr="00326EE8">
              <w:rPr>
                <w:color w:val="000000" w:themeColor="text1"/>
                <w:sz w:val="20"/>
                <w:szCs w:val="20"/>
              </w:rPr>
              <w:t>(0.0002)</w:t>
            </w:r>
          </w:p>
        </w:tc>
        <w:tc>
          <w:tcPr>
            <w:tcW w:w="1616" w:type="pct"/>
            <w:vAlign w:val="bottom"/>
          </w:tcPr>
          <w:p w14:paraId="500136A8" w14:textId="77777777" w:rsidR="00AE5D8F" w:rsidRPr="00326EE8" w:rsidRDefault="00AE5D8F" w:rsidP="00326EE8">
            <w:pPr>
              <w:jc w:val="center"/>
              <w:rPr>
                <w:color w:val="000000" w:themeColor="text1"/>
                <w:sz w:val="20"/>
                <w:szCs w:val="20"/>
              </w:rPr>
            </w:pPr>
            <w:r w:rsidRPr="00326EE8">
              <w:rPr>
                <w:color w:val="000000" w:themeColor="text1"/>
                <w:sz w:val="20"/>
                <w:szCs w:val="20"/>
              </w:rPr>
              <w:t>(0.000</w:t>
            </w:r>
            <w:r>
              <w:rPr>
                <w:color w:val="000000" w:themeColor="text1"/>
                <w:sz w:val="20"/>
                <w:szCs w:val="20"/>
              </w:rPr>
              <w:t>3</w:t>
            </w:r>
            <w:r w:rsidRPr="00326EE8">
              <w:rPr>
                <w:color w:val="000000" w:themeColor="text1"/>
                <w:sz w:val="20"/>
                <w:szCs w:val="20"/>
              </w:rPr>
              <w:t>)</w:t>
            </w:r>
          </w:p>
        </w:tc>
      </w:tr>
      <w:tr w:rsidR="00AE5D8F" w:rsidRPr="0034748C" w14:paraId="42D4BA2F" w14:textId="77777777" w:rsidTr="00326EE8">
        <w:tc>
          <w:tcPr>
            <w:tcW w:w="1766" w:type="pct"/>
            <w:vAlign w:val="bottom"/>
          </w:tcPr>
          <w:p w14:paraId="1CD64F22" w14:textId="77777777" w:rsidR="00AE5D8F" w:rsidRPr="00326EE8" w:rsidRDefault="00AE5D8F" w:rsidP="00326EE8">
            <w:pPr>
              <w:rPr>
                <w:color w:val="000000" w:themeColor="text1"/>
                <w:sz w:val="20"/>
                <w:szCs w:val="20"/>
              </w:rPr>
            </w:pPr>
            <w:proofErr w:type="spellStart"/>
            <w:r w:rsidRPr="00326EE8">
              <w:rPr>
                <w:color w:val="000000" w:themeColor="text1"/>
                <w:sz w:val="20"/>
                <w:szCs w:val="20"/>
              </w:rPr>
              <w:t>IntCohesion</w:t>
            </w:r>
            <w:proofErr w:type="spellEnd"/>
          </w:p>
        </w:tc>
        <w:tc>
          <w:tcPr>
            <w:tcW w:w="1618" w:type="pct"/>
            <w:vAlign w:val="bottom"/>
          </w:tcPr>
          <w:p w14:paraId="64A699A6" w14:textId="77777777" w:rsidR="00AE5D8F" w:rsidRPr="00326EE8" w:rsidRDefault="00AE5D8F" w:rsidP="00326EE8">
            <w:pPr>
              <w:jc w:val="center"/>
              <w:rPr>
                <w:color w:val="000000" w:themeColor="text1"/>
                <w:sz w:val="20"/>
                <w:szCs w:val="20"/>
              </w:rPr>
            </w:pPr>
          </w:p>
        </w:tc>
        <w:tc>
          <w:tcPr>
            <w:tcW w:w="1616" w:type="pct"/>
          </w:tcPr>
          <w:p w14:paraId="66616E63" w14:textId="77777777" w:rsidR="00AE5D8F" w:rsidRPr="00326EE8" w:rsidRDefault="00AE5D8F" w:rsidP="00326EE8">
            <w:pPr>
              <w:jc w:val="center"/>
              <w:rPr>
                <w:color w:val="000000" w:themeColor="text1"/>
                <w:sz w:val="20"/>
                <w:szCs w:val="20"/>
              </w:rPr>
            </w:pPr>
            <w:r>
              <w:rPr>
                <w:color w:val="000000" w:themeColor="text1"/>
                <w:sz w:val="20"/>
                <w:szCs w:val="20"/>
              </w:rPr>
              <w:t>-0.029*</w:t>
            </w:r>
          </w:p>
        </w:tc>
      </w:tr>
      <w:tr w:rsidR="00AE5D8F" w:rsidRPr="0034748C" w14:paraId="3A4D421E" w14:textId="77777777" w:rsidTr="00326EE8">
        <w:tc>
          <w:tcPr>
            <w:tcW w:w="1766" w:type="pct"/>
            <w:vAlign w:val="bottom"/>
          </w:tcPr>
          <w:p w14:paraId="75F77E54" w14:textId="77777777" w:rsidR="00AE5D8F" w:rsidRPr="00326EE8" w:rsidRDefault="00AE5D8F" w:rsidP="00326EE8">
            <w:pPr>
              <w:rPr>
                <w:color w:val="000000" w:themeColor="text1"/>
                <w:sz w:val="20"/>
                <w:szCs w:val="20"/>
              </w:rPr>
            </w:pPr>
          </w:p>
        </w:tc>
        <w:tc>
          <w:tcPr>
            <w:tcW w:w="1618" w:type="pct"/>
            <w:vAlign w:val="bottom"/>
          </w:tcPr>
          <w:p w14:paraId="32B653E1" w14:textId="77777777" w:rsidR="00AE5D8F" w:rsidRPr="00326EE8" w:rsidRDefault="00AE5D8F" w:rsidP="00326EE8">
            <w:pPr>
              <w:jc w:val="center"/>
              <w:rPr>
                <w:color w:val="000000" w:themeColor="text1"/>
                <w:sz w:val="20"/>
                <w:szCs w:val="20"/>
              </w:rPr>
            </w:pPr>
          </w:p>
        </w:tc>
        <w:tc>
          <w:tcPr>
            <w:tcW w:w="1616" w:type="pct"/>
          </w:tcPr>
          <w:p w14:paraId="17BC9FDB" w14:textId="77777777" w:rsidR="00AE5D8F" w:rsidRPr="00326EE8" w:rsidRDefault="00AE5D8F" w:rsidP="00326EE8">
            <w:pPr>
              <w:jc w:val="center"/>
              <w:rPr>
                <w:color w:val="000000" w:themeColor="text1"/>
                <w:sz w:val="20"/>
                <w:szCs w:val="20"/>
              </w:rPr>
            </w:pPr>
            <w:r>
              <w:rPr>
                <w:color w:val="000000" w:themeColor="text1"/>
                <w:sz w:val="20"/>
                <w:szCs w:val="20"/>
              </w:rPr>
              <w:t>(0.012)</w:t>
            </w:r>
          </w:p>
        </w:tc>
      </w:tr>
      <w:tr w:rsidR="00AE5D8F" w:rsidRPr="0034748C" w14:paraId="236546E6" w14:textId="77777777" w:rsidTr="00326EE8">
        <w:tc>
          <w:tcPr>
            <w:tcW w:w="1766" w:type="pct"/>
            <w:vAlign w:val="bottom"/>
          </w:tcPr>
          <w:p w14:paraId="40EE3D29" w14:textId="77777777" w:rsidR="00AE5D8F" w:rsidRPr="00326EE8" w:rsidRDefault="00AE5D8F" w:rsidP="00326EE8">
            <w:pPr>
              <w:rPr>
                <w:color w:val="000000" w:themeColor="text1"/>
                <w:sz w:val="20"/>
                <w:szCs w:val="20"/>
              </w:rPr>
            </w:pPr>
            <w:r w:rsidRPr="00326EE8">
              <w:rPr>
                <w:color w:val="000000" w:themeColor="text1"/>
                <w:sz w:val="20"/>
                <w:szCs w:val="20"/>
              </w:rPr>
              <w:t>IntCohesion^2</w:t>
            </w:r>
          </w:p>
        </w:tc>
        <w:tc>
          <w:tcPr>
            <w:tcW w:w="1618" w:type="pct"/>
            <w:vAlign w:val="bottom"/>
          </w:tcPr>
          <w:p w14:paraId="0EAD1395" w14:textId="77777777" w:rsidR="00AE5D8F" w:rsidRPr="00326EE8" w:rsidRDefault="00AE5D8F" w:rsidP="00326EE8">
            <w:pPr>
              <w:jc w:val="center"/>
              <w:rPr>
                <w:color w:val="000000" w:themeColor="text1"/>
                <w:sz w:val="20"/>
                <w:szCs w:val="20"/>
              </w:rPr>
            </w:pPr>
          </w:p>
        </w:tc>
        <w:tc>
          <w:tcPr>
            <w:tcW w:w="1616" w:type="pct"/>
          </w:tcPr>
          <w:p w14:paraId="20D4EBC2" w14:textId="77777777" w:rsidR="00AE5D8F" w:rsidRPr="00326EE8" w:rsidRDefault="00AE5D8F" w:rsidP="00326EE8">
            <w:pPr>
              <w:jc w:val="center"/>
              <w:rPr>
                <w:color w:val="000000" w:themeColor="text1"/>
                <w:sz w:val="20"/>
                <w:szCs w:val="20"/>
              </w:rPr>
            </w:pPr>
            <w:r>
              <w:rPr>
                <w:color w:val="000000" w:themeColor="text1"/>
                <w:sz w:val="20"/>
                <w:szCs w:val="20"/>
              </w:rPr>
              <w:t>0.0003*</w:t>
            </w:r>
          </w:p>
        </w:tc>
      </w:tr>
      <w:tr w:rsidR="00AE5D8F" w:rsidRPr="0034748C" w14:paraId="6AE87FCC" w14:textId="77777777" w:rsidTr="00326EE8">
        <w:tc>
          <w:tcPr>
            <w:tcW w:w="1766" w:type="pct"/>
            <w:vAlign w:val="bottom"/>
          </w:tcPr>
          <w:p w14:paraId="7F5D9BB9" w14:textId="77777777" w:rsidR="00AE5D8F" w:rsidRPr="00326EE8" w:rsidRDefault="00AE5D8F" w:rsidP="00326EE8">
            <w:pPr>
              <w:rPr>
                <w:color w:val="000000" w:themeColor="text1"/>
                <w:sz w:val="20"/>
                <w:szCs w:val="20"/>
              </w:rPr>
            </w:pPr>
          </w:p>
        </w:tc>
        <w:tc>
          <w:tcPr>
            <w:tcW w:w="1618" w:type="pct"/>
            <w:vAlign w:val="bottom"/>
          </w:tcPr>
          <w:p w14:paraId="452C14EC" w14:textId="77777777" w:rsidR="00AE5D8F" w:rsidRPr="00326EE8" w:rsidRDefault="00AE5D8F" w:rsidP="00326EE8">
            <w:pPr>
              <w:jc w:val="center"/>
              <w:rPr>
                <w:color w:val="000000" w:themeColor="text1"/>
                <w:sz w:val="20"/>
                <w:szCs w:val="20"/>
              </w:rPr>
            </w:pPr>
          </w:p>
        </w:tc>
        <w:tc>
          <w:tcPr>
            <w:tcW w:w="1616" w:type="pct"/>
          </w:tcPr>
          <w:p w14:paraId="472B805E" w14:textId="77777777" w:rsidR="00AE5D8F" w:rsidRPr="00326EE8" w:rsidRDefault="00AE5D8F" w:rsidP="00326EE8">
            <w:pPr>
              <w:jc w:val="center"/>
              <w:rPr>
                <w:color w:val="000000" w:themeColor="text1"/>
                <w:sz w:val="20"/>
                <w:szCs w:val="20"/>
              </w:rPr>
            </w:pPr>
            <w:r>
              <w:rPr>
                <w:color w:val="000000" w:themeColor="text1"/>
                <w:sz w:val="20"/>
                <w:szCs w:val="20"/>
              </w:rPr>
              <w:t>(0.0001)</w:t>
            </w:r>
          </w:p>
        </w:tc>
      </w:tr>
      <w:tr w:rsidR="00AE5D8F" w:rsidRPr="0034748C" w14:paraId="082153DF" w14:textId="77777777" w:rsidTr="00326EE8">
        <w:tc>
          <w:tcPr>
            <w:tcW w:w="1766" w:type="pct"/>
            <w:vAlign w:val="bottom"/>
          </w:tcPr>
          <w:p w14:paraId="747B934B" w14:textId="77777777" w:rsidR="00AE5D8F" w:rsidRPr="00326EE8" w:rsidRDefault="00AE5D8F" w:rsidP="00326EE8">
            <w:pPr>
              <w:rPr>
                <w:color w:val="000000" w:themeColor="text1"/>
                <w:sz w:val="20"/>
                <w:szCs w:val="20"/>
              </w:rPr>
            </w:pPr>
            <w:r w:rsidRPr="00326EE8">
              <w:rPr>
                <w:color w:val="000000" w:themeColor="text1"/>
                <w:sz w:val="20"/>
                <w:szCs w:val="20"/>
              </w:rPr>
              <w:t xml:space="preserve">Duration </w:t>
            </w:r>
          </w:p>
        </w:tc>
        <w:tc>
          <w:tcPr>
            <w:tcW w:w="1618" w:type="pct"/>
            <w:vAlign w:val="bottom"/>
          </w:tcPr>
          <w:p w14:paraId="43CE8A86" w14:textId="77777777" w:rsidR="00AE5D8F" w:rsidRPr="00326EE8" w:rsidRDefault="00AE5D8F" w:rsidP="00326EE8">
            <w:pPr>
              <w:jc w:val="center"/>
              <w:rPr>
                <w:color w:val="000000" w:themeColor="text1"/>
                <w:sz w:val="20"/>
                <w:szCs w:val="20"/>
              </w:rPr>
            </w:pPr>
            <w:r w:rsidRPr="00326EE8">
              <w:rPr>
                <w:color w:val="000000" w:themeColor="text1"/>
                <w:sz w:val="20"/>
                <w:szCs w:val="20"/>
              </w:rPr>
              <w:t>-0.294***</w:t>
            </w:r>
          </w:p>
        </w:tc>
        <w:tc>
          <w:tcPr>
            <w:tcW w:w="1616" w:type="pct"/>
          </w:tcPr>
          <w:p w14:paraId="65A50E45" w14:textId="77777777" w:rsidR="00AE5D8F" w:rsidRPr="00326EE8" w:rsidRDefault="00AE5D8F" w:rsidP="00326EE8">
            <w:pPr>
              <w:jc w:val="center"/>
              <w:rPr>
                <w:color w:val="000000" w:themeColor="text1"/>
                <w:sz w:val="20"/>
                <w:szCs w:val="20"/>
              </w:rPr>
            </w:pPr>
            <w:r>
              <w:rPr>
                <w:color w:val="000000" w:themeColor="text1"/>
                <w:sz w:val="20"/>
                <w:szCs w:val="20"/>
              </w:rPr>
              <w:t>-0.292***</w:t>
            </w:r>
          </w:p>
        </w:tc>
      </w:tr>
      <w:tr w:rsidR="00AE5D8F" w:rsidRPr="0034748C" w14:paraId="32B82068" w14:textId="77777777" w:rsidTr="00326EE8">
        <w:tc>
          <w:tcPr>
            <w:tcW w:w="1766" w:type="pct"/>
          </w:tcPr>
          <w:p w14:paraId="019B4D95" w14:textId="77777777" w:rsidR="00AE5D8F" w:rsidRPr="00326EE8" w:rsidRDefault="00AE5D8F" w:rsidP="00326EE8">
            <w:pPr>
              <w:rPr>
                <w:color w:val="000000" w:themeColor="text1"/>
                <w:sz w:val="20"/>
                <w:szCs w:val="20"/>
              </w:rPr>
            </w:pPr>
          </w:p>
        </w:tc>
        <w:tc>
          <w:tcPr>
            <w:tcW w:w="1618" w:type="pct"/>
            <w:vAlign w:val="bottom"/>
          </w:tcPr>
          <w:p w14:paraId="3DFC101E" w14:textId="77777777" w:rsidR="00AE5D8F" w:rsidRPr="00326EE8" w:rsidRDefault="00AE5D8F" w:rsidP="00326EE8">
            <w:pPr>
              <w:jc w:val="center"/>
              <w:rPr>
                <w:color w:val="000000" w:themeColor="text1"/>
                <w:sz w:val="20"/>
                <w:szCs w:val="20"/>
              </w:rPr>
            </w:pPr>
            <w:r w:rsidRPr="00326EE8">
              <w:rPr>
                <w:color w:val="000000" w:themeColor="text1"/>
                <w:sz w:val="20"/>
                <w:szCs w:val="20"/>
              </w:rPr>
              <w:t>(0.028)</w:t>
            </w:r>
          </w:p>
        </w:tc>
        <w:tc>
          <w:tcPr>
            <w:tcW w:w="1616" w:type="pct"/>
          </w:tcPr>
          <w:p w14:paraId="0A031137" w14:textId="77777777" w:rsidR="00AE5D8F" w:rsidRPr="00326EE8" w:rsidRDefault="00AE5D8F" w:rsidP="00326EE8">
            <w:pPr>
              <w:jc w:val="center"/>
              <w:rPr>
                <w:color w:val="000000" w:themeColor="text1"/>
                <w:sz w:val="20"/>
                <w:szCs w:val="20"/>
              </w:rPr>
            </w:pPr>
            <w:r>
              <w:rPr>
                <w:color w:val="000000" w:themeColor="text1"/>
                <w:sz w:val="20"/>
                <w:szCs w:val="20"/>
              </w:rPr>
              <w:t>(0.025)</w:t>
            </w:r>
          </w:p>
        </w:tc>
      </w:tr>
      <w:tr w:rsidR="00AE5D8F" w:rsidRPr="0034748C" w14:paraId="4A5C1ED0" w14:textId="77777777" w:rsidTr="00326EE8">
        <w:tc>
          <w:tcPr>
            <w:tcW w:w="1766" w:type="pct"/>
          </w:tcPr>
          <w:p w14:paraId="5CBFFCD0" w14:textId="77777777" w:rsidR="00AE5D8F" w:rsidRPr="00326EE8" w:rsidRDefault="00AE5D8F" w:rsidP="00326EE8">
            <w:pPr>
              <w:rPr>
                <w:color w:val="000000" w:themeColor="text1"/>
                <w:sz w:val="20"/>
                <w:szCs w:val="20"/>
              </w:rPr>
            </w:pPr>
            <w:r w:rsidRPr="00326EE8">
              <w:rPr>
                <w:color w:val="000000" w:themeColor="text1"/>
                <w:sz w:val="20"/>
                <w:szCs w:val="20"/>
              </w:rPr>
              <w:t>Repository FE</w:t>
            </w:r>
          </w:p>
        </w:tc>
        <w:tc>
          <w:tcPr>
            <w:tcW w:w="1618" w:type="pct"/>
            <w:vAlign w:val="bottom"/>
          </w:tcPr>
          <w:p w14:paraId="4C5298E5" w14:textId="77777777" w:rsidR="00AE5D8F" w:rsidRPr="00326EE8" w:rsidRDefault="00AE5D8F" w:rsidP="00326EE8">
            <w:pPr>
              <w:jc w:val="center"/>
              <w:rPr>
                <w:color w:val="000000" w:themeColor="text1"/>
                <w:sz w:val="20"/>
                <w:szCs w:val="20"/>
              </w:rPr>
            </w:pPr>
            <w:r w:rsidRPr="00326EE8">
              <w:rPr>
                <w:color w:val="000000" w:themeColor="text1"/>
                <w:sz w:val="20"/>
                <w:szCs w:val="20"/>
              </w:rPr>
              <w:t>Y</w:t>
            </w:r>
          </w:p>
        </w:tc>
        <w:tc>
          <w:tcPr>
            <w:tcW w:w="1616" w:type="pct"/>
            <w:vAlign w:val="bottom"/>
          </w:tcPr>
          <w:p w14:paraId="17C06129" w14:textId="77777777" w:rsidR="00AE5D8F" w:rsidRPr="00326EE8" w:rsidRDefault="00AE5D8F" w:rsidP="00326EE8">
            <w:pPr>
              <w:jc w:val="center"/>
              <w:rPr>
                <w:color w:val="000000" w:themeColor="text1"/>
                <w:sz w:val="20"/>
                <w:szCs w:val="20"/>
              </w:rPr>
            </w:pPr>
            <w:r w:rsidRPr="00326EE8">
              <w:rPr>
                <w:color w:val="000000" w:themeColor="text1"/>
                <w:sz w:val="20"/>
                <w:szCs w:val="20"/>
              </w:rPr>
              <w:t>Y</w:t>
            </w:r>
          </w:p>
        </w:tc>
      </w:tr>
      <w:tr w:rsidR="00AE5D8F" w:rsidRPr="0034748C" w14:paraId="68A4FABF" w14:textId="77777777" w:rsidTr="00326EE8">
        <w:tc>
          <w:tcPr>
            <w:tcW w:w="1766" w:type="pct"/>
          </w:tcPr>
          <w:p w14:paraId="4B16DEE3" w14:textId="77777777" w:rsidR="00AE5D8F" w:rsidRPr="00326EE8" w:rsidRDefault="00AE5D8F" w:rsidP="00326EE8">
            <w:pPr>
              <w:rPr>
                <w:color w:val="000000" w:themeColor="text1"/>
                <w:sz w:val="20"/>
                <w:szCs w:val="20"/>
              </w:rPr>
            </w:pPr>
            <w:r w:rsidRPr="00326EE8">
              <w:rPr>
                <w:color w:val="000000" w:themeColor="text1"/>
                <w:sz w:val="20"/>
                <w:szCs w:val="20"/>
              </w:rPr>
              <w:t xml:space="preserve">Num </w:t>
            </w:r>
            <w:proofErr w:type="spellStart"/>
            <w:r w:rsidRPr="00326EE8">
              <w:rPr>
                <w:color w:val="000000" w:themeColor="text1"/>
                <w:sz w:val="20"/>
                <w:szCs w:val="20"/>
              </w:rPr>
              <w:t>obs</w:t>
            </w:r>
            <w:proofErr w:type="spellEnd"/>
          </w:p>
        </w:tc>
        <w:tc>
          <w:tcPr>
            <w:tcW w:w="1618" w:type="pct"/>
          </w:tcPr>
          <w:p w14:paraId="477195B0" w14:textId="77777777" w:rsidR="00AE5D8F" w:rsidRPr="00326EE8" w:rsidRDefault="00AE5D8F" w:rsidP="00326EE8">
            <w:pPr>
              <w:jc w:val="center"/>
              <w:rPr>
                <w:color w:val="000000" w:themeColor="text1"/>
                <w:sz w:val="20"/>
                <w:szCs w:val="20"/>
              </w:rPr>
            </w:pPr>
            <w:r w:rsidRPr="00326EE8">
              <w:rPr>
                <w:color w:val="000000" w:themeColor="text1"/>
                <w:sz w:val="20"/>
                <w:szCs w:val="20"/>
              </w:rPr>
              <w:t>1,634</w:t>
            </w:r>
          </w:p>
        </w:tc>
        <w:tc>
          <w:tcPr>
            <w:tcW w:w="1616" w:type="pct"/>
          </w:tcPr>
          <w:p w14:paraId="6B885800" w14:textId="77777777" w:rsidR="00AE5D8F" w:rsidRPr="00326EE8" w:rsidRDefault="00AE5D8F" w:rsidP="00326EE8">
            <w:pPr>
              <w:jc w:val="center"/>
              <w:rPr>
                <w:color w:val="000000" w:themeColor="text1"/>
                <w:sz w:val="20"/>
                <w:szCs w:val="20"/>
              </w:rPr>
            </w:pPr>
            <w:r w:rsidRPr="00326EE8">
              <w:rPr>
                <w:color w:val="000000" w:themeColor="text1"/>
                <w:sz w:val="20"/>
                <w:szCs w:val="20"/>
              </w:rPr>
              <w:t>1,634</w:t>
            </w:r>
          </w:p>
        </w:tc>
      </w:tr>
      <w:tr w:rsidR="00AE5D8F" w:rsidRPr="0034748C" w14:paraId="5408C7E6" w14:textId="77777777" w:rsidTr="00326EE8">
        <w:tc>
          <w:tcPr>
            <w:tcW w:w="1766" w:type="pct"/>
            <w:tcBorders>
              <w:bottom w:val="single" w:sz="4" w:space="0" w:color="auto"/>
            </w:tcBorders>
          </w:tcPr>
          <w:p w14:paraId="1C34703E" w14:textId="77777777" w:rsidR="00AE5D8F" w:rsidRPr="00326EE8" w:rsidRDefault="00AE5D8F" w:rsidP="00326EE8">
            <w:pPr>
              <w:rPr>
                <w:color w:val="000000" w:themeColor="text1"/>
                <w:sz w:val="20"/>
                <w:szCs w:val="20"/>
              </w:rPr>
            </w:pPr>
            <w:r w:rsidRPr="00326EE8">
              <w:rPr>
                <w:color w:val="000000" w:themeColor="text1"/>
                <w:sz w:val="20"/>
                <w:szCs w:val="20"/>
              </w:rPr>
              <w:t>Adj R-sq</w:t>
            </w:r>
          </w:p>
        </w:tc>
        <w:tc>
          <w:tcPr>
            <w:tcW w:w="1618" w:type="pct"/>
            <w:tcBorders>
              <w:bottom w:val="single" w:sz="4" w:space="0" w:color="auto"/>
            </w:tcBorders>
          </w:tcPr>
          <w:p w14:paraId="22C2C1DB" w14:textId="77777777" w:rsidR="00AE5D8F" w:rsidRPr="00326EE8" w:rsidRDefault="00AE5D8F" w:rsidP="00326EE8">
            <w:pPr>
              <w:jc w:val="center"/>
              <w:rPr>
                <w:color w:val="000000" w:themeColor="text1"/>
                <w:sz w:val="20"/>
                <w:szCs w:val="20"/>
              </w:rPr>
            </w:pPr>
            <w:r w:rsidRPr="00326EE8">
              <w:rPr>
                <w:color w:val="000000" w:themeColor="text1"/>
                <w:sz w:val="20"/>
                <w:szCs w:val="20"/>
              </w:rPr>
              <w:t>0.113</w:t>
            </w:r>
          </w:p>
        </w:tc>
        <w:tc>
          <w:tcPr>
            <w:tcW w:w="1616" w:type="pct"/>
            <w:tcBorders>
              <w:bottom w:val="single" w:sz="4" w:space="0" w:color="auto"/>
            </w:tcBorders>
          </w:tcPr>
          <w:p w14:paraId="2493C567" w14:textId="77777777" w:rsidR="00AE5D8F" w:rsidRPr="00326EE8" w:rsidRDefault="00AE5D8F" w:rsidP="00326EE8">
            <w:pPr>
              <w:jc w:val="center"/>
              <w:rPr>
                <w:color w:val="000000" w:themeColor="text1"/>
                <w:sz w:val="20"/>
                <w:szCs w:val="20"/>
              </w:rPr>
            </w:pPr>
            <w:r w:rsidRPr="00326EE8">
              <w:rPr>
                <w:color w:val="000000" w:themeColor="text1"/>
                <w:sz w:val="20"/>
                <w:szCs w:val="20"/>
              </w:rPr>
              <w:t>0.11</w:t>
            </w:r>
            <w:r>
              <w:rPr>
                <w:color w:val="000000" w:themeColor="text1"/>
                <w:sz w:val="20"/>
                <w:szCs w:val="20"/>
              </w:rPr>
              <w:t>5</w:t>
            </w:r>
          </w:p>
        </w:tc>
      </w:tr>
    </w:tbl>
    <w:p w14:paraId="71C54D7B" w14:textId="77777777" w:rsidR="00AE5D8F" w:rsidRDefault="00AE5D8F" w:rsidP="00AE5D8F">
      <w:pPr>
        <w:jc w:val="center"/>
        <w:rPr>
          <w:sz w:val="22"/>
          <w:szCs w:val="22"/>
        </w:rP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52BC1C19" w14:textId="77777777" w:rsidR="00AE5D8F" w:rsidRPr="00E208F0" w:rsidRDefault="00AE5D8F" w:rsidP="00AE5D8F">
      <w:pPr>
        <w:jc w:val="center"/>
        <w:rPr>
          <w:sz w:val="22"/>
          <w:szCs w:val="22"/>
        </w:rPr>
      </w:pPr>
    </w:p>
    <w:p w14:paraId="7082EDCD" w14:textId="074AB7D1" w:rsidR="00F51A1E" w:rsidRPr="00E208F0" w:rsidDel="00AE5D8F" w:rsidRDefault="00F51A1E" w:rsidP="00F51A1E">
      <w:pPr>
        <w:ind w:firstLine="720"/>
        <w:jc w:val="center"/>
        <w:rPr>
          <w:del w:id="959" w:author="Mariia Petryk" w:date="2023-08-06T17:43:00Z"/>
          <w:b/>
          <w:bCs/>
        </w:rPr>
      </w:pPr>
      <w:del w:id="960" w:author="Mariia Petryk" w:date="2023-08-06T17:43:00Z">
        <w:r w:rsidRPr="00E208F0" w:rsidDel="00AE5D8F">
          <w:rPr>
            <w:b/>
            <w:bCs/>
          </w:rPr>
          <w:delText xml:space="preserve">Table </w:delText>
        </w:r>
        <w:r w:rsidRPr="00E208F0" w:rsidDel="00AE5D8F">
          <w:rPr>
            <w:b/>
            <w:bCs/>
          </w:rPr>
          <w:fldChar w:fldCharType="begin"/>
        </w:r>
        <w:r w:rsidRPr="00E208F0" w:rsidDel="00AE5D8F">
          <w:rPr>
            <w:b/>
            <w:bCs/>
          </w:rPr>
          <w:delInstrText xml:space="preserve"> SEQ Table \* ARABIC </w:delInstrText>
        </w:r>
        <w:r w:rsidRPr="00E208F0" w:rsidDel="00AE5D8F">
          <w:rPr>
            <w:b/>
            <w:bCs/>
          </w:rPr>
          <w:fldChar w:fldCharType="separate"/>
        </w:r>
      </w:del>
      <w:del w:id="961" w:author="Mariia Petryk" w:date="2023-08-06T15:03:00Z">
        <w:r w:rsidDel="00526CD9">
          <w:rPr>
            <w:b/>
            <w:bCs/>
            <w:noProof/>
          </w:rPr>
          <w:delText>2</w:delText>
        </w:r>
      </w:del>
      <w:del w:id="962" w:author="Mariia Petryk" w:date="2023-08-06T17:43:00Z">
        <w:r w:rsidRPr="00E208F0" w:rsidDel="00AE5D8F">
          <w:rPr>
            <w:b/>
            <w:bCs/>
          </w:rPr>
          <w:fldChar w:fldCharType="end"/>
        </w:r>
        <w:r w:rsidRPr="00E208F0" w:rsidDel="00AE5D8F">
          <w:rPr>
            <w:b/>
            <w:bCs/>
          </w:rPr>
          <w:delText>. H</w:delText>
        </w:r>
      </w:del>
      <w:del w:id="963" w:author="Mariia Petryk" w:date="2023-08-06T15:03:00Z">
        <w:r w:rsidDel="00526CD9">
          <w:rPr>
            <w:b/>
            <w:bCs/>
          </w:rPr>
          <w:delText>2</w:delText>
        </w:r>
      </w:del>
      <w:del w:id="964" w:author="Mariia Petryk" w:date="2023-08-06T17:43:00Z">
        <w:r w:rsidRPr="00E208F0" w:rsidDel="00AE5D8F">
          <w:rPr>
            <w:b/>
            <w:bCs/>
          </w:rPr>
          <w:delText xml:space="preserve"> Testing Results</w:delText>
        </w:r>
        <w:r w:rsidDel="00AE5D8F">
          <w:rPr>
            <w:b/>
            <w:bCs/>
          </w:rPr>
          <w:delText xml:space="preserve"> </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2"/>
        <w:gridCol w:w="3269"/>
        <w:gridCol w:w="3269"/>
        <w:tblGridChange w:id="965">
          <w:tblGrid>
            <w:gridCol w:w="2822"/>
            <w:gridCol w:w="3269"/>
            <w:gridCol w:w="3269"/>
          </w:tblGrid>
        </w:tblGridChange>
      </w:tblGrid>
      <w:tr w:rsidR="00F51A1E" w:rsidRPr="00D62C57" w:rsidDel="00AE5D8F" w14:paraId="46693E09" w14:textId="460228D6" w:rsidTr="00326EE8">
        <w:trPr>
          <w:del w:id="966" w:author="Mariia Petryk" w:date="2023-08-06T17:43:00Z"/>
        </w:trPr>
        <w:tc>
          <w:tcPr>
            <w:tcW w:w="1507" w:type="pct"/>
            <w:tcBorders>
              <w:top w:val="single" w:sz="4" w:space="0" w:color="auto"/>
              <w:bottom w:val="single" w:sz="4" w:space="0" w:color="auto"/>
            </w:tcBorders>
          </w:tcPr>
          <w:p w14:paraId="69E9D45F" w14:textId="6F3AD9F9" w:rsidR="00F51A1E" w:rsidRPr="00326EE8" w:rsidDel="00AE5D8F" w:rsidRDefault="00F51A1E" w:rsidP="00326EE8">
            <w:pPr>
              <w:rPr>
                <w:del w:id="967" w:author="Mariia Petryk" w:date="2023-08-06T17:43:00Z"/>
                <w:color w:val="000000" w:themeColor="text1"/>
                <w:sz w:val="20"/>
                <w:szCs w:val="20"/>
              </w:rPr>
            </w:pPr>
            <w:del w:id="968" w:author="Mariia Petryk" w:date="2023-08-06T17:43:00Z">
              <w:r w:rsidRPr="00326EE8" w:rsidDel="00AE5D8F">
                <w:rPr>
                  <w:color w:val="000000" w:themeColor="text1"/>
                  <w:sz w:val="20"/>
                  <w:szCs w:val="20"/>
                </w:rPr>
                <w:delText>Variable</w:delText>
              </w:r>
            </w:del>
          </w:p>
        </w:tc>
        <w:tc>
          <w:tcPr>
            <w:tcW w:w="1746" w:type="pct"/>
            <w:tcBorders>
              <w:top w:val="single" w:sz="4" w:space="0" w:color="auto"/>
              <w:bottom w:val="single" w:sz="4" w:space="0" w:color="auto"/>
            </w:tcBorders>
          </w:tcPr>
          <w:p w14:paraId="4A8526F0" w14:textId="380AD837" w:rsidR="00F51A1E" w:rsidRPr="00326EE8" w:rsidDel="00AE5D8F" w:rsidRDefault="00F51A1E" w:rsidP="00326EE8">
            <w:pPr>
              <w:jc w:val="center"/>
              <w:rPr>
                <w:del w:id="969" w:author="Mariia Petryk" w:date="2023-08-06T17:43:00Z"/>
                <w:color w:val="000000" w:themeColor="text1"/>
                <w:sz w:val="20"/>
                <w:szCs w:val="20"/>
              </w:rPr>
            </w:pPr>
            <w:del w:id="970" w:author="Mariia Petryk" w:date="2023-08-06T17:43:00Z">
              <w:r w:rsidRPr="00326EE8" w:rsidDel="00AE5D8F">
                <w:rPr>
                  <w:color w:val="000000" w:themeColor="text1"/>
                  <w:sz w:val="20"/>
                  <w:szCs w:val="20"/>
                </w:rPr>
                <w:delText>(</w:delText>
              </w:r>
              <w:r w:rsidDel="00AE5D8F">
                <w:rPr>
                  <w:color w:val="000000" w:themeColor="text1"/>
                  <w:sz w:val="20"/>
                  <w:szCs w:val="20"/>
                </w:rPr>
                <w:delText>1</w:delText>
              </w:r>
              <w:r w:rsidRPr="00326EE8" w:rsidDel="00AE5D8F">
                <w:rPr>
                  <w:color w:val="000000" w:themeColor="text1"/>
                  <w:sz w:val="20"/>
                  <w:szCs w:val="20"/>
                </w:rPr>
                <w:delText>)</w:delText>
              </w:r>
            </w:del>
          </w:p>
          <w:p w14:paraId="7133AAA3" w14:textId="3C7D857F" w:rsidR="00F51A1E" w:rsidRPr="00326EE8" w:rsidDel="00AE5D8F" w:rsidRDefault="00F51A1E" w:rsidP="00326EE8">
            <w:pPr>
              <w:jc w:val="center"/>
              <w:rPr>
                <w:del w:id="971" w:author="Mariia Petryk" w:date="2023-08-06T17:43:00Z"/>
                <w:color w:val="000000" w:themeColor="text1"/>
                <w:sz w:val="20"/>
                <w:szCs w:val="20"/>
              </w:rPr>
            </w:pPr>
            <w:del w:id="972" w:author="Mariia Petryk" w:date="2023-08-06T17:43:00Z">
              <w:r w:rsidRPr="00326EE8" w:rsidDel="00AE5D8F">
                <w:rPr>
                  <w:color w:val="000000" w:themeColor="text1"/>
                  <w:sz w:val="20"/>
                  <w:szCs w:val="20"/>
                </w:rPr>
                <w:delText>FE, DV= lnCommits</w:delText>
              </w:r>
            </w:del>
          </w:p>
        </w:tc>
        <w:tc>
          <w:tcPr>
            <w:tcW w:w="1746" w:type="pct"/>
            <w:tcBorders>
              <w:top w:val="single" w:sz="4" w:space="0" w:color="auto"/>
              <w:bottom w:val="single" w:sz="4" w:space="0" w:color="auto"/>
            </w:tcBorders>
          </w:tcPr>
          <w:p w14:paraId="66262D2B" w14:textId="464F1298" w:rsidR="00F51A1E" w:rsidRPr="00326EE8" w:rsidDel="00AE5D8F" w:rsidRDefault="00F51A1E" w:rsidP="00326EE8">
            <w:pPr>
              <w:jc w:val="center"/>
              <w:rPr>
                <w:del w:id="973" w:author="Mariia Petryk" w:date="2023-08-06T17:43:00Z"/>
                <w:color w:val="000000" w:themeColor="text1"/>
                <w:sz w:val="20"/>
                <w:szCs w:val="20"/>
              </w:rPr>
            </w:pPr>
            <w:del w:id="974" w:author="Mariia Petryk" w:date="2023-08-06T17:43:00Z">
              <w:r w:rsidRPr="00326EE8" w:rsidDel="00AE5D8F">
                <w:rPr>
                  <w:color w:val="000000" w:themeColor="text1"/>
                  <w:sz w:val="20"/>
                  <w:szCs w:val="20"/>
                </w:rPr>
                <w:delText>(</w:delText>
              </w:r>
              <w:r w:rsidDel="00AE5D8F">
                <w:rPr>
                  <w:color w:val="000000" w:themeColor="text1"/>
                  <w:sz w:val="20"/>
                  <w:szCs w:val="20"/>
                </w:rPr>
                <w:delText>2</w:delText>
              </w:r>
              <w:r w:rsidRPr="00326EE8" w:rsidDel="00AE5D8F">
                <w:rPr>
                  <w:color w:val="000000" w:themeColor="text1"/>
                  <w:sz w:val="20"/>
                  <w:szCs w:val="20"/>
                </w:rPr>
                <w:delText>)</w:delText>
              </w:r>
            </w:del>
          </w:p>
          <w:p w14:paraId="619FB17F" w14:textId="430C32B5" w:rsidR="00F51A1E" w:rsidRPr="00326EE8" w:rsidDel="00AE5D8F" w:rsidRDefault="00F51A1E" w:rsidP="00326EE8">
            <w:pPr>
              <w:jc w:val="center"/>
              <w:rPr>
                <w:del w:id="975" w:author="Mariia Petryk" w:date="2023-08-06T17:43:00Z"/>
                <w:color w:val="000000" w:themeColor="text1"/>
                <w:sz w:val="20"/>
                <w:szCs w:val="20"/>
              </w:rPr>
            </w:pPr>
            <w:del w:id="976" w:author="Mariia Petryk" w:date="2023-08-06T17:43:00Z">
              <w:r w:rsidRPr="00326EE8" w:rsidDel="00AE5D8F">
                <w:rPr>
                  <w:color w:val="000000" w:themeColor="text1"/>
                  <w:sz w:val="20"/>
                  <w:szCs w:val="20"/>
                </w:rPr>
                <w:delText>FE, DV= lnCommits</w:delText>
              </w:r>
            </w:del>
          </w:p>
        </w:tc>
      </w:tr>
      <w:tr w:rsidR="00F51A1E" w:rsidRPr="00D62C57" w:rsidDel="00AE5D8F" w14:paraId="6EA357F7" w14:textId="6B62497D" w:rsidTr="00326EE8">
        <w:trPr>
          <w:del w:id="977" w:author="Mariia Petryk" w:date="2023-08-06T17:43:00Z"/>
        </w:trPr>
        <w:tc>
          <w:tcPr>
            <w:tcW w:w="1507" w:type="pct"/>
            <w:vAlign w:val="bottom"/>
          </w:tcPr>
          <w:p w14:paraId="4E7DC47F" w14:textId="0F72AB91" w:rsidR="00F51A1E" w:rsidRPr="00326EE8" w:rsidDel="00AE5D8F" w:rsidRDefault="00F51A1E" w:rsidP="00326EE8">
            <w:pPr>
              <w:rPr>
                <w:del w:id="978" w:author="Mariia Petryk" w:date="2023-08-06T17:43:00Z"/>
                <w:color w:val="000000" w:themeColor="text1"/>
                <w:sz w:val="20"/>
                <w:szCs w:val="20"/>
              </w:rPr>
            </w:pPr>
            <w:del w:id="979" w:author="Mariia Petryk" w:date="2023-08-06T17:43:00Z">
              <w:r w:rsidRPr="00326EE8" w:rsidDel="00AE5D8F">
                <w:rPr>
                  <w:color w:val="000000" w:themeColor="text1"/>
                  <w:sz w:val="20"/>
                  <w:szCs w:val="20"/>
                </w:rPr>
                <w:delText>mcIntCohesion</w:delText>
              </w:r>
            </w:del>
          </w:p>
        </w:tc>
        <w:tc>
          <w:tcPr>
            <w:tcW w:w="1746" w:type="pct"/>
          </w:tcPr>
          <w:p w14:paraId="49E82530" w14:textId="7360699E" w:rsidR="00F51A1E" w:rsidRPr="00326EE8" w:rsidDel="00AE5D8F" w:rsidRDefault="00F51A1E" w:rsidP="00326EE8">
            <w:pPr>
              <w:jc w:val="center"/>
              <w:rPr>
                <w:del w:id="980" w:author="Mariia Petryk" w:date="2023-08-06T17:43:00Z"/>
                <w:color w:val="000000" w:themeColor="text1"/>
                <w:sz w:val="20"/>
                <w:szCs w:val="20"/>
              </w:rPr>
            </w:pPr>
            <w:del w:id="981" w:author="Mariia Petryk" w:date="2023-08-06T17:43:00Z">
              <w:r w:rsidRPr="00326EE8" w:rsidDel="00AE5D8F">
                <w:rPr>
                  <w:color w:val="000000" w:themeColor="text1"/>
                  <w:sz w:val="20"/>
                  <w:szCs w:val="20"/>
                </w:rPr>
                <w:delText>-0.004</w:delText>
              </w:r>
            </w:del>
          </w:p>
        </w:tc>
        <w:tc>
          <w:tcPr>
            <w:tcW w:w="1746" w:type="pct"/>
          </w:tcPr>
          <w:p w14:paraId="69E76F3D" w14:textId="04988CE8" w:rsidR="00F51A1E" w:rsidRPr="00326EE8" w:rsidDel="00AE5D8F" w:rsidRDefault="00F51A1E" w:rsidP="00326EE8">
            <w:pPr>
              <w:jc w:val="center"/>
              <w:rPr>
                <w:del w:id="982" w:author="Mariia Petryk" w:date="2023-08-06T17:43:00Z"/>
                <w:color w:val="000000" w:themeColor="text1"/>
                <w:sz w:val="20"/>
                <w:szCs w:val="20"/>
              </w:rPr>
            </w:pPr>
            <w:del w:id="983" w:author="Mariia Petryk" w:date="2023-08-06T17:43:00Z">
              <w:r w:rsidRPr="00326EE8" w:rsidDel="00AE5D8F">
                <w:rPr>
                  <w:color w:val="000000" w:themeColor="text1"/>
                  <w:sz w:val="20"/>
                  <w:szCs w:val="20"/>
                </w:rPr>
                <w:delText>-0.002</w:delText>
              </w:r>
            </w:del>
          </w:p>
        </w:tc>
      </w:tr>
      <w:tr w:rsidR="00F51A1E" w:rsidRPr="00D62C57" w:rsidDel="00AE5D8F" w14:paraId="1FF516E8" w14:textId="543D50B2" w:rsidTr="00326EE8">
        <w:trPr>
          <w:del w:id="984" w:author="Mariia Petryk" w:date="2023-08-06T17:43:00Z"/>
        </w:trPr>
        <w:tc>
          <w:tcPr>
            <w:tcW w:w="1507" w:type="pct"/>
            <w:vAlign w:val="bottom"/>
          </w:tcPr>
          <w:p w14:paraId="0B7292A6" w14:textId="34AA3CDE" w:rsidR="00F51A1E" w:rsidRPr="00326EE8" w:rsidDel="00AE5D8F" w:rsidRDefault="00F51A1E" w:rsidP="00326EE8">
            <w:pPr>
              <w:rPr>
                <w:del w:id="985" w:author="Mariia Petryk" w:date="2023-08-06T17:43:00Z"/>
                <w:color w:val="000000" w:themeColor="text1"/>
                <w:sz w:val="20"/>
                <w:szCs w:val="20"/>
              </w:rPr>
            </w:pPr>
          </w:p>
        </w:tc>
        <w:tc>
          <w:tcPr>
            <w:tcW w:w="1746" w:type="pct"/>
          </w:tcPr>
          <w:p w14:paraId="45709DC8" w14:textId="1D9A627C" w:rsidR="00F51A1E" w:rsidRPr="00326EE8" w:rsidDel="00AE5D8F" w:rsidRDefault="00F51A1E" w:rsidP="00326EE8">
            <w:pPr>
              <w:jc w:val="center"/>
              <w:rPr>
                <w:del w:id="986" w:author="Mariia Petryk" w:date="2023-08-06T17:43:00Z"/>
                <w:color w:val="000000" w:themeColor="text1"/>
                <w:sz w:val="20"/>
                <w:szCs w:val="20"/>
              </w:rPr>
            </w:pPr>
            <w:del w:id="987" w:author="Mariia Petryk" w:date="2023-08-06T17:43:00Z">
              <w:r w:rsidRPr="00326EE8" w:rsidDel="00AE5D8F">
                <w:rPr>
                  <w:color w:val="000000" w:themeColor="text1"/>
                  <w:sz w:val="20"/>
                  <w:szCs w:val="20"/>
                </w:rPr>
                <w:delText>(0.005)</w:delText>
              </w:r>
            </w:del>
          </w:p>
        </w:tc>
        <w:tc>
          <w:tcPr>
            <w:tcW w:w="1746" w:type="pct"/>
          </w:tcPr>
          <w:p w14:paraId="0C61D355" w14:textId="715490A0" w:rsidR="00F51A1E" w:rsidRPr="00326EE8" w:rsidDel="00AE5D8F" w:rsidRDefault="00F51A1E" w:rsidP="00326EE8">
            <w:pPr>
              <w:jc w:val="center"/>
              <w:rPr>
                <w:del w:id="988" w:author="Mariia Petryk" w:date="2023-08-06T17:43:00Z"/>
                <w:color w:val="000000" w:themeColor="text1"/>
                <w:sz w:val="20"/>
                <w:szCs w:val="20"/>
              </w:rPr>
            </w:pPr>
            <w:del w:id="989" w:author="Mariia Petryk" w:date="2023-08-06T17:43:00Z">
              <w:r w:rsidRPr="00326EE8" w:rsidDel="00AE5D8F">
                <w:rPr>
                  <w:color w:val="000000" w:themeColor="text1"/>
                  <w:sz w:val="20"/>
                  <w:szCs w:val="20"/>
                </w:rPr>
                <w:delText>(0.005)</w:delText>
              </w:r>
            </w:del>
          </w:p>
        </w:tc>
      </w:tr>
      <w:tr w:rsidR="00F51A1E" w:rsidRPr="00D62C57" w:rsidDel="00AE5D8F" w14:paraId="4CECF0ED" w14:textId="3FFA8770" w:rsidTr="00326EE8">
        <w:trPr>
          <w:del w:id="990" w:author="Mariia Petryk" w:date="2023-08-06T17:43:00Z"/>
        </w:trPr>
        <w:tc>
          <w:tcPr>
            <w:tcW w:w="1507" w:type="pct"/>
            <w:vAlign w:val="bottom"/>
          </w:tcPr>
          <w:p w14:paraId="187C9082" w14:textId="6FE11588" w:rsidR="00F51A1E" w:rsidRPr="00326EE8" w:rsidDel="00AE5D8F" w:rsidRDefault="00F51A1E" w:rsidP="00326EE8">
            <w:pPr>
              <w:rPr>
                <w:del w:id="991" w:author="Mariia Petryk" w:date="2023-08-06T17:43:00Z"/>
                <w:color w:val="000000" w:themeColor="text1"/>
                <w:sz w:val="20"/>
                <w:szCs w:val="20"/>
              </w:rPr>
            </w:pPr>
            <w:del w:id="992" w:author="Mariia Petryk" w:date="2023-08-06T17:43:00Z">
              <w:r w:rsidRPr="00326EE8" w:rsidDel="00AE5D8F">
                <w:rPr>
                  <w:color w:val="000000" w:themeColor="text1"/>
                  <w:sz w:val="20"/>
                  <w:szCs w:val="20"/>
                </w:rPr>
                <w:delText>mcIntCohesion^2</w:delText>
              </w:r>
            </w:del>
          </w:p>
        </w:tc>
        <w:tc>
          <w:tcPr>
            <w:tcW w:w="1746" w:type="pct"/>
          </w:tcPr>
          <w:p w14:paraId="7DC096FA" w14:textId="172D4BB8" w:rsidR="00F51A1E" w:rsidRPr="00326EE8" w:rsidDel="00AE5D8F" w:rsidRDefault="00F51A1E" w:rsidP="00326EE8">
            <w:pPr>
              <w:jc w:val="center"/>
              <w:rPr>
                <w:del w:id="993" w:author="Mariia Petryk" w:date="2023-08-06T17:43:00Z"/>
                <w:color w:val="000000" w:themeColor="text1"/>
                <w:sz w:val="20"/>
                <w:szCs w:val="20"/>
              </w:rPr>
            </w:pPr>
            <w:del w:id="994" w:author="Mariia Petryk" w:date="2023-08-06T17:43:00Z">
              <w:r w:rsidRPr="00326EE8" w:rsidDel="00AE5D8F">
                <w:rPr>
                  <w:color w:val="000000" w:themeColor="text1"/>
                  <w:sz w:val="20"/>
                  <w:szCs w:val="20"/>
                </w:rPr>
                <w:delText>0.0001</w:delText>
              </w:r>
            </w:del>
          </w:p>
        </w:tc>
        <w:tc>
          <w:tcPr>
            <w:tcW w:w="1746" w:type="pct"/>
          </w:tcPr>
          <w:p w14:paraId="606CE729" w14:textId="3A67ECF7" w:rsidR="00F51A1E" w:rsidRPr="00326EE8" w:rsidDel="00AE5D8F" w:rsidRDefault="00F51A1E" w:rsidP="00326EE8">
            <w:pPr>
              <w:jc w:val="center"/>
              <w:rPr>
                <w:del w:id="995" w:author="Mariia Petryk" w:date="2023-08-06T17:43:00Z"/>
                <w:color w:val="000000" w:themeColor="text1"/>
                <w:sz w:val="20"/>
                <w:szCs w:val="20"/>
              </w:rPr>
            </w:pPr>
            <w:del w:id="996" w:author="Mariia Petryk" w:date="2023-08-06T17:43:00Z">
              <w:r w:rsidRPr="00326EE8" w:rsidDel="00AE5D8F">
                <w:rPr>
                  <w:color w:val="000000" w:themeColor="text1"/>
                  <w:sz w:val="20"/>
                  <w:szCs w:val="20"/>
                </w:rPr>
                <w:delText>0.0001+</w:delText>
              </w:r>
            </w:del>
          </w:p>
        </w:tc>
      </w:tr>
      <w:tr w:rsidR="00F51A1E" w:rsidRPr="00D62C57" w:rsidDel="00AE5D8F" w14:paraId="719A889A" w14:textId="26294E2C" w:rsidTr="00326EE8">
        <w:trPr>
          <w:del w:id="997" w:author="Mariia Petryk" w:date="2023-08-06T17:43:00Z"/>
        </w:trPr>
        <w:tc>
          <w:tcPr>
            <w:tcW w:w="1507" w:type="pct"/>
            <w:vAlign w:val="bottom"/>
          </w:tcPr>
          <w:p w14:paraId="38E3968E" w14:textId="092AA703" w:rsidR="00F51A1E" w:rsidRPr="00326EE8" w:rsidDel="00AE5D8F" w:rsidRDefault="00F51A1E" w:rsidP="00326EE8">
            <w:pPr>
              <w:rPr>
                <w:del w:id="998" w:author="Mariia Petryk" w:date="2023-08-06T17:43:00Z"/>
                <w:color w:val="000000" w:themeColor="text1"/>
                <w:sz w:val="20"/>
                <w:szCs w:val="20"/>
              </w:rPr>
            </w:pPr>
          </w:p>
        </w:tc>
        <w:tc>
          <w:tcPr>
            <w:tcW w:w="1746" w:type="pct"/>
          </w:tcPr>
          <w:p w14:paraId="0E1392FE" w14:textId="2B3E7A62" w:rsidR="00F51A1E" w:rsidRPr="00326EE8" w:rsidDel="00AE5D8F" w:rsidRDefault="00F51A1E" w:rsidP="00326EE8">
            <w:pPr>
              <w:jc w:val="center"/>
              <w:rPr>
                <w:del w:id="999" w:author="Mariia Petryk" w:date="2023-08-06T17:43:00Z"/>
                <w:color w:val="000000" w:themeColor="text1"/>
                <w:sz w:val="20"/>
                <w:szCs w:val="20"/>
              </w:rPr>
            </w:pPr>
            <w:del w:id="1000" w:author="Mariia Petryk" w:date="2023-08-06T17:43:00Z">
              <w:r w:rsidRPr="00326EE8" w:rsidDel="00AE5D8F">
                <w:rPr>
                  <w:color w:val="000000" w:themeColor="text1"/>
                  <w:sz w:val="20"/>
                  <w:szCs w:val="20"/>
                </w:rPr>
                <w:delText>(0.0001)</w:delText>
              </w:r>
            </w:del>
          </w:p>
        </w:tc>
        <w:tc>
          <w:tcPr>
            <w:tcW w:w="1746" w:type="pct"/>
          </w:tcPr>
          <w:p w14:paraId="1FFABFBD" w14:textId="25115CFE" w:rsidR="00F51A1E" w:rsidRPr="00326EE8" w:rsidDel="00AE5D8F" w:rsidRDefault="00F51A1E" w:rsidP="00326EE8">
            <w:pPr>
              <w:jc w:val="center"/>
              <w:rPr>
                <w:del w:id="1001" w:author="Mariia Petryk" w:date="2023-08-06T17:43:00Z"/>
                <w:color w:val="000000" w:themeColor="text1"/>
                <w:sz w:val="20"/>
                <w:szCs w:val="20"/>
              </w:rPr>
            </w:pPr>
            <w:del w:id="1002" w:author="Mariia Petryk" w:date="2023-08-06T17:43:00Z">
              <w:r w:rsidRPr="00326EE8" w:rsidDel="00AE5D8F">
                <w:rPr>
                  <w:color w:val="000000" w:themeColor="text1"/>
                  <w:sz w:val="20"/>
                  <w:szCs w:val="20"/>
                </w:rPr>
                <w:delText>(0.00006)</w:delText>
              </w:r>
            </w:del>
          </w:p>
        </w:tc>
      </w:tr>
      <w:tr w:rsidR="00F51A1E" w:rsidRPr="00D62C57" w:rsidDel="00AE5D8F" w14:paraId="39FF6408" w14:textId="3ADA447D" w:rsidTr="00326EE8">
        <w:trPr>
          <w:del w:id="1003" w:author="Mariia Petryk" w:date="2023-08-06T17:43:00Z"/>
        </w:trPr>
        <w:tc>
          <w:tcPr>
            <w:tcW w:w="1507" w:type="pct"/>
            <w:vAlign w:val="bottom"/>
          </w:tcPr>
          <w:p w14:paraId="50777F12" w14:textId="7857BA3B" w:rsidR="00F51A1E" w:rsidRPr="00326EE8" w:rsidDel="00AE5D8F" w:rsidRDefault="00F51A1E" w:rsidP="00326EE8">
            <w:pPr>
              <w:rPr>
                <w:del w:id="1004" w:author="Mariia Petryk" w:date="2023-08-06T17:43:00Z"/>
                <w:color w:val="000000" w:themeColor="text1"/>
                <w:sz w:val="20"/>
                <w:szCs w:val="20"/>
              </w:rPr>
            </w:pPr>
            <w:del w:id="1005" w:author="Mariia Petryk" w:date="2023-08-06T17:43:00Z">
              <w:r w:rsidRPr="00326EE8" w:rsidDel="00AE5D8F">
                <w:rPr>
                  <w:color w:val="000000" w:themeColor="text1"/>
                  <w:sz w:val="20"/>
                  <w:szCs w:val="20"/>
                </w:rPr>
                <w:delText>Peripheral</w:delText>
              </w:r>
            </w:del>
          </w:p>
        </w:tc>
        <w:tc>
          <w:tcPr>
            <w:tcW w:w="1746" w:type="pct"/>
          </w:tcPr>
          <w:p w14:paraId="1352AA96" w14:textId="58905CAC" w:rsidR="00F51A1E" w:rsidRPr="00326EE8" w:rsidDel="00AE5D8F" w:rsidRDefault="00F51A1E" w:rsidP="00326EE8">
            <w:pPr>
              <w:jc w:val="center"/>
              <w:rPr>
                <w:del w:id="1006" w:author="Mariia Petryk" w:date="2023-08-06T17:43:00Z"/>
                <w:color w:val="000000" w:themeColor="text1"/>
                <w:sz w:val="20"/>
                <w:szCs w:val="20"/>
              </w:rPr>
            </w:pPr>
          </w:p>
        </w:tc>
        <w:tc>
          <w:tcPr>
            <w:tcW w:w="1746" w:type="pct"/>
          </w:tcPr>
          <w:p w14:paraId="6566F62F" w14:textId="77420582" w:rsidR="00F51A1E" w:rsidRPr="00326EE8" w:rsidDel="00AE5D8F" w:rsidRDefault="00F51A1E" w:rsidP="00326EE8">
            <w:pPr>
              <w:jc w:val="center"/>
              <w:rPr>
                <w:del w:id="1007" w:author="Mariia Petryk" w:date="2023-08-06T17:43:00Z"/>
                <w:color w:val="000000" w:themeColor="text1"/>
                <w:sz w:val="20"/>
                <w:szCs w:val="20"/>
              </w:rPr>
            </w:pPr>
            <w:del w:id="1008" w:author="Mariia Petryk" w:date="2023-08-06T17:43:00Z">
              <w:r w:rsidRPr="00326EE8" w:rsidDel="00AE5D8F">
                <w:rPr>
                  <w:color w:val="000000" w:themeColor="text1"/>
                  <w:sz w:val="20"/>
                  <w:szCs w:val="20"/>
                </w:rPr>
                <w:delText>0.022**</w:delText>
              </w:r>
            </w:del>
          </w:p>
        </w:tc>
      </w:tr>
      <w:tr w:rsidR="00F51A1E" w:rsidRPr="00D62C57" w:rsidDel="00AE5D8F" w14:paraId="6199EED5" w14:textId="16A2A221" w:rsidTr="00326EE8">
        <w:trPr>
          <w:del w:id="1009" w:author="Mariia Petryk" w:date="2023-08-06T17:43:00Z"/>
        </w:trPr>
        <w:tc>
          <w:tcPr>
            <w:tcW w:w="1507" w:type="pct"/>
            <w:vAlign w:val="bottom"/>
          </w:tcPr>
          <w:p w14:paraId="15AD6385" w14:textId="6282376A" w:rsidR="00F51A1E" w:rsidRPr="00326EE8" w:rsidDel="00AE5D8F" w:rsidRDefault="00F51A1E" w:rsidP="00326EE8">
            <w:pPr>
              <w:rPr>
                <w:del w:id="1010" w:author="Mariia Petryk" w:date="2023-08-06T17:43:00Z"/>
                <w:color w:val="000000" w:themeColor="text1"/>
                <w:sz w:val="20"/>
                <w:szCs w:val="20"/>
              </w:rPr>
            </w:pPr>
          </w:p>
        </w:tc>
        <w:tc>
          <w:tcPr>
            <w:tcW w:w="1746" w:type="pct"/>
          </w:tcPr>
          <w:p w14:paraId="37CFAC46" w14:textId="3894CCB4" w:rsidR="00F51A1E" w:rsidRPr="00326EE8" w:rsidDel="00AE5D8F" w:rsidRDefault="00F51A1E" w:rsidP="00326EE8">
            <w:pPr>
              <w:jc w:val="center"/>
              <w:rPr>
                <w:del w:id="1011" w:author="Mariia Petryk" w:date="2023-08-06T17:43:00Z"/>
                <w:color w:val="000000" w:themeColor="text1"/>
                <w:sz w:val="20"/>
                <w:szCs w:val="20"/>
              </w:rPr>
            </w:pPr>
          </w:p>
        </w:tc>
        <w:tc>
          <w:tcPr>
            <w:tcW w:w="1746" w:type="pct"/>
          </w:tcPr>
          <w:p w14:paraId="3510D3CB" w14:textId="5AC01997" w:rsidR="00F51A1E" w:rsidRPr="00326EE8" w:rsidDel="00AE5D8F" w:rsidRDefault="00F51A1E" w:rsidP="00326EE8">
            <w:pPr>
              <w:jc w:val="center"/>
              <w:rPr>
                <w:del w:id="1012" w:author="Mariia Petryk" w:date="2023-08-06T17:43:00Z"/>
                <w:color w:val="000000" w:themeColor="text1"/>
                <w:sz w:val="20"/>
                <w:szCs w:val="20"/>
              </w:rPr>
            </w:pPr>
            <w:del w:id="1013" w:author="Mariia Petryk" w:date="2023-08-06T17:43:00Z">
              <w:r w:rsidRPr="00326EE8" w:rsidDel="00AE5D8F">
                <w:rPr>
                  <w:color w:val="000000" w:themeColor="text1"/>
                  <w:sz w:val="20"/>
                  <w:szCs w:val="20"/>
                </w:rPr>
                <w:delText>(0.007)</w:delText>
              </w:r>
            </w:del>
          </w:p>
        </w:tc>
      </w:tr>
      <w:tr w:rsidR="00F51A1E" w:rsidRPr="00D62C57" w:rsidDel="00AE5D8F" w14:paraId="71C80C60" w14:textId="3F2AA6D4" w:rsidTr="00326EE8">
        <w:trPr>
          <w:del w:id="1014" w:author="Mariia Petryk" w:date="2023-08-06T17:43:00Z"/>
        </w:trPr>
        <w:tc>
          <w:tcPr>
            <w:tcW w:w="1507" w:type="pct"/>
            <w:vAlign w:val="bottom"/>
          </w:tcPr>
          <w:p w14:paraId="696C4448" w14:textId="47058ABC" w:rsidR="00F51A1E" w:rsidRPr="00326EE8" w:rsidDel="00AE5D8F" w:rsidRDefault="00F51A1E" w:rsidP="00326EE8">
            <w:pPr>
              <w:rPr>
                <w:del w:id="1015" w:author="Mariia Petryk" w:date="2023-08-06T17:43:00Z"/>
                <w:color w:val="000000" w:themeColor="text1"/>
                <w:sz w:val="20"/>
                <w:szCs w:val="20"/>
              </w:rPr>
            </w:pPr>
            <w:del w:id="1016" w:author="Mariia Petryk" w:date="2023-08-06T17:43:00Z">
              <w:r w:rsidRPr="00326EE8" w:rsidDel="00AE5D8F">
                <w:rPr>
                  <w:color w:val="000000" w:themeColor="text1"/>
                  <w:sz w:val="20"/>
                  <w:szCs w:val="20"/>
                </w:rPr>
                <w:delText>Core</w:delText>
              </w:r>
            </w:del>
          </w:p>
        </w:tc>
        <w:tc>
          <w:tcPr>
            <w:tcW w:w="1746" w:type="pct"/>
          </w:tcPr>
          <w:p w14:paraId="7984755D" w14:textId="3AA82C08" w:rsidR="00F51A1E" w:rsidRPr="00326EE8" w:rsidDel="00AE5D8F" w:rsidRDefault="00F51A1E" w:rsidP="00326EE8">
            <w:pPr>
              <w:jc w:val="center"/>
              <w:rPr>
                <w:del w:id="1017" w:author="Mariia Petryk" w:date="2023-08-06T17:43:00Z"/>
                <w:color w:val="000000" w:themeColor="text1"/>
                <w:sz w:val="20"/>
                <w:szCs w:val="20"/>
              </w:rPr>
            </w:pPr>
          </w:p>
        </w:tc>
        <w:tc>
          <w:tcPr>
            <w:tcW w:w="1746" w:type="pct"/>
          </w:tcPr>
          <w:p w14:paraId="6997709C" w14:textId="10E869AC" w:rsidR="00F51A1E" w:rsidRPr="00326EE8" w:rsidDel="00AE5D8F" w:rsidRDefault="00F51A1E" w:rsidP="00326EE8">
            <w:pPr>
              <w:jc w:val="center"/>
              <w:rPr>
                <w:del w:id="1018" w:author="Mariia Petryk" w:date="2023-08-06T17:43:00Z"/>
                <w:color w:val="000000" w:themeColor="text1"/>
                <w:sz w:val="20"/>
                <w:szCs w:val="20"/>
              </w:rPr>
            </w:pPr>
            <w:del w:id="1019" w:author="Mariia Petryk" w:date="2023-08-06T17:43:00Z">
              <w:r w:rsidRPr="00326EE8" w:rsidDel="00AE5D8F">
                <w:rPr>
                  <w:color w:val="000000" w:themeColor="text1"/>
                  <w:sz w:val="20"/>
                  <w:szCs w:val="20"/>
                </w:rPr>
                <w:delText>0.150</w:delText>
              </w:r>
            </w:del>
          </w:p>
        </w:tc>
      </w:tr>
      <w:tr w:rsidR="00F51A1E" w:rsidRPr="00D62C57" w:rsidDel="00AE5D8F" w14:paraId="5E4E8F5D" w14:textId="57B337EC" w:rsidTr="00326EE8">
        <w:trPr>
          <w:del w:id="1020" w:author="Mariia Petryk" w:date="2023-08-06T17:43:00Z"/>
        </w:trPr>
        <w:tc>
          <w:tcPr>
            <w:tcW w:w="1507" w:type="pct"/>
            <w:vAlign w:val="bottom"/>
          </w:tcPr>
          <w:p w14:paraId="228FBACF" w14:textId="624EE775" w:rsidR="00F51A1E" w:rsidRPr="00326EE8" w:rsidDel="00AE5D8F" w:rsidRDefault="00F51A1E" w:rsidP="00326EE8">
            <w:pPr>
              <w:rPr>
                <w:del w:id="1021" w:author="Mariia Petryk" w:date="2023-08-06T17:43:00Z"/>
                <w:color w:val="000000" w:themeColor="text1"/>
                <w:sz w:val="20"/>
                <w:szCs w:val="20"/>
              </w:rPr>
            </w:pPr>
          </w:p>
        </w:tc>
        <w:tc>
          <w:tcPr>
            <w:tcW w:w="1746" w:type="pct"/>
          </w:tcPr>
          <w:p w14:paraId="7EFE5B75" w14:textId="0812688C" w:rsidR="00F51A1E" w:rsidRPr="00326EE8" w:rsidDel="00AE5D8F" w:rsidRDefault="00F51A1E" w:rsidP="00326EE8">
            <w:pPr>
              <w:jc w:val="center"/>
              <w:rPr>
                <w:del w:id="1022" w:author="Mariia Petryk" w:date="2023-08-06T17:43:00Z"/>
                <w:color w:val="000000" w:themeColor="text1"/>
                <w:sz w:val="20"/>
                <w:szCs w:val="20"/>
              </w:rPr>
            </w:pPr>
          </w:p>
        </w:tc>
        <w:tc>
          <w:tcPr>
            <w:tcW w:w="1746" w:type="pct"/>
          </w:tcPr>
          <w:p w14:paraId="7F07838C" w14:textId="79CD6546" w:rsidR="00F51A1E" w:rsidRPr="00326EE8" w:rsidDel="00AE5D8F" w:rsidRDefault="00F51A1E" w:rsidP="00326EE8">
            <w:pPr>
              <w:jc w:val="center"/>
              <w:rPr>
                <w:del w:id="1023" w:author="Mariia Petryk" w:date="2023-08-06T17:43:00Z"/>
                <w:color w:val="000000" w:themeColor="text1"/>
                <w:sz w:val="20"/>
                <w:szCs w:val="20"/>
              </w:rPr>
            </w:pPr>
            <w:del w:id="1024" w:author="Mariia Petryk" w:date="2023-08-06T17:43:00Z">
              <w:r w:rsidRPr="00326EE8" w:rsidDel="00AE5D8F">
                <w:rPr>
                  <w:color w:val="000000" w:themeColor="text1"/>
                  <w:sz w:val="20"/>
                  <w:szCs w:val="20"/>
                </w:rPr>
                <w:delText>(0.084)+</w:delText>
              </w:r>
            </w:del>
          </w:p>
        </w:tc>
      </w:tr>
      <w:tr w:rsidR="00F51A1E" w:rsidRPr="00D62C57" w:rsidDel="00AE5D8F" w14:paraId="19EC04AF" w14:textId="70B38150" w:rsidTr="00326EE8">
        <w:trPr>
          <w:del w:id="1025" w:author="Mariia Petryk" w:date="2023-08-06T17:43:00Z"/>
        </w:trPr>
        <w:tc>
          <w:tcPr>
            <w:tcW w:w="1507" w:type="pct"/>
            <w:vAlign w:val="bottom"/>
          </w:tcPr>
          <w:p w14:paraId="06DEC638" w14:textId="59EDEE61" w:rsidR="00F51A1E" w:rsidRPr="00326EE8" w:rsidDel="00AE5D8F" w:rsidRDefault="00F51A1E" w:rsidP="00326EE8">
            <w:pPr>
              <w:rPr>
                <w:del w:id="1026" w:author="Mariia Petryk" w:date="2023-08-06T17:43:00Z"/>
                <w:color w:val="000000" w:themeColor="text1"/>
                <w:sz w:val="20"/>
                <w:szCs w:val="20"/>
              </w:rPr>
            </w:pPr>
            <w:del w:id="1027" w:author="Mariia Petryk" w:date="2023-08-06T17:43:00Z">
              <w:r w:rsidRPr="00326EE8" w:rsidDel="00AE5D8F">
                <w:rPr>
                  <w:color w:val="000000" w:themeColor="text1"/>
                  <w:sz w:val="20"/>
                  <w:szCs w:val="20"/>
                </w:rPr>
                <w:delText>Duration</w:delText>
              </w:r>
            </w:del>
          </w:p>
        </w:tc>
        <w:tc>
          <w:tcPr>
            <w:tcW w:w="1746" w:type="pct"/>
          </w:tcPr>
          <w:p w14:paraId="2B67073F" w14:textId="5FD530EA" w:rsidR="00F51A1E" w:rsidRPr="00326EE8" w:rsidDel="00AE5D8F" w:rsidRDefault="00F51A1E" w:rsidP="00326EE8">
            <w:pPr>
              <w:jc w:val="center"/>
              <w:rPr>
                <w:del w:id="1028" w:author="Mariia Petryk" w:date="2023-08-06T17:43:00Z"/>
                <w:color w:val="000000" w:themeColor="text1"/>
                <w:sz w:val="20"/>
                <w:szCs w:val="20"/>
              </w:rPr>
            </w:pPr>
            <w:del w:id="1029" w:author="Mariia Petryk" w:date="2023-08-06T17:43:00Z">
              <w:r w:rsidRPr="00326EE8" w:rsidDel="00AE5D8F">
                <w:rPr>
                  <w:color w:val="000000" w:themeColor="text1"/>
                  <w:sz w:val="20"/>
                  <w:szCs w:val="20"/>
                </w:rPr>
                <w:delText>-0.0001***</w:delText>
              </w:r>
            </w:del>
          </w:p>
        </w:tc>
        <w:tc>
          <w:tcPr>
            <w:tcW w:w="1746" w:type="pct"/>
          </w:tcPr>
          <w:p w14:paraId="2A8DB881" w14:textId="0AD38C21" w:rsidR="00F51A1E" w:rsidRPr="00326EE8" w:rsidDel="00AE5D8F" w:rsidRDefault="00F51A1E" w:rsidP="00326EE8">
            <w:pPr>
              <w:jc w:val="center"/>
              <w:rPr>
                <w:del w:id="1030" w:author="Mariia Petryk" w:date="2023-08-06T17:43:00Z"/>
                <w:color w:val="000000" w:themeColor="text1"/>
                <w:sz w:val="20"/>
                <w:szCs w:val="20"/>
              </w:rPr>
            </w:pPr>
            <w:del w:id="1031" w:author="Mariia Petryk" w:date="2023-08-06T17:43:00Z">
              <w:r w:rsidRPr="00326EE8" w:rsidDel="00AE5D8F">
                <w:rPr>
                  <w:color w:val="000000" w:themeColor="text1"/>
                  <w:sz w:val="20"/>
                  <w:szCs w:val="20"/>
                </w:rPr>
                <w:delText>-0.0001***</w:delText>
              </w:r>
            </w:del>
          </w:p>
        </w:tc>
      </w:tr>
      <w:tr w:rsidR="00F51A1E" w:rsidRPr="00D62C57" w:rsidDel="00AE5D8F" w14:paraId="1E417CB1" w14:textId="7ED0CCAA" w:rsidTr="00326EE8">
        <w:trPr>
          <w:del w:id="1032" w:author="Mariia Petryk" w:date="2023-08-06T17:43:00Z"/>
        </w:trPr>
        <w:tc>
          <w:tcPr>
            <w:tcW w:w="1507" w:type="pct"/>
            <w:vAlign w:val="bottom"/>
          </w:tcPr>
          <w:p w14:paraId="0E7C5C8F" w14:textId="3174C42A" w:rsidR="00F51A1E" w:rsidRPr="00326EE8" w:rsidDel="00AE5D8F" w:rsidRDefault="00F51A1E" w:rsidP="00326EE8">
            <w:pPr>
              <w:rPr>
                <w:del w:id="1033" w:author="Mariia Petryk" w:date="2023-08-06T17:43:00Z"/>
                <w:color w:val="000000" w:themeColor="text1"/>
                <w:sz w:val="20"/>
                <w:szCs w:val="20"/>
              </w:rPr>
            </w:pPr>
          </w:p>
        </w:tc>
        <w:tc>
          <w:tcPr>
            <w:tcW w:w="1746" w:type="pct"/>
          </w:tcPr>
          <w:p w14:paraId="53F78927" w14:textId="09501A86" w:rsidR="00F51A1E" w:rsidRPr="00326EE8" w:rsidDel="00AE5D8F" w:rsidRDefault="00F51A1E" w:rsidP="00326EE8">
            <w:pPr>
              <w:jc w:val="center"/>
              <w:rPr>
                <w:del w:id="1034" w:author="Mariia Petryk" w:date="2023-08-06T17:43:00Z"/>
                <w:color w:val="000000" w:themeColor="text1"/>
                <w:sz w:val="20"/>
                <w:szCs w:val="20"/>
              </w:rPr>
            </w:pPr>
            <w:del w:id="1035" w:author="Mariia Petryk" w:date="2023-08-06T17:43:00Z">
              <w:r w:rsidRPr="00326EE8" w:rsidDel="00AE5D8F">
                <w:rPr>
                  <w:color w:val="000000" w:themeColor="text1"/>
                  <w:sz w:val="20"/>
                  <w:szCs w:val="20"/>
                </w:rPr>
                <w:delText>(0.00004)</w:delText>
              </w:r>
            </w:del>
          </w:p>
        </w:tc>
        <w:tc>
          <w:tcPr>
            <w:tcW w:w="1746" w:type="pct"/>
          </w:tcPr>
          <w:p w14:paraId="5A5587A4" w14:textId="31FE2B53" w:rsidR="00F51A1E" w:rsidRPr="00326EE8" w:rsidDel="00AE5D8F" w:rsidRDefault="00F51A1E" w:rsidP="00326EE8">
            <w:pPr>
              <w:jc w:val="center"/>
              <w:rPr>
                <w:del w:id="1036" w:author="Mariia Petryk" w:date="2023-08-06T17:43:00Z"/>
                <w:color w:val="000000" w:themeColor="text1"/>
                <w:sz w:val="20"/>
                <w:szCs w:val="20"/>
              </w:rPr>
            </w:pPr>
            <w:del w:id="1037" w:author="Mariia Petryk" w:date="2023-08-06T17:43:00Z">
              <w:r w:rsidRPr="00326EE8" w:rsidDel="00AE5D8F">
                <w:rPr>
                  <w:color w:val="000000" w:themeColor="text1"/>
                  <w:sz w:val="20"/>
                  <w:szCs w:val="20"/>
                </w:rPr>
                <w:delText>(0.00003)</w:delText>
              </w:r>
            </w:del>
          </w:p>
        </w:tc>
      </w:tr>
      <w:tr w:rsidR="00F51A1E" w:rsidRPr="00D62C57" w:rsidDel="00AE5D8F" w14:paraId="6FEA9F15" w14:textId="10D45750" w:rsidTr="00326EE8">
        <w:trPr>
          <w:del w:id="1038" w:author="Mariia Petryk" w:date="2023-08-06T17:43:00Z"/>
        </w:trPr>
        <w:tc>
          <w:tcPr>
            <w:tcW w:w="1507" w:type="pct"/>
          </w:tcPr>
          <w:p w14:paraId="51594B2C" w14:textId="1B68A7A3" w:rsidR="00F51A1E" w:rsidRPr="00326EE8" w:rsidDel="00AE5D8F" w:rsidRDefault="00F51A1E" w:rsidP="00326EE8">
            <w:pPr>
              <w:rPr>
                <w:del w:id="1039" w:author="Mariia Petryk" w:date="2023-08-06T17:43:00Z"/>
                <w:color w:val="000000" w:themeColor="text1"/>
                <w:sz w:val="20"/>
                <w:szCs w:val="20"/>
              </w:rPr>
            </w:pPr>
            <w:del w:id="1040" w:author="Mariia Petryk" w:date="2023-08-06T17:43:00Z">
              <w:r w:rsidRPr="00326EE8" w:rsidDel="00AE5D8F">
                <w:rPr>
                  <w:color w:val="000000" w:themeColor="text1"/>
                  <w:sz w:val="20"/>
                  <w:szCs w:val="20"/>
                </w:rPr>
                <w:delText>Repository FE</w:delText>
              </w:r>
            </w:del>
          </w:p>
        </w:tc>
        <w:tc>
          <w:tcPr>
            <w:tcW w:w="1746" w:type="pct"/>
          </w:tcPr>
          <w:p w14:paraId="69A5ABA7" w14:textId="5BE2B695" w:rsidR="00F51A1E" w:rsidRPr="00326EE8" w:rsidDel="00AE5D8F" w:rsidRDefault="00F51A1E" w:rsidP="00326EE8">
            <w:pPr>
              <w:jc w:val="center"/>
              <w:rPr>
                <w:del w:id="1041" w:author="Mariia Petryk" w:date="2023-08-06T17:43:00Z"/>
                <w:color w:val="000000" w:themeColor="text1"/>
                <w:sz w:val="20"/>
                <w:szCs w:val="20"/>
              </w:rPr>
            </w:pPr>
            <w:del w:id="1042" w:author="Mariia Petryk" w:date="2023-08-06T17:43:00Z">
              <w:r w:rsidRPr="00326EE8" w:rsidDel="00AE5D8F">
                <w:rPr>
                  <w:color w:val="000000" w:themeColor="text1"/>
                  <w:sz w:val="20"/>
                  <w:szCs w:val="20"/>
                </w:rPr>
                <w:delText>Y</w:delText>
              </w:r>
            </w:del>
          </w:p>
        </w:tc>
        <w:tc>
          <w:tcPr>
            <w:tcW w:w="1746" w:type="pct"/>
          </w:tcPr>
          <w:p w14:paraId="13B70940" w14:textId="02DA6EAB" w:rsidR="00F51A1E" w:rsidRPr="00326EE8" w:rsidDel="00AE5D8F" w:rsidRDefault="00F51A1E" w:rsidP="00326EE8">
            <w:pPr>
              <w:jc w:val="center"/>
              <w:rPr>
                <w:del w:id="1043" w:author="Mariia Petryk" w:date="2023-08-06T17:43:00Z"/>
                <w:color w:val="000000" w:themeColor="text1"/>
                <w:sz w:val="20"/>
                <w:szCs w:val="20"/>
              </w:rPr>
            </w:pPr>
            <w:del w:id="1044" w:author="Mariia Petryk" w:date="2023-08-06T17:43:00Z">
              <w:r w:rsidRPr="00326EE8" w:rsidDel="00AE5D8F">
                <w:rPr>
                  <w:color w:val="000000" w:themeColor="text1"/>
                  <w:sz w:val="20"/>
                  <w:szCs w:val="20"/>
                </w:rPr>
                <w:delText>Y</w:delText>
              </w:r>
            </w:del>
          </w:p>
        </w:tc>
      </w:tr>
      <w:tr w:rsidR="00F51A1E" w:rsidRPr="00D62C57" w:rsidDel="00AE5D8F" w14:paraId="5FFA5C15" w14:textId="6E7C906E" w:rsidTr="00326EE8">
        <w:trPr>
          <w:del w:id="1045" w:author="Mariia Petryk" w:date="2023-08-06T17:43:00Z"/>
        </w:trPr>
        <w:tc>
          <w:tcPr>
            <w:tcW w:w="1507" w:type="pct"/>
          </w:tcPr>
          <w:p w14:paraId="16E5E9BC" w14:textId="01551400" w:rsidR="00F51A1E" w:rsidRPr="00326EE8" w:rsidDel="00AE5D8F" w:rsidRDefault="00F51A1E" w:rsidP="00326EE8">
            <w:pPr>
              <w:rPr>
                <w:del w:id="1046" w:author="Mariia Petryk" w:date="2023-08-06T17:43:00Z"/>
                <w:color w:val="000000" w:themeColor="text1"/>
                <w:sz w:val="20"/>
                <w:szCs w:val="20"/>
              </w:rPr>
            </w:pPr>
            <w:del w:id="1047" w:author="Mariia Petryk" w:date="2023-08-06T17:43:00Z">
              <w:r w:rsidRPr="00326EE8" w:rsidDel="00AE5D8F">
                <w:rPr>
                  <w:color w:val="000000" w:themeColor="text1"/>
                  <w:sz w:val="20"/>
                  <w:szCs w:val="20"/>
                </w:rPr>
                <w:delText>Num obs</w:delText>
              </w:r>
            </w:del>
          </w:p>
        </w:tc>
        <w:tc>
          <w:tcPr>
            <w:tcW w:w="1746" w:type="pct"/>
          </w:tcPr>
          <w:p w14:paraId="0D448394" w14:textId="1A4BE492" w:rsidR="00F51A1E" w:rsidRPr="00326EE8" w:rsidDel="00AE5D8F" w:rsidRDefault="00F51A1E" w:rsidP="00326EE8">
            <w:pPr>
              <w:jc w:val="center"/>
              <w:rPr>
                <w:del w:id="1048" w:author="Mariia Petryk" w:date="2023-08-06T17:43:00Z"/>
                <w:color w:val="000000" w:themeColor="text1"/>
                <w:sz w:val="20"/>
                <w:szCs w:val="20"/>
              </w:rPr>
            </w:pPr>
            <w:del w:id="1049" w:author="Mariia Petryk" w:date="2023-08-06T17:43:00Z">
              <w:r w:rsidRPr="00326EE8" w:rsidDel="00AE5D8F">
                <w:rPr>
                  <w:color w:val="000000" w:themeColor="text1"/>
                  <w:sz w:val="20"/>
                  <w:szCs w:val="20"/>
                </w:rPr>
                <w:delText>101,080</w:delText>
              </w:r>
            </w:del>
          </w:p>
        </w:tc>
        <w:tc>
          <w:tcPr>
            <w:tcW w:w="1746" w:type="pct"/>
          </w:tcPr>
          <w:p w14:paraId="187873AC" w14:textId="6546F6F2" w:rsidR="00F51A1E" w:rsidRPr="00326EE8" w:rsidDel="00AE5D8F" w:rsidRDefault="00F51A1E" w:rsidP="00326EE8">
            <w:pPr>
              <w:jc w:val="center"/>
              <w:rPr>
                <w:del w:id="1050" w:author="Mariia Petryk" w:date="2023-08-06T17:43:00Z"/>
                <w:color w:val="000000" w:themeColor="text1"/>
                <w:sz w:val="20"/>
                <w:szCs w:val="20"/>
              </w:rPr>
            </w:pPr>
            <w:del w:id="1051" w:author="Mariia Petryk" w:date="2023-08-06T17:43:00Z">
              <w:r w:rsidRPr="00326EE8" w:rsidDel="00AE5D8F">
                <w:rPr>
                  <w:color w:val="000000" w:themeColor="text1"/>
                  <w:sz w:val="20"/>
                  <w:szCs w:val="20"/>
                </w:rPr>
                <w:delText>101,080</w:delText>
              </w:r>
            </w:del>
          </w:p>
        </w:tc>
      </w:tr>
      <w:tr w:rsidR="00F51A1E" w:rsidRPr="00D62C57" w:rsidDel="00AE5D8F" w14:paraId="34F6DD1C" w14:textId="2222783C" w:rsidTr="00326EE8">
        <w:trPr>
          <w:del w:id="1052" w:author="Mariia Petryk" w:date="2023-08-06T17:43:00Z"/>
        </w:trPr>
        <w:tc>
          <w:tcPr>
            <w:tcW w:w="1507" w:type="pct"/>
            <w:tcBorders>
              <w:bottom w:val="single" w:sz="4" w:space="0" w:color="auto"/>
            </w:tcBorders>
          </w:tcPr>
          <w:p w14:paraId="22AB803A" w14:textId="7AD85E61" w:rsidR="00F51A1E" w:rsidRPr="00326EE8" w:rsidDel="00AE5D8F" w:rsidRDefault="00F51A1E" w:rsidP="00326EE8">
            <w:pPr>
              <w:rPr>
                <w:del w:id="1053" w:author="Mariia Petryk" w:date="2023-08-06T17:43:00Z"/>
                <w:color w:val="000000" w:themeColor="text1"/>
                <w:sz w:val="20"/>
                <w:szCs w:val="20"/>
              </w:rPr>
            </w:pPr>
            <w:del w:id="1054" w:author="Mariia Petryk" w:date="2023-08-06T17:43:00Z">
              <w:r w:rsidRPr="00326EE8" w:rsidDel="00AE5D8F">
                <w:rPr>
                  <w:color w:val="000000" w:themeColor="text1"/>
                  <w:sz w:val="20"/>
                  <w:szCs w:val="20"/>
                </w:rPr>
                <w:delText>Adj R-sq</w:delText>
              </w:r>
            </w:del>
          </w:p>
        </w:tc>
        <w:tc>
          <w:tcPr>
            <w:tcW w:w="1746" w:type="pct"/>
            <w:tcBorders>
              <w:bottom w:val="single" w:sz="4" w:space="0" w:color="auto"/>
            </w:tcBorders>
          </w:tcPr>
          <w:p w14:paraId="2862E872" w14:textId="5C550409" w:rsidR="00F51A1E" w:rsidRPr="00326EE8" w:rsidDel="00AE5D8F" w:rsidRDefault="00F51A1E" w:rsidP="00326EE8">
            <w:pPr>
              <w:jc w:val="center"/>
              <w:rPr>
                <w:del w:id="1055" w:author="Mariia Petryk" w:date="2023-08-06T17:43:00Z"/>
                <w:color w:val="000000" w:themeColor="text1"/>
                <w:sz w:val="20"/>
                <w:szCs w:val="20"/>
              </w:rPr>
            </w:pPr>
            <w:del w:id="1056" w:author="Mariia Petryk" w:date="2023-08-06T17:43:00Z">
              <w:r w:rsidRPr="00326EE8" w:rsidDel="00AE5D8F">
                <w:rPr>
                  <w:color w:val="000000" w:themeColor="text1"/>
                  <w:sz w:val="20"/>
                  <w:szCs w:val="20"/>
                </w:rPr>
                <w:delText>0.011</w:delText>
              </w:r>
            </w:del>
          </w:p>
        </w:tc>
        <w:tc>
          <w:tcPr>
            <w:tcW w:w="1746" w:type="pct"/>
            <w:tcBorders>
              <w:bottom w:val="single" w:sz="4" w:space="0" w:color="auto"/>
            </w:tcBorders>
          </w:tcPr>
          <w:p w14:paraId="757C19CE" w14:textId="4DFA9B3E" w:rsidR="00F51A1E" w:rsidRPr="00326EE8" w:rsidDel="00AE5D8F" w:rsidRDefault="00F51A1E" w:rsidP="00326EE8">
            <w:pPr>
              <w:jc w:val="center"/>
              <w:rPr>
                <w:del w:id="1057" w:author="Mariia Petryk" w:date="2023-08-06T17:43:00Z"/>
                <w:color w:val="000000" w:themeColor="text1"/>
                <w:sz w:val="20"/>
                <w:szCs w:val="20"/>
              </w:rPr>
            </w:pPr>
            <w:del w:id="1058" w:author="Mariia Petryk" w:date="2023-08-06T17:43:00Z">
              <w:r w:rsidRPr="00326EE8" w:rsidDel="00AE5D8F">
                <w:rPr>
                  <w:color w:val="000000" w:themeColor="text1"/>
                  <w:sz w:val="20"/>
                  <w:szCs w:val="20"/>
                </w:rPr>
                <w:delText>0.146</w:delText>
              </w:r>
            </w:del>
          </w:p>
        </w:tc>
      </w:tr>
    </w:tbl>
    <w:p w14:paraId="7D8D5CF3" w14:textId="38C81042" w:rsidR="00F51A1E" w:rsidRPr="00E208F0" w:rsidDel="00AE5D8F" w:rsidRDefault="00F51A1E" w:rsidP="00F51A1E">
      <w:pPr>
        <w:jc w:val="center"/>
        <w:rPr>
          <w:del w:id="1059" w:author="Mariia Petryk" w:date="2023-08-06T17:43:00Z"/>
          <w:sz w:val="22"/>
          <w:szCs w:val="22"/>
        </w:rPr>
      </w:pPr>
      <w:del w:id="1060" w:author="Mariia Petryk" w:date="2023-08-06T17:43:00Z">
        <w:r w:rsidRPr="00E208F0" w:rsidDel="00AE5D8F">
          <w:rPr>
            <w:b/>
            <w:bCs/>
            <w:sz w:val="22"/>
            <w:szCs w:val="22"/>
          </w:rPr>
          <w:delText>Note.</w:delText>
        </w:r>
        <w:r w:rsidRPr="00E208F0" w:rsidDel="00AE5D8F">
          <w:rPr>
            <w:sz w:val="22"/>
            <w:szCs w:val="22"/>
          </w:rPr>
          <w:delText xml:space="preserve"> </w:delText>
        </w:r>
        <w:r w:rsidDel="00AE5D8F">
          <w:rPr>
            <w:sz w:val="22"/>
            <w:szCs w:val="22"/>
          </w:rPr>
          <w:delText>Heteroskedasticity-consistent and autocorrelation-corrected s</w:delText>
        </w:r>
        <w:r w:rsidRPr="00E208F0" w:rsidDel="00AE5D8F">
          <w:rPr>
            <w:sz w:val="22"/>
            <w:szCs w:val="22"/>
          </w:rPr>
          <w:delText>tandard errors in parentheses; + p&lt;0.1, * p&lt;0.05, ** p&lt;0.01, *** p&lt;0.001</w:delText>
        </w:r>
      </w:del>
    </w:p>
    <w:p w14:paraId="3026706D" w14:textId="6E248F3D" w:rsidR="00126D76" w:rsidDel="00AE5D8F" w:rsidRDefault="00126D76" w:rsidP="00126D76">
      <w:pPr>
        <w:rPr>
          <w:del w:id="1061" w:author="Mariia Petryk" w:date="2023-08-06T17:43:00Z"/>
        </w:rPr>
      </w:pPr>
    </w:p>
    <w:p w14:paraId="4DB3CDAE" w14:textId="77777777" w:rsidR="00126D76" w:rsidRPr="00E208F0" w:rsidDel="00BD193E" w:rsidRDefault="00126D76" w:rsidP="00126D76">
      <w:pPr>
        <w:pStyle w:val="Heading2"/>
        <w:rPr>
          <w:del w:id="1062" w:author="Mariia Petryk" w:date="2023-08-06T17:50:00Z"/>
        </w:rPr>
      </w:pPr>
      <w:r w:rsidRPr="00E208F0">
        <w:t xml:space="preserve">Hypothesis </w:t>
      </w:r>
      <w:r>
        <w:t xml:space="preserve">4 </w:t>
      </w:r>
    </w:p>
    <w:p w14:paraId="05E65C03" w14:textId="77777777" w:rsidR="00126D76" w:rsidRPr="00E208F0" w:rsidDel="00BD193E" w:rsidRDefault="00126D76" w:rsidP="00126D76">
      <w:pPr>
        <w:rPr>
          <w:del w:id="1063" w:author="Mariia Petryk" w:date="2023-08-06T17:50:00Z"/>
        </w:rPr>
      </w:pPr>
    </w:p>
    <w:p w14:paraId="0939BEA1" w14:textId="77777777" w:rsidR="00B8247C" w:rsidRPr="00E208F0" w:rsidRDefault="00B8247C" w:rsidP="00BD193E">
      <w:pPr>
        <w:pStyle w:val="Heading2"/>
        <w:rPr>
          <w:ins w:id="1064" w:author="Mariia Petryk" w:date="2023-08-06T17:45:00Z"/>
        </w:rPr>
        <w:pPrChange w:id="1065" w:author="Mariia Petryk" w:date="2023-08-06T17:50:00Z">
          <w:pPr/>
        </w:pPrChange>
      </w:pPr>
    </w:p>
    <w:p w14:paraId="589567D3" w14:textId="77777777" w:rsidR="00BD193E" w:rsidRDefault="00BD193E" w:rsidP="00BD193E">
      <w:pPr>
        <w:rPr>
          <w:ins w:id="1066" w:author="Mariia Petryk" w:date="2023-08-06T17:50:00Z"/>
        </w:rPr>
      </w:pPr>
    </w:p>
    <w:p w14:paraId="0752D087" w14:textId="61F03E5D" w:rsidR="00B8247C" w:rsidRPr="00E208F0" w:rsidRDefault="00B8247C" w:rsidP="00BD193E">
      <w:pPr>
        <w:rPr>
          <w:ins w:id="1067" w:author="Mariia Petryk" w:date="2023-08-06T17:45:00Z"/>
        </w:rPr>
        <w:pPrChange w:id="1068" w:author="Mariia Petryk" w:date="2023-08-06T17:50:00Z">
          <w:pPr>
            <w:ind w:firstLine="720"/>
          </w:pPr>
        </w:pPrChange>
      </w:pPr>
      <w:ins w:id="1069" w:author="Mariia Petryk" w:date="2023-08-06T17:45:00Z">
        <w:r w:rsidRPr="00E208F0">
          <w:t xml:space="preserve">To test our </w:t>
        </w:r>
        <w:r>
          <w:t>fourth</w:t>
        </w:r>
        <w:r w:rsidRPr="00E208F0">
          <w:t xml:space="preserve"> hypothesis, we run a panel fixed effects regression:</w:t>
        </w:r>
      </w:ins>
    </w:p>
    <w:p w14:paraId="0F167AB3" w14:textId="77777777" w:rsidR="00B8247C" w:rsidRPr="00E208F0" w:rsidRDefault="00B8247C" w:rsidP="00B8247C">
      <w:pPr>
        <w:rPr>
          <w:ins w:id="1070" w:author="Mariia Petryk" w:date="2023-08-06T17:45:00Z"/>
        </w:rPr>
      </w:pPr>
    </w:p>
    <w:p w14:paraId="6C6DEC95" w14:textId="04CF1396" w:rsidR="00B8247C" w:rsidRPr="00E208F0" w:rsidRDefault="00B8247C" w:rsidP="00B8247C">
      <w:pPr>
        <w:spacing w:line="360" w:lineRule="auto"/>
        <w:jc w:val="center"/>
        <w:rPr>
          <w:ins w:id="1071" w:author="Mariia Petryk" w:date="2023-08-06T17:45:00Z"/>
          <w:rFonts w:eastAsiaTheme="minorEastAsia"/>
          <w:sz w:val="22"/>
          <w:szCs w:val="22"/>
          <w:lang w:eastAsia="zh-CN"/>
        </w:rPr>
      </w:pPr>
      <m:oMath>
        <m:sSub>
          <m:sSubPr>
            <m:ctrlPr>
              <w:ins w:id="1072" w:author="Mariia Petryk" w:date="2023-08-06T17:45:00Z">
                <w:rPr>
                  <w:rFonts w:ascii="Cambria Math" w:eastAsiaTheme="minorEastAsia" w:hAnsi="Cambria Math"/>
                  <w:sz w:val="22"/>
                  <w:szCs w:val="22"/>
                  <w:lang w:eastAsia="zh-CN"/>
                </w:rPr>
              </w:ins>
            </m:ctrlPr>
          </m:sSubPr>
          <m:e>
            <m:r>
              <w:ins w:id="1073" w:author="Mariia Petryk" w:date="2023-08-06T17:45:00Z">
                <w:rPr>
                  <w:rFonts w:ascii="Cambria Math" w:eastAsiaTheme="minorEastAsia" w:hAnsi="Cambria Math"/>
                  <w:sz w:val="22"/>
                  <w:szCs w:val="22"/>
                  <w:lang w:eastAsia="zh-CN"/>
                </w:rPr>
                <m:t>Commits</m:t>
              </w:ins>
            </m:r>
          </m:e>
          <m:sub>
            <m:r>
              <w:ins w:id="1074" w:author="Mariia Petryk" w:date="2023-08-06T17:45:00Z">
                <w:rPr>
                  <w:rFonts w:ascii="Cambria Math" w:eastAsiaTheme="minorEastAsia" w:hAnsi="Cambria Math"/>
                  <w:sz w:val="22"/>
                  <w:szCs w:val="22"/>
                  <w:lang w:eastAsia="zh-CN"/>
                </w:rPr>
                <m:t>it</m:t>
              </w:ins>
            </m:r>
          </m:sub>
        </m:sSub>
        <m:r>
          <w:ins w:id="1075" w:author="Mariia Petryk" w:date="2023-08-06T17:45:00Z">
            <w:rPr>
              <w:rFonts w:ascii="Cambria Math" w:eastAsiaTheme="minorEastAsia" w:hAnsi="Cambria Math"/>
              <w:sz w:val="22"/>
              <w:szCs w:val="22"/>
              <w:lang w:eastAsia="zh-CN"/>
            </w:rPr>
            <m:t>=</m:t>
          </w:ins>
        </m:r>
        <m:sSub>
          <m:sSubPr>
            <m:ctrlPr>
              <w:ins w:id="1076" w:author="Mariia Petryk" w:date="2023-08-06T17:45:00Z">
                <w:rPr>
                  <w:rFonts w:ascii="Cambria Math" w:eastAsiaTheme="minorEastAsia" w:hAnsi="Cambria Math"/>
                  <w:sz w:val="22"/>
                  <w:szCs w:val="22"/>
                  <w:lang w:eastAsia="zh-CN"/>
                </w:rPr>
              </w:ins>
            </m:ctrlPr>
          </m:sSubPr>
          <m:e>
            <m:r>
              <w:ins w:id="1077" w:author="Mariia Petryk" w:date="2023-08-06T17:45:00Z">
                <w:rPr>
                  <w:rFonts w:ascii="Cambria Math" w:eastAsiaTheme="minorEastAsia" w:hAnsi="Cambria Math"/>
                  <w:sz w:val="22"/>
                  <w:szCs w:val="22"/>
                  <w:lang w:eastAsia="zh-CN"/>
                </w:rPr>
                <m:t>β</m:t>
              </w:ins>
            </m:r>
          </m:e>
          <m:sub>
            <m:r>
              <w:ins w:id="1078" w:author="Mariia Petryk" w:date="2023-08-06T17:50:00Z">
                <w:rPr>
                  <w:rFonts w:ascii="Cambria Math" w:eastAsiaTheme="minorEastAsia" w:hAnsi="Cambria Math"/>
                  <w:sz w:val="22"/>
                  <w:szCs w:val="22"/>
                  <w:lang w:eastAsia="zh-CN"/>
                </w:rPr>
                <m:t>4</m:t>
              </w:ins>
            </m:r>
          </m:sub>
        </m:sSub>
        <m:r>
          <w:ins w:id="1079" w:author="Mariia Petryk" w:date="2023-08-06T17:45:00Z">
            <w:rPr>
              <w:rFonts w:ascii="Cambria Math" w:eastAsiaTheme="minorEastAsia" w:hAnsi="Cambria Math"/>
              <w:sz w:val="22"/>
              <w:szCs w:val="22"/>
              <w:lang w:eastAsia="zh-CN"/>
            </w:rPr>
            <m:t>IntCohesio</m:t>
          </w:ins>
        </m:r>
        <m:sSub>
          <m:sSubPr>
            <m:ctrlPr>
              <w:ins w:id="1080" w:author="Mariia Petryk" w:date="2023-08-06T17:45:00Z">
                <w:rPr>
                  <w:rFonts w:ascii="Cambria Math" w:eastAsiaTheme="minorEastAsia" w:hAnsi="Cambria Math"/>
                  <w:i/>
                  <w:sz w:val="22"/>
                  <w:szCs w:val="22"/>
                  <w:lang w:eastAsia="zh-CN"/>
                </w:rPr>
              </w:ins>
            </m:ctrlPr>
          </m:sSubPr>
          <m:e>
            <m:r>
              <w:ins w:id="1081" w:author="Mariia Petryk" w:date="2023-08-06T17:45:00Z">
                <w:rPr>
                  <w:rFonts w:ascii="Cambria Math" w:eastAsiaTheme="minorEastAsia" w:hAnsi="Cambria Math"/>
                  <w:sz w:val="22"/>
                  <w:szCs w:val="22"/>
                  <w:lang w:eastAsia="zh-CN"/>
                </w:rPr>
                <m:t>n</m:t>
              </w:ins>
            </m:r>
          </m:e>
          <m:sub>
            <m:r>
              <w:ins w:id="1082" w:author="Mariia Petryk" w:date="2023-08-06T17:45:00Z">
                <w:rPr>
                  <w:rFonts w:ascii="Cambria Math" w:eastAsiaTheme="minorEastAsia" w:hAnsi="Cambria Math"/>
                  <w:sz w:val="22"/>
                  <w:szCs w:val="22"/>
                  <w:lang w:eastAsia="zh-CN"/>
                </w:rPr>
                <m:t>it</m:t>
              </w:ins>
            </m:r>
          </m:sub>
        </m:sSub>
        <m:r>
          <w:ins w:id="1083" w:author="Mariia Petryk" w:date="2023-08-06T17:45:00Z">
            <w:rPr>
              <w:rFonts w:ascii="Cambria Math" w:eastAsiaTheme="minorEastAsia" w:hAnsi="Cambria Math"/>
              <w:sz w:val="22"/>
              <w:szCs w:val="22"/>
              <w:lang w:eastAsia="zh-CN"/>
            </w:rPr>
            <m:t>+</m:t>
          </w:ins>
        </m:r>
        <m:sSub>
          <m:sSubPr>
            <m:ctrlPr>
              <w:ins w:id="1084" w:author="Mariia Petryk" w:date="2023-08-06T17:45:00Z">
                <w:rPr>
                  <w:rFonts w:ascii="Cambria Math" w:eastAsiaTheme="minorEastAsia" w:hAnsi="Cambria Math"/>
                  <w:sz w:val="22"/>
                  <w:szCs w:val="22"/>
                  <w:lang w:eastAsia="zh-CN"/>
                </w:rPr>
              </w:ins>
            </m:ctrlPr>
          </m:sSubPr>
          <m:e>
            <m:r>
              <w:ins w:id="1085" w:author="Mariia Petryk" w:date="2023-08-06T17:45:00Z">
                <w:rPr>
                  <w:rFonts w:ascii="Cambria Math" w:eastAsiaTheme="minorEastAsia" w:hAnsi="Cambria Math"/>
                  <w:sz w:val="22"/>
                  <w:szCs w:val="22"/>
                  <w:lang w:eastAsia="zh-CN"/>
                </w:rPr>
                <m:t>β</m:t>
              </w:ins>
            </m:r>
          </m:e>
          <m:sub>
            <m:r>
              <w:ins w:id="1086" w:author="Mariia Petryk" w:date="2023-08-06T17:50:00Z">
                <w:rPr>
                  <w:rFonts w:ascii="Cambria Math" w:eastAsiaTheme="minorEastAsia" w:hAnsi="Cambria Math"/>
                  <w:sz w:val="22"/>
                  <w:szCs w:val="22"/>
                  <w:lang w:eastAsia="zh-CN"/>
                </w:rPr>
                <m:t>5</m:t>
              </w:ins>
            </m:r>
          </m:sub>
        </m:sSub>
        <m:r>
          <w:ins w:id="1087" w:author="Mariia Petryk" w:date="2023-08-06T17:45:00Z">
            <w:rPr>
              <w:rFonts w:ascii="Cambria Math" w:eastAsiaTheme="minorEastAsia" w:hAnsi="Cambria Math"/>
              <w:sz w:val="22"/>
              <w:szCs w:val="22"/>
              <w:lang w:eastAsia="zh-CN"/>
            </w:rPr>
            <m:t>IntCohesio</m:t>
          </w:ins>
        </m:r>
        <m:sSub>
          <m:sSubPr>
            <m:ctrlPr>
              <w:ins w:id="1088" w:author="Mariia Petryk" w:date="2023-08-06T17:45:00Z">
                <w:rPr>
                  <w:rFonts w:ascii="Cambria Math" w:eastAsiaTheme="minorEastAsia" w:hAnsi="Cambria Math"/>
                  <w:i/>
                  <w:sz w:val="22"/>
                  <w:szCs w:val="22"/>
                  <w:lang w:eastAsia="zh-CN"/>
                </w:rPr>
              </w:ins>
            </m:ctrlPr>
          </m:sSubPr>
          <m:e>
            <m:sSup>
              <m:sSupPr>
                <m:ctrlPr>
                  <w:ins w:id="1089" w:author="Mariia Petryk" w:date="2023-08-06T17:45:00Z">
                    <w:rPr>
                      <w:rFonts w:ascii="Cambria Math" w:eastAsiaTheme="minorEastAsia" w:hAnsi="Cambria Math"/>
                      <w:i/>
                      <w:sz w:val="22"/>
                      <w:szCs w:val="22"/>
                      <w:lang w:eastAsia="zh-CN"/>
                    </w:rPr>
                  </w:ins>
                </m:ctrlPr>
              </m:sSupPr>
              <m:e>
                <m:r>
                  <w:ins w:id="1090" w:author="Mariia Petryk" w:date="2023-08-06T17:45:00Z">
                    <w:rPr>
                      <w:rFonts w:ascii="Cambria Math" w:eastAsiaTheme="minorEastAsia" w:hAnsi="Cambria Math"/>
                      <w:sz w:val="22"/>
                      <w:szCs w:val="22"/>
                      <w:lang w:eastAsia="zh-CN"/>
                    </w:rPr>
                    <m:t>n</m:t>
                  </w:ins>
                </m:r>
              </m:e>
              <m:sup>
                <m:r>
                  <w:ins w:id="1091" w:author="Mariia Petryk" w:date="2023-08-06T17:45:00Z">
                    <w:rPr>
                      <w:rFonts w:ascii="Cambria Math" w:eastAsiaTheme="minorEastAsia" w:hAnsi="Cambria Math"/>
                      <w:sz w:val="22"/>
                      <w:szCs w:val="22"/>
                      <w:lang w:eastAsia="zh-CN"/>
                    </w:rPr>
                    <m:t>2</m:t>
                  </w:ins>
                </m:r>
              </m:sup>
            </m:sSup>
          </m:e>
          <m:sub>
            <m:r>
              <w:ins w:id="1092" w:author="Mariia Petryk" w:date="2023-08-06T17:45:00Z">
                <w:rPr>
                  <w:rFonts w:ascii="Cambria Math" w:eastAsiaTheme="minorEastAsia" w:hAnsi="Cambria Math"/>
                  <w:sz w:val="22"/>
                  <w:szCs w:val="22"/>
                  <w:lang w:eastAsia="zh-CN"/>
                </w:rPr>
                <m:t>it</m:t>
              </w:ins>
            </m:r>
          </m:sub>
        </m:sSub>
        <m:r>
          <w:ins w:id="1093" w:author="Mariia Petryk" w:date="2023-08-06T17:45:00Z">
            <w:rPr>
              <w:rFonts w:ascii="Cambria Math" w:eastAsiaTheme="minorEastAsia" w:hAnsi="Cambria Math"/>
              <w:sz w:val="22"/>
              <w:szCs w:val="22"/>
              <w:lang w:eastAsia="zh-CN"/>
            </w:rPr>
            <m:t>+</m:t>
          </w:ins>
        </m:r>
        <m:sSub>
          <m:sSubPr>
            <m:ctrlPr>
              <w:ins w:id="1094" w:author="Mariia Petryk" w:date="2023-08-06T17:45:00Z">
                <w:rPr>
                  <w:rFonts w:ascii="Cambria Math" w:eastAsiaTheme="minorEastAsia" w:hAnsi="Cambria Math"/>
                  <w:sz w:val="22"/>
                  <w:szCs w:val="22"/>
                  <w:lang w:eastAsia="zh-CN"/>
                </w:rPr>
              </w:ins>
            </m:ctrlPr>
          </m:sSubPr>
          <m:e>
            <m:r>
              <w:ins w:id="1095" w:author="Mariia Petryk" w:date="2023-08-06T17:45:00Z">
                <w:rPr>
                  <w:rFonts w:ascii="Cambria Math" w:eastAsiaTheme="minorEastAsia" w:hAnsi="Cambria Math"/>
                  <w:sz w:val="22"/>
                  <w:szCs w:val="22"/>
                  <w:lang w:eastAsia="zh-CN"/>
                </w:rPr>
                <m:t>Controls</m:t>
              </w:ins>
            </m:r>
          </m:e>
          <m:sub>
            <m:r>
              <w:ins w:id="1096" w:author="Mariia Petryk" w:date="2023-08-06T17:45:00Z">
                <w:rPr>
                  <w:rFonts w:ascii="Cambria Math" w:eastAsiaTheme="minorEastAsia" w:hAnsi="Cambria Math"/>
                  <w:sz w:val="22"/>
                  <w:szCs w:val="22"/>
                  <w:lang w:eastAsia="zh-CN"/>
                </w:rPr>
                <m:t>it</m:t>
              </w:ins>
            </m:r>
          </m:sub>
        </m:sSub>
        <m:r>
          <w:ins w:id="1097" w:author="Mariia Petryk" w:date="2023-08-06T17:45:00Z">
            <w:rPr>
              <w:rFonts w:ascii="Cambria Math" w:eastAsiaTheme="minorEastAsia" w:hAnsi="Cambria Math"/>
              <w:sz w:val="22"/>
              <w:szCs w:val="22"/>
              <w:lang w:eastAsia="zh-CN"/>
            </w:rPr>
            <m:t xml:space="preserve">+ </m:t>
          </w:ins>
        </m:r>
        <m:sSub>
          <m:sSubPr>
            <m:ctrlPr>
              <w:ins w:id="1098" w:author="Mariia Petryk" w:date="2023-08-06T17:45:00Z">
                <w:rPr>
                  <w:rFonts w:ascii="Cambria Math" w:eastAsiaTheme="minorEastAsia" w:hAnsi="Cambria Math"/>
                  <w:sz w:val="22"/>
                  <w:szCs w:val="22"/>
                  <w:lang w:eastAsia="zh-CN"/>
                </w:rPr>
              </w:ins>
            </m:ctrlPr>
          </m:sSubPr>
          <m:e>
            <m:r>
              <w:ins w:id="1099" w:author="Mariia Petryk" w:date="2023-08-06T17:45:00Z">
                <w:rPr>
                  <w:rFonts w:ascii="Cambria Math" w:eastAsiaTheme="minorEastAsia" w:hAnsi="Cambria Math"/>
                  <w:sz w:val="22"/>
                  <w:szCs w:val="22"/>
                  <w:lang w:eastAsia="zh-CN"/>
                </w:rPr>
                <m:t>α</m:t>
              </w:ins>
            </m:r>
          </m:e>
          <m:sub>
            <m:r>
              <w:ins w:id="1100" w:author="Mariia Petryk" w:date="2023-08-06T17:45:00Z">
                <w:rPr>
                  <w:rFonts w:ascii="Cambria Math" w:eastAsiaTheme="minorEastAsia" w:hAnsi="Cambria Math"/>
                  <w:sz w:val="22"/>
                  <w:szCs w:val="22"/>
                  <w:lang w:eastAsia="zh-CN"/>
                </w:rPr>
                <m:t>i</m:t>
              </w:ins>
            </m:r>
          </m:sub>
        </m:sSub>
        <m:r>
          <w:ins w:id="1101" w:author="Mariia Petryk" w:date="2023-08-06T17:45:00Z">
            <w:rPr>
              <w:rFonts w:ascii="Cambria Math" w:eastAsiaTheme="minorEastAsia" w:hAnsi="Cambria Math"/>
              <w:sz w:val="22"/>
              <w:szCs w:val="22"/>
              <w:lang w:eastAsia="zh-CN"/>
            </w:rPr>
            <m:t>+</m:t>
          </w:ins>
        </m:r>
        <m:sSub>
          <m:sSubPr>
            <m:ctrlPr>
              <w:ins w:id="1102" w:author="Mariia Petryk" w:date="2023-08-06T17:45:00Z">
                <w:rPr>
                  <w:rFonts w:ascii="Cambria Math" w:eastAsiaTheme="minorEastAsia" w:hAnsi="Cambria Math"/>
                  <w:sz w:val="22"/>
                  <w:szCs w:val="22"/>
                  <w:lang w:eastAsia="zh-CN"/>
                </w:rPr>
              </w:ins>
            </m:ctrlPr>
          </m:sSubPr>
          <m:e>
            <m:r>
              <w:ins w:id="1103" w:author="Mariia Petryk" w:date="2023-08-06T17:45:00Z">
                <w:rPr>
                  <w:rFonts w:ascii="Cambria Math" w:eastAsiaTheme="minorEastAsia" w:hAnsi="Cambria Math"/>
                  <w:sz w:val="22"/>
                  <w:szCs w:val="22"/>
                  <w:lang w:eastAsia="zh-CN"/>
                </w:rPr>
                <m:t>ε</m:t>
              </w:ins>
            </m:r>
          </m:e>
          <m:sub>
            <m:r>
              <w:ins w:id="1104" w:author="Mariia Petryk" w:date="2023-08-06T17:45:00Z">
                <w:rPr>
                  <w:rFonts w:ascii="Cambria Math" w:eastAsiaTheme="minorEastAsia" w:hAnsi="Cambria Math"/>
                  <w:sz w:val="22"/>
                  <w:szCs w:val="22"/>
                  <w:lang w:eastAsia="zh-CN"/>
                </w:rPr>
                <m:t>it</m:t>
              </w:ins>
            </m:r>
          </m:sub>
        </m:sSub>
      </m:oMath>
      <w:ins w:id="1105" w:author="Mariia Petryk" w:date="2023-08-06T17:45:00Z">
        <w:r w:rsidRPr="00E208F0">
          <w:rPr>
            <w:rFonts w:eastAsiaTheme="minorEastAsia"/>
            <w:sz w:val="22"/>
            <w:szCs w:val="22"/>
            <w:lang w:eastAsia="zh-CN"/>
          </w:rPr>
          <w:t xml:space="preserve">                (</w:t>
        </w:r>
        <w:r>
          <w:rPr>
            <w:rFonts w:eastAsiaTheme="minorEastAsia"/>
            <w:sz w:val="22"/>
            <w:szCs w:val="22"/>
            <w:lang w:eastAsia="zh-CN"/>
          </w:rPr>
          <w:t>4</w:t>
        </w:r>
        <w:r w:rsidRPr="00E208F0">
          <w:rPr>
            <w:rFonts w:eastAsiaTheme="minorEastAsia"/>
            <w:sz w:val="22"/>
            <w:szCs w:val="22"/>
            <w:lang w:eastAsia="zh-CN"/>
          </w:rPr>
          <w:t>)</w:t>
        </w:r>
      </w:ins>
    </w:p>
    <w:p w14:paraId="7164A3B9" w14:textId="6B3BA9FB" w:rsidR="00126D76" w:rsidRPr="00BD193E" w:rsidDel="00E021D0" w:rsidRDefault="00B8247C" w:rsidP="00BD193E">
      <w:pPr>
        <w:ind w:firstLine="720"/>
        <w:rPr>
          <w:moveFrom w:id="1106" w:author="Mariia Petryk" w:date="2023-08-06T17:37:00Z"/>
          <w:rPrChange w:id="1107" w:author="Mariia Petryk" w:date="2023-08-06T17:51:00Z">
            <w:rPr>
              <w:moveFrom w:id="1108" w:author="Mariia Petryk" w:date="2023-08-06T17:37:00Z"/>
              <w:color w:val="000000" w:themeColor="text1"/>
            </w:rPr>
          </w:rPrChange>
        </w:rPr>
        <w:pPrChange w:id="1109" w:author="Mariia Petryk" w:date="2023-08-06T17:51:00Z">
          <w:pPr/>
        </w:pPrChange>
      </w:pPr>
      <w:ins w:id="1110" w:author="Mariia Petryk" w:date="2023-08-06T17:45:00Z">
        <w:r w:rsidRPr="00E208F0">
          <w:t>In equation (</w:t>
        </w:r>
        <w:r>
          <w:t>4</w:t>
        </w:r>
        <w:r w:rsidRPr="00E208F0">
          <w:t xml:space="preserve">), </w:t>
        </w:r>
        <w:proofErr w:type="spellStart"/>
        <w:r w:rsidRPr="00E208F0">
          <w:t>i</w:t>
        </w:r>
        <w:proofErr w:type="spellEnd"/>
        <w:r w:rsidRPr="00E208F0">
          <w:t xml:space="preserve"> – is the index of a repository within the Ethereum project, </w:t>
        </w:r>
        <w:r w:rsidRPr="00BD193E">
          <w:rPr>
            <w:i/>
            <w:iCs/>
            <w:rPrChange w:id="1111" w:author="Mariia Petryk" w:date="2023-08-06T17:50:00Z">
              <w:rPr/>
            </w:rPrChange>
          </w:rPr>
          <w:t>t</w:t>
        </w:r>
        <w:r w:rsidRPr="00E208F0">
          <w:t xml:space="preserve"> – index of a </w:t>
        </w:r>
      </w:ins>
      <w:ins w:id="1112" w:author="Mariia Petryk" w:date="2023-08-06T17:50:00Z">
        <w:r w:rsidR="00BD193E">
          <w:t>year</w:t>
        </w:r>
      </w:ins>
      <w:ins w:id="1113" w:author="Mariia Petryk" w:date="2023-08-06T17:45:00Z">
        <w:r w:rsidRPr="00E208F0">
          <w:t xml:space="preserve">, </w:t>
        </w:r>
      </w:ins>
      <m:oMath>
        <m:sSub>
          <m:sSubPr>
            <m:ctrlPr>
              <w:ins w:id="1114" w:author="Mariia Petryk" w:date="2023-08-06T17:45:00Z">
                <w:rPr>
                  <w:rFonts w:ascii="Cambria Math" w:hAnsi="Cambria Math"/>
                </w:rPr>
              </w:ins>
            </m:ctrlPr>
          </m:sSubPr>
          <m:e>
            <m:r>
              <w:ins w:id="1115" w:author="Mariia Petryk" w:date="2023-08-06T17:45:00Z">
                <w:rPr>
                  <w:rFonts w:ascii="Cambria Math" w:hAnsi="Cambria Math"/>
                </w:rPr>
                <m:t>α</m:t>
              </w:ins>
            </m:r>
          </m:e>
          <m:sub>
            <m:r>
              <w:ins w:id="1116" w:author="Mariia Petryk" w:date="2023-08-06T17:45:00Z">
                <w:rPr>
                  <w:rFonts w:ascii="Cambria Math" w:hAnsi="Cambria Math"/>
                </w:rPr>
                <m:t>i</m:t>
              </w:ins>
            </m:r>
          </m:sub>
        </m:sSub>
      </m:oMath>
      <w:ins w:id="1117" w:author="Mariia Petryk" w:date="2023-08-06T17:45:00Z">
        <w:r w:rsidRPr="00E208F0">
          <w:t xml:space="preserve"> is the repository fixed effect that accounts </w:t>
        </w:r>
        <w:r w:rsidRPr="0063176B">
          <w:t xml:space="preserve">for unique attributes of the repository that are not captured by other variables, </w:t>
        </w:r>
      </w:ins>
      <m:oMath>
        <m:sSub>
          <m:sSubPr>
            <m:ctrlPr>
              <w:ins w:id="1118" w:author="Mariia Petryk" w:date="2023-08-06T17:45:00Z">
                <w:rPr>
                  <w:rFonts w:ascii="Cambria Math" w:hAnsi="Cambria Math"/>
                </w:rPr>
              </w:ins>
            </m:ctrlPr>
          </m:sSubPr>
          <m:e>
            <m:r>
              <w:ins w:id="1119" w:author="Mariia Petryk" w:date="2023-08-06T17:45:00Z">
                <w:rPr>
                  <w:rFonts w:ascii="Cambria Math" w:hAnsi="Cambria Math"/>
                </w:rPr>
                <m:t>ε</m:t>
              </w:ins>
            </m:r>
          </m:e>
          <m:sub>
            <m:r>
              <w:ins w:id="1120" w:author="Mariia Petryk" w:date="2023-08-06T17:45:00Z">
                <w:rPr>
                  <w:rFonts w:ascii="Cambria Math" w:hAnsi="Cambria Math"/>
                </w:rPr>
                <m:t>it</m:t>
              </w:ins>
            </m:r>
          </m:sub>
        </m:sSub>
      </m:oMath>
      <w:ins w:id="1121" w:author="Mariia Petryk" w:date="2023-08-06T17:45:00Z">
        <w:r w:rsidRPr="0063176B">
          <w:t xml:space="preserve"> – idiosyncratic error. </w:t>
        </w:r>
      </w:ins>
      <m:oMath>
        <m:r>
          <w:ins w:id="1122" w:author="Mariia Petryk" w:date="2023-08-06T17:45:00Z">
            <w:rPr>
              <w:rFonts w:ascii="Cambria Math" w:eastAsiaTheme="minorEastAsia" w:hAnsi="Cambria Math"/>
              <w:lang w:eastAsia="zh-CN"/>
            </w:rPr>
            <m:t>Controls</m:t>
          </w:ins>
        </m:r>
      </m:oMath>
      <w:ins w:id="1123" w:author="Mariia Petryk" w:date="2023-08-06T17:45:00Z">
        <w:r w:rsidRPr="0063176B">
          <w:rPr>
            <w:rFonts w:eastAsiaTheme="minorEastAsia"/>
            <w:lang w:eastAsia="zh-CN"/>
          </w:rPr>
          <w:t xml:space="preserve"> include </w:t>
        </w:r>
        <w:r w:rsidRPr="00E208F0">
          <w:t>the lifetime of the project since its initiation (</w:t>
        </w:r>
      </w:ins>
      <m:oMath>
        <m:r>
          <w:ins w:id="1124" w:author="Mariia Petryk" w:date="2023-08-06T17:45:00Z">
            <w:rPr>
              <w:rFonts w:ascii="Cambria Math" w:hAnsi="Cambria Math"/>
            </w:rPr>
            <m:t>Duratio</m:t>
          </w:ins>
        </m:r>
        <m:sSub>
          <m:sSubPr>
            <m:ctrlPr>
              <w:ins w:id="1125" w:author="Mariia Petryk" w:date="2023-08-06T17:45:00Z">
                <w:rPr>
                  <w:rFonts w:ascii="Cambria Math" w:hAnsi="Cambria Math"/>
                  <w:i/>
                  <w:iCs/>
                </w:rPr>
              </w:ins>
            </m:ctrlPr>
          </m:sSubPr>
          <m:e>
            <m:r>
              <w:ins w:id="1126" w:author="Mariia Petryk" w:date="2023-08-06T17:45:00Z">
                <w:rPr>
                  <w:rFonts w:ascii="Cambria Math" w:hAnsi="Cambria Math"/>
                </w:rPr>
                <m:t>n</m:t>
              </w:ins>
            </m:r>
          </m:e>
          <m:sub>
            <m:r>
              <w:ins w:id="1127" w:author="Mariia Petryk" w:date="2023-08-06T17:45:00Z">
                <w:rPr>
                  <w:rFonts w:ascii="Cambria Math" w:hAnsi="Cambria Math"/>
                </w:rPr>
                <m:t>it</m:t>
              </w:ins>
            </m:r>
          </m:sub>
        </m:sSub>
      </m:oMath>
      <w:ins w:id="1128" w:author="Mariia Petryk" w:date="2023-08-06T17:45:00Z">
        <w:r w:rsidRPr="00E208F0">
          <w:t>)</w:t>
        </w:r>
      </w:ins>
      <w:ins w:id="1129" w:author="Mariia Petryk" w:date="2023-08-06T17:51:00Z">
        <w:r w:rsidR="00BD193E">
          <w:t xml:space="preserve"> and three measures of the project centrality (</w:t>
        </w:r>
      </w:ins>
      <m:oMath>
        <m:r>
          <w:ins w:id="1130" w:author="Mariia Petryk" w:date="2023-08-06T17:51:00Z">
            <w:rPr>
              <w:rFonts w:ascii="Cambria Math" w:eastAsiaTheme="minorEastAsia" w:hAnsi="Cambria Math"/>
              <w:sz w:val="22"/>
              <w:szCs w:val="22"/>
              <w:lang w:eastAsia="zh-CN"/>
            </w:rPr>
            <m:t>Degre</m:t>
          </w:ins>
        </m:r>
        <m:r>
          <w:ins w:id="1131" w:author="Mariia Petryk" w:date="2023-08-06T17:51:00Z">
            <w:rPr>
              <w:rFonts w:ascii="Cambria Math" w:eastAsiaTheme="minorEastAsia" w:hAnsi="Cambria Math"/>
              <w:sz w:val="22"/>
              <w:szCs w:val="22"/>
              <w:lang w:eastAsia="zh-CN"/>
            </w:rPr>
            <m:t>e</m:t>
          </w:ins>
        </m:r>
      </m:oMath>
      <w:ins w:id="1132" w:author="Mariia Petryk" w:date="2023-08-06T17:52:00Z">
        <w:r w:rsidR="00BD193E">
          <w:rPr>
            <w:sz w:val="22"/>
            <w:szCs w:val="22"/>
            <w:lang w:eastAsia="zh-CN"/>
          </w:rPr>
          <w:t xml:space="preserve">, </w:t>
        </w:r>
      </w:ins>
      <m:oMath>
        <m:r>
          <w:ins w:id="1133" w:author="Mariia Petryk" w:date="2023-08-06T17:52:00Z">
            <w:rPr>
              <w:rFonts w:ascii="Cambria Math" w:eastAsiaTheme="minorEastAsia" w:hAnsi="Cambria Math"/>
              <w:sz w:val="22"/>
              <w:szCs w:val="22"/>
              <w:lang w:eastAsia="zh-CN"/>
            </w:rPr>
            <m:t>Betweenness</m:t>
          </w:ins>
        </m:r>
      </m:oMath>
      <w:ins w:id="1134" w:author="Mariia Petryk" w:date="2023-08-06T17:52:00Z">
        <w:r w:rsidR="00BD193E">
          <w:rPr>
            <w:sz w:val="22"/>
            <w:szCs w:val="22"/>
            <w:lang w:eastAsia="zh-CN"/>
          </w:rPr>
          <w:t xml:space="preserve">, and </w:t>
        </w:r>
      </w:ins>
      <m:oMath>
        <m:r>
          <w:ins w:id="1135" w:author="Mariia Petryk" w:date="2023-08-06T17:52:00Z">
            <w:rPr>
              <w:rFonts w:ascii="Cambria Math" w:eastAsiaTheme="minorEastAsia" w:hAnsi="Cambria Math"/>
              <w:sz w:val="22"/>
              <w:szCs w:val="22"/>
              <w:lang w:eastAsia="zh-CN"/>
            </w:rPr>
            <m:t>Eigenvector</m:t>
          </w:ins>
        </m:r>
      </m:oMath>
      <w:ins w:id="1136" w:author="Mariia Petryk" w:date="2023-08-06T17:51:00Z">
        <w:r w:rsidR="00BD193E">
          <w:t xml:space="preserve">). </w:t>
        </w:r>
      </w:ins>
      <w:ins w:id="1137" w:author="Mariia Petryk" w:date="2023-08-06T17:45:00Z">
        <w:r w:rsidRPr="00E208F0">
          <w:t>The results are presented in</w:t>
        </w:r>
      </w:ins>
      <w:ins w:id="1138" w:author="Mariia Petryk" w:date="2023-08-06T17:51:00Z">
        <w:r w:rsidR="00BD193E">
          <w:t xml:space="preserve"> </w:t>
        </w:r>
      </w:ins>
      <w:ins w:id="1139" w:author="Mariia Petryk" w:date="2023-08-06T17:45:00Z">
        <w:r w:rsidRPr="00E208F0">
          <w:t>Table</w:t>
        </w:r>
        <w:r>
          <w:t xml:space="preserve"> 2</w:t>
        </w:r>
        <w:r w:rsidRPr="00E208F0">
          <w:t xml:space="preserve">. </w:t>
        </w:r>
      </w:ins>
      <w:moveFromRangeStart w:id="1140" w:author="Mariia Petryk" w:date="2023-08-06T17:37:00Z" w:name="move142235860"/>
      <w:moveFrom w:id="1141" w:author="Mariia Petryk" w:date="2023-08-06T17:37:00Z">
        <w:r w:rsidR="00126D76" w:rsidRPr="00E208F0" w:rsidDel="00E021D0">
          <w:t xml:space="preserve">Due to the importance of the social connections in the OSS community for the information </w:t>
        </w:r>
        <w:r w:rsidR="00126D76" w:rsidRPr="000935D9" w:rsidDel="00E021D0">
          <w:rPr>
            <w:color w:val="000000" w:themeColor="text1"/>
          </w:rPr>
          <w:t>diffusion, we further investigate their impact with the next hypotheses.</w:t>
        </w:r>
      </w:moveFrom>
    </w:p>
    <w:p w14:paraId="3CE9D8BC" w14:textId="36D4812B" w:rsidR="00126D76" w:rsidRPr="000935D9" w:rsidDel="00E021D0" w:rsidRDefault="00126D76" w:rsidP="00126D76">
      <w:pPr>
        <w:rPr>
          <w:moveFrom w:id="1142" w:author="Mariia Petryk" w:date="2023-08-06T17:37:00Z"/>
          <w:color w:val="000000" w:themeColor="text1"/>
        </w:rPr>
      </w:pPr>
    </w:p>
    <w:p w14:paraId="722C66C1" w14:textId="49A377D6" w:rsidR="00126D76" w:rsidRPr="000935D9" w:rsidDel="00E021D0" w:rsidRDefault="00126D76" w:rsidP="00126D76">
      <w:pPr>
        <w:rPr>
          <w:moveFrom w:id="1143" w:author="Mariia Petryk" w:date="2023-08-06T17:37:00Z"/>
          <w:rFonts w:eastAsia="Calibri"/>
          <w:color w:val="000000" w:themeColor="text1"/>
        </w:rPr>
      </w:pPr>
      <w:moveFrom w:id="1144" w:author="Mariia Petryk" w:date="2023-08-06T17:37:00Z">
        <w:r w:rsidRPr="000935D9" w:rsidDel="00E021D0">
          <w:rPr>
            <w:color w:val="000000" w:themeColor="text1"/>
          </w:rPr>
          <w:t xml:space="preserve">H4: </w:t>
        </w:r>
        <w:r w:rsidRPr="000935D9" w:rsidDel="00E021D0">
          <w:rPr>
            <w:rFonts w:eastAsia="Calibri"/>
            <w:color w:val="000000" w:themeColor="text1"/>
          </w:rPr>
          <w:t xml:space="preserve">The importance of a project’s embeddedness among other OSS projects: </w:t>
        </w:r>
        <w:r w:rsidRPr="000935D9" w:rsidDel="00E021D0">
          <w:rPr>
            <w:rFonts w:eastAsia="Calibri"/>
            <w:i/>
            <w:iCs/>
            <w:color w:val="000000" w:themeColor="text1"/>
          </w:rPr>
          <w:t xml:space="preserve">A project’s visibility and embeddedness in the global OSS community is positively associated with </w:t>
        </w:r>
        <w:r w:rsidDel="00E021D0">
          <w:rPr>
            <w:rFonts w:eastAsia="Calibri"/>
            <w:i/>
            <w:iCs/>
            <w:color w:val="000000" w:themeColor="text1"/>
          </w:rPr>
          <w:t>the project success</w:t>
        </w:r>
        <w:r w:rsidRPr="000935D9" w:rsidDel="00E021D0">
          <w:rPr>
            <w:rFonts w:eastAsia="Calibri"/>
            <w:i/>
            <w:iCs/>
            <w:color w:val="000000" w:themeColor="text1"/>
          </w:rPr>
          <w:t>.</w:t>
        </w:r>
        <w:r w:rsidRPr="000935D9" w:rsidDel="00E021D0">
          <w:rPr>
            <w:rFonts w:eastAsia="Calibri"/>
            <w:color w:val="000000" w:themeColor="text1"/>
          </w:rPr>
          <w:t xml:space="preserve"> (Grewal et al. 2006)</w:t>
        </w:r>
      </w:moveFrom>
    </w:p>
    <w:p w14:paraId="2C6EFEBD" w14:textId="1F3933B2" w:rsidR="00126D76" w:rsidRPr="000935D9" w:rsidDel="00E021D0" w:rsidRDefault="00126D76" w:rsidP="00126D76">
      <w:pPr>
        <w:rPr>
          <w:moveFrom w:id="1145" w:author="Mariia Petryk" w:date="2023-08-06T17:37:00Z"/>
          <w:rFonts w:eastAsia="Calibri"/>
          <w:color w:val="000000" w:themeColor="text1"/>
        </w:rPr>
      </w:pPr>
    </w:p>
    <w:p w14:paraId="392F5F9E" w14:textId="08E49109" w:rsidR="00126D76" w:rsidDel="00E021D0" w:rsidRDefault="00126D76" w:rsidP="00126D76">
      <w:pPr>
        <w:ind w:firstLine="720"/>
        <w:rPr>
          <w:moveFrom w:id="1146" w:author="Mariia Petryk" w:date="2023-08-06T17:37:00Z"/>
          <w:color w:val="000000" w:themeColor="text1"/>
        </w:rPr>
      </w:pPr>
      <w:moveFrom w:id="1147" w:author="Mariia Petryk" w:date="2023-08-06T17:37:00Z">
        <w:r w:rsidRPr="00F76037" w:rsidDel="00E021D0">
          <w:rPr>
            <w:color w:val="000000" w:themeColor="text1"/>
          </w:rPr>
          <w:t xml:space="preserve">To test our </w:t>
        </w:r>
        <w:r w:rsidDel="00E021D0">
          <w:rPr>
            <w:color w:val="000000" w:themeColor="text1"/>
          </w:rPr>
          <w:t>fourth</w:t>
        </w:r>
        <w:r w:rsidRPr="00F76037" w:rsidDel="00E021D0">
          <w:rPr>
            <w:color w:val="000000" w:themeColor="text1"/>
          </w:rPr>
          <w:t xml:space="preserve"> hypothesis, </w:t>
        </w:r>
        <w:r w:rsidRPr="00CF00B7" w:rsidDel="00E021D0">
          <w:rPr>
            <w:color w:val="000000" w:themeColor="text1"/>
          </w:rPr>
          <w:t xml:space="preserve">we construct the </w:t>
        </w:r>
        <w:r w:rsidDel="00E021D0">
          <w:rPr>
            <w:color w:val="000000" w:themeColor="text1"/>
          </w:rPr>
          <w:t>network</w:t>
        </w:r>
        <w:r w:rsidRPr="00CF00B7" w:rsidDel="00E021D0">
          <w:rPr>
            <w:color w:val="000000" w:themeColor="text1"/>
          </w:rPr>
          <w:t xml:space="preserve"> of </w:t>
        </w:r>
        <w:r w:rsidDel="00E021D0">
          <w:rPr>
            <w:color w:val="000000" w:themeColor="text1"/>
          </w:rPr>
          <w:t xml:space="preserve">Ethereum repositories where the edges are established by the common collaborators. We use the R package igraph to do the computations. Based on the network, we </w:t>
        </w:r>
        <w:r w:rsidRPr="00CF00B7" w:rsidDel="00E021D0">
          <w:rPr>
            <w:color w:val="000000" w:themeColor="text1"/>
          </w:rPr>
          <w:t xml:space="preserve">calculate the </w:t>
        </w:r>
        <w:r w:rsidDel="00E021D0">
          <w:rPr>
            <w:color w:val="000000" w:themeColor="text1"/>
          </w:rPr>
          <w:t>centrality measures: degree centrality (</w:t>
        </w:r>
        <m:oMath>
          <m:r>
            <w:rPr>
              <w:rFonts w:ascii="Cambria Math" w:eastAsiaTheme="minorEastAsia" w:hAnsi="Cambria Math"/>
              <w:sz w:val="22"/>
              <w:szCs w:val="22"/>
              <w:lang w:eastAsia="zh-CN"/>
            </w:rPr>
            <m:t>Degre</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e</m:t>
              </m:r>
            </m:e>
            <m:sub>
              <m:r>
                <w:rPr>
                  <w:rFonts w:ascii="Cambria Math" w:eastAsiaTheme="minorEastAsia" w:hAnsi="Cambria Math"/>
                  <w:sz w:val="22"/>
                  <w:szCs w:val="22"/>
                  <w:lang w:eastAsia="zh-CN"/>
                </w:rPr>
                <m:t>i</m:t>
              </m:r>
            </m:sub>
          </m:sSub>
        </m:oMath>
        <w:moveFrom w:id="1148" w:author="Mariia Petryk" w:date="2023-08-06T17:37:00Z">
          <w:r w:rsidDel="00E021D0">
            <w:rPr>
              <w:sz w:val="22"/>
              <w:szCs w:val="22"/>
              <w:lang w:eastAsia="zh-CN"/>
            </w:rPr>
            <w:t>)</w:t>
          </w:r>
          <w:r w:rsidDel="00E021D0">
            <w:rPr>
              <w:color w:val="000000" w:themeColor="text1"/>
            </w:rPr>
            <w:t>, betweenness (</w:t>
          </w:r>
          <m:oMath>
            <m:r>
              <w:rPr>
                <w:rFonts w:ascii="Cambria Math" w:eastAsiaTheme="minorEastAsia" w:hAnsi="Cambria Math"/>
                <w:sz w:val="22"/>
                <w:szCs w:val="22"/>
                <w:lang w:eastAsia="zh-CN"/>
              </w:rPr>
              <m:t>Betweennes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oMath>
          <w:moveFrom w:id="1149" w:author="Mariia Petryk" w:date="2023-08-06T17:37:00Z">
            <w:r w:rsidDel="00E021D0">
              <w:rPr>
                <w:sz w:val="22"/>
                <w:szCs w:val="22"/>
                <w:lang w:eastAsia="zh-CN"/>
              </w:rPr>
              <w:t>)</w:t>
            </w:r>
            <w:r w:rsidDel="00E021D0">
              <w:rPr>
                <w:color w:val="000000" w:themeColor="text1"/>
              </w:rPr>
              <w:t>, and eigenvector centrality (</w:t>
            </w:r>
            <m:oMath>
              <m:r>
                <w:rPr>
                  <w:rFonts w:ascii="Cambria Math" w:eastAsiaTheme="minorEastAsia" w:hAnsi="Cambria Math"/>
                  <w:sz w:val="22"/>
                  <w:szCs w:val="22"/>
                  <w:lang w:eastAsia="zh-CN"/>
                </w:rPr>
                <m:t>Eigenvecto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r</m:t>
                  </m:r>
                </m:e>
                <m:sub>
                  <m:r>
                    <w:rPr>
                      <w:rFonts w:ascii="Cambria Math" w:eastAsiaTheme="minorEastAsia" w:hAnsi="Cambria Math"/>
                      <w:sz w:val="22"/>
                      <w:szCs w:val="22"/>
                      <w:lang w:eastAsia="zh-CN"/>
                    </w:rPr>
                    <m:t>i</m:t>
                  </m:r>
                </m:sub>
              </m:sSub>
            </m:oMath>
            <w:moveFrom w:id="1150" w:author="Mariia Petryk" w:date="2023-08-06T17:37:00Z">
              <w:r w:rsidDel="00E021D0">
                <w:rPr>
                  <w:sz w:val="22"/>
                  <w:szCs w:val="22"/>
                  <w:lang w:eastAsia="zh-CN"/>
                </w:rPr>
                <w:t>)</w:t>
              </w:r>
              <w:r w:rsidDel="00E021D0">
                <w:rPr>
                  <w:color w:val="000000" w:themeColor="text1"/>
                </w:rPr>
                <w:t xml:space="preserve"> – to include as the main independent variables in our regression. We measure </w:t>
              </w:r>
              <w:r w:rsidRPr="00CF00B7" w:rsidDel="00E021D0">
                <w:rPr>
                  <w:rFonts w:eastAsia="Calibri"/>
                  <w:i/>
                  <w:iCs/>
                  <w:color w:val="000000" w:themeColor="text1"/>
                </w:rPr>
                <w:t>project’s</w:t>
              </w:r>
              <w:r w:rsidDel="00E021D0">
                <w:rPr>
                  <w:rFonts w:eastAsia="Calibri"/>
                  <w:i/>
                  <w:iCs/>
                  <w:color w:val="000000" w:themeColor="text1"/>
                </w:rPr>
                <w:t xml:space="preserve"> success</w:t>
              </w:r>
              <w:r w:rsidRPr="00CF00B7" w:rsidDel="00E021D0">
                <w:rPr>
                  <w:rFonts w:eastAsia="Calibri"/>
                  <w:color w:val="000000" w:themeColor="text1"/>
                </w:rPr>
                <w:t xml:space="preserve"> </w:t>
              </w:r>
              <w:r w:rsidDel="00E021D0">
                <w:rPr>
                  <w:rFonts w:eastAsia="Calibri"/>
                  <w:color w:val="000000" w:themeColor="text1"/>
                </w:rPr>
                <w:t>a</w:t>
              </w:r>
              <w:r w:rsidRPr="00CF00B7" w:rsidDel="00E021D0">
                <w:rPr>
                  <w:rFonts w:eastAsia="Calibri"/>
                  <w:color w:val="000000" w:themeColor="text1"/>
                </w:rPr>
                <w:t xml:space="preserve">s </w:t>
              </w:r>
              <w:r w:rsidDel="00E021D0">
                <w:rPr>
                  <w:rFonts w:eastAsia="Calibri"/>
                  <w:color w:val="000000" w:themeColor="text1"/>
                </w:rPr>
                <w:t xml:space="preserve">the number of commits (Grewal et al. 2006) and number of forks and include them as the main </w:t>
              </w:r>
              <w:r w:rsidRPr="00CF00B7" w:rsidDel="00E021D0">
                <w:rPr>
                  <w:rFonts w:eastAsia="Calibri"/>
                  <w:color w:val="000000" w:themeColor="text1"/>
                </w:rPr>
                <w:t>dependent variable</w:t>
              </w:r>
              <w:r w:rsidDel="00E021D0">
                <w:rPr>
                  <w:rFonts w:eastAsia="Calibri"/>
                  <w:color w:val="000000" w:themeColor="text1"/>
                </w:rPr>
                <w:t>s</w:t>
              </w:r>
              <w:r w:rsidRPr="00CF00B7" w:rsidDel="00E021D0">
                <w:rPr>
                  <w:rFonts w:eastAsia="Calibri"/>
                  <w:color w:val="000000" w:themeColor="text1"/>
                </w:rPr>
                <w:t xml:space="preserve"> in our </w:t>
              </w:r>
              <w:r w:rsidDel="00E021D0">
                <w:rPr>
                  <w:rFonts w:eastAsia="Calibri"/>
                  <w:color w:val="000000" w:themeColor="text1"/>
                </w:rPr>
                <w:t>analysis.</w:t>
              </w:r>
              <w:r w:rsidRPr="00CF00B7" w:rsidDel="00E021D0">
                <w:rPr>
                  <w:rFonts w:eastAsia="Calibri"/>
                  <w:color w:val="000000" w:themeColor="text1"/>
                </w:rPr>
                <w:t xml:space="preserve"> </w:t>
              </w:r>
              <w:r w:rsidDel="00E021D0">
                <w:rPr>
                  <w:color w:val="000000" w:themeColor="text1"/>
                </w:rPr>
                <w:t>W</w:t>
              </w:r>
              <w:r w:rsidRPr="00CF00B7" w:rsidDel="00E021D0">
                <w:rPr>
                  <w:color w:val="000000" w:themeColor="text1"/>
                </w:rPr>
                <w:t xml:space="preserve">e also control for the </w:t>
              </w:r>
              <w:r w:rsidRPr="00E208F0" w:rsidDel="00E021D0">
                <w:t>lifetime of the project</w:t>
              </w:r>
              <w:r w:rsidRPr="00CF00B7" w:rsidDel="00E021D0">
                <w:rPr>
                  <w:color w:val="000000" w:themeColor="text1"/>
                </w:rPr>
                <w:t>.</w:t>
              </w:r>
              <w:r w:rsidDel="00E021D0">
                <w:rPr>
                  <w:color w:val="000000" w:themeColor="text1"/>
                </w:rPr>
                <w:t xml:space="preserve"> </w:t>
              </w:r>
            </w:moveFrom>
          </w:moveFrom>
        </w:moveFrom>
      </w:moveFrom>
    </w:p>
    <w:moveFromRangeEnd w:id="1140"/>
    <w:p w14:paraId="69740AC2" w14:textId="77777777" w:rsidR="00126D76" w:rsidRPr="00E208F0" w:rsidRDefault="00126D76" w:rsidP="00126D76">
      <w:pPr>
        <w:rPr>
          <w:rFonts w:eastAsia="Calibri"/>
          <w:color w:val="333333"/>
        </w:rPr>
      </w:pPr>
    </w:p>
    <w:p w14:paraId="23CDB6EE" w14:textId="5D6F52AC" w:rsidR="00126D76" w:rsidRPr="00E208F0" w:rsidDel="00B8247C" w:rsidRDefault="00126D76" w:rsidP="00126D76">
      <w:pPr>
        <w:ind w:firstLine="720"/>
        <w:rPr>
          <w:del w:id="1151" w:author="Mariia Petryk" w:date="2023-08-06T17:44:00Z"/>
        </w:rPr>
      </w:pPr>
      <w:del w:id="1152" w:author="Mariia Petryk" w:date="2023-08-06T17:44:00Z">
        <w:r w:rsidDel="00B8247C">
          <w:delText>W</w:delText>
        </w:r>
        <w:r w:rsidRPr="00E208F0" w:rsidDel="00B8247C">
          <w:delText>e run a panel fixed effects regression</w:delText>
        </w:r>
        <w:r w:rsidDel="00B8247C">
          <w:delText xml:space="preserve"> (4) t</w:delText>
        </w:r>
        <w:r w:rsidRPr="00E208F0" w:rsidDel="00B8247C">
          <w:delText xml:space="preserve">o test our </w:delText>
        </w:r>
        <w:r w:rsidDel="00B8247C">
          <w:delText>fourth</w:delText>
        </w:r>
        <w:r w:rsidRPr="00E208F0" w:rsidDel="00B8247C">
          <w:delText xml:space="preserve"> hypothesis</w:delText>
        </w:r>
        <w:r w:rsidDel="00B8247C">
          <w:delText>:</w:delText>
        </w:r>
      </w:del>
    </w:p>
    <w:p w14:paraId="25EF8501" w14:textId="12C37BA3" w:rsidR="00126D76" w:rsidRPr="00E208F0" w:rsidDel="00B8247C" w:rsidRDefault="00126D76" w:rsidP="00126D76">
      <w:pPr>
        <w:rPr>
          <w:del w:id="1153" w:author="Mariia Petryk" w:date="2023-08-06T17:44:00Z"/>
        </w:rPr>
      </w:pPr>
    </w:p>
    <w:p w14:paraId="70CE4835" w14:textId="2D260142" w:rsidR="00126D76" w:rsidRPr="00E208F0" w:rsidDel="00B8247C" w:rsidRDefault="00000000" w:rsidP="00126D76">
      <w:pPr>
        <w:spacing w:line="360" w:lineRule="auto"/>
        <w:jc w:val="center"/>
        <w:rPr>
          <w:del w:id="1154" w:author="Mariia Petryk" w:date="2023-08-06T17:44:00Z"/>
          <w:rFonts w:eastAsiaTheme="minorEastAsia"/>
          <w:sz w:val="22"/>
          <w:szCs w:val="22"/>
          <w:lang w:eastAsia="zh-CN"/>
        </w:rPr>
      </w:pPr>
      <m:oMath>
        <m:sSub>
          <m:sSubPr>
            <m:ctrlPr>
              <w:del w:id="1155" w:author="Mariia Petryk" w:date="2023-08-06T17:44:00Z">
                <w:rPr>
                  <w:rFonts w:ascii="Cambria Math" w:eastAsiaTheme="minorEastAsia" w:hAnsi="Cambria Math"/>
                  <w:sz w:val="22"/>
                  <w:szCs w:val="22"/>
                  <w:lang w:eastAsia="zh-CN"/>
                </w:rPr>
              </w:del>
            </m:ctrlPr>
          </m:sSubPr>
          <m:e>
            <m:r>
              <w:del w:id="1156" w:author="Mariia Petryk" w:date="2023-08-06T17:44:00Z">
                <w:rPr>
                  <w:rFonts w:ascii="Cambria Math" w:eastAsiaTheme="minorEastAsia" w:hAnsi="Cambria Math"/>
                  <w:sz w:val="22"/>
                  <w:szCs w:val="22"/>
                  <w:lang w:eastAsia="zh-CN"/>
                </w:rPr>
                <m:t>DV</m:t>
              </w:del>
            </m:r>
          </m:e>
          <m:sub>
            <m:r>
              <w:del w:id="1157" w:author="Mariia Petryk" w:date="2023-08-06T17:44:00Z">
                <w:rPr>
                  <w:rFonts w:ascii="Cambria Math" w:eastAsiaTheme="minorEastAsia" w:hAnsi="Cambria Math"/>
                  <w:sz w:val="22"/>
                  <w:szCs w:val="22"/>
                  <w:lang w:eastAsia="zh-CN"/>
                </w:rPr>
                <m:t>i</m:t>
              </w:del>
            </m:r>
          </m:sub>
        </m:sSub>
        <m:r>
          <w:del w:id="1158" w:author="Mariia Petryk" w:date="2023-08-06T17:44:00Z">
            <w:rPr>
              <w:rFonts w:ascii="Cambria Math" w:eastAsiaTheme="minorEastAsia" w:hAnsi="Cambria Math"/>
              <w:sz w:val="22"/>
              <w:szCs w:val="22"/>
              <w:lang w:eastAsia="zh-CN"/>
            </w:rPr>
            <m:t>=</m:t>
          </w:del>
        </m:r>
        <m:sSub>
          <m:sSubPr>
            <m:ctrlPr>
              <w:del w:id="1159" w:author="Mariia Petryk" w:date="2023-08-06T17:44:00Z">
                <w:rPr>
                  <w:rFonts w:ascii="Cambria Math" w:eastAsiaTheme="minorEastAsia" w:hAnsi="Cambria Math"/>
                  <w:sz w:val="22"/>
                  <w:szCs w:val="22"/>
                  <w:lang w:eastAsia="zh-CN"/>
                </w:rPr>
              </w:del>
            </m:ctrlPr>
          </m:sSubPr>
          <m:e>
            <m:r>
              <w:del w:id="1160" w:author="Mariia Petryk" w:date="2023-08-06T17:44:00Z">
                <w:rPr>
                  <w:rFonts w:ascii="Cambria Math" w:eastAsiaTheme="minorEastAsia" w:hAnsi="Cambria Math"/>
                  <w:sz w:val="22"/>
                  <w:szCs w:val="22"/>
                  <w:lang w:eastAsia="zh-CN"/>
                </w:rPr>
                <m:t>β</m:t>
              </w:del>
            </m:r>
          </m:e>
          <m:sub>
            <m:r>
              <w:del w:id="1161" w:author="Mariia Petryk" w:date="2023-08-06T17:44:00Z">
                <w:rPr>
                  <w:rFonts w:ascii="Cambria Math" w:eastAsiaTheme="minorEastAsia" w:hAnsi="Cambria Math"/>
                  <w:sz w:val="22"/>
                  <w:szCs w:val="22"/>
                  <w:lang w:eastAsia="zh-CN"/>
                </w:rPr>
                <m:t>1</m:t>
              </w:del>
            </m:r>
          </m:sub>
        </m:sSub>
        <m:r>
          <w:del w:id="1162" w:author="Mariia Petryk" w:date="2023-08-06T17:44:00Z">
            <w:rPr>
              <w:rFonts w:ascii="Cambria Math" w:eastAsiaTheme="minorEastAsia" w:hAnsi="Cambria Math"/>
              <w:sz w:val="22"/>
              <w:szCs w:val="22"/>
              <w:lang w:eastAsia="zh-CN"/>
            </w:rPr>
            <m:t>Degre</m:t>
          </w:del>
        </m:r>
        <m:sSub>
          <m:sSubPr>
            <m:ctrlPr>
              <w:del w:id="1163" w:author="Mariia Petryk" w:date="2023-08-06T17:44:00Z">
                <w:rPr>
                  <w:rFonts w:ascii="Cambria Math" w:eastAsiaTheme="minorEastAsia" w:hAnsi="Cambria Math"/>
                  <w:i/>
                  <w:sz w:val="22"/>
                  <w:szCs w:val="22"/>
                  <w:lang w:eastAsia="zh-CN"/>
                </w:rPr>
              </w:del>
            </m:ctrlPr>
          </m:sSubPr>
          <m:e>
            <m:r>
              <w:del w:id="1164" w:author="Mariia Petryk" w:date="2023-08-06T17:44:00Z">
                <w:rPr>
                  <w:rFonts w:ascii="Cambria Math" w:eastAsiaTheme="minorEastAsia" w:hAnsi="Cambria Math"/>
                  <w:sz w:val="22"/>
                  <w:szCs w:val="22"/>
                  <w:lang w:eastAsia="zh-CN"/>
                </w:rPr>
                <m:t>e</m:t>
              </w:del>
            </m:r>
          </m:e>
          <m:sub>
            <m:r>
              <w:del w:id="1165" w:author="Mariia Petryk" w:date="2023-08-06T17:44:00Z">
                <w:rPr>
                  <w:rFonts w:ascii="Cambria Math" w:eastAsiaTheme="minorEastAsia" w:hAnsi="Cambria Math"/>
                  <w:sz w:val="22"/>
                  <w:szCs w:val="22"/>
                  <w:lang w:eastAsia="zh-CN"/>
                </w:rPr>
                <m:t>i</m:t>
              </w:del>
            </m:r>
          </m:sub>
        </m:sSub>
        <m:r>
          <w:del w:id="1166" w:author="Mariia Petryk" w:date="2023-08-06T17:44:00Z">
            <w:rPr>
              <w:rFonts w:ascii="Cambria Math" w:eastAsiaTheme="minorEastAsia" w:hAnsi="Cambria Math"/>
              <w:sz w:val="22"/>
              <w:szCs w:val="22"/>
              <w:lang w:eastAsia="zh-CN"/>
            </w:rPr>
            <m:t>+</m:t>
          </w:del>
        </m:r>
        <m:sSub>
          <m:sSubPr>
            <m:ctrlPr>
              <w:del w:id="1167" w:author="Mariia Petryk" w:date="2023-08-06T17:44:00Z">
                <w:rPr>
                  <w:rFonts w:ascii="Cambria Math" w:eastAsiaTheme="minorEastAsia" w:hAnsi="Cambria Math"/>
                  <w:sz w:val="22"/>
                  <w:szCs w:val="22"/>
                  <w:lang w:eastAsia="zh-CN"/>
                </w:rPr>
              </w:del>
            </m:ctrlPr>
          </m:sSubPr>
          <m:e>
            <m:r>
              <w:del w:id="1168" w:author="Mariia Petryk" w:date="2023-08-06T17:44:00Z">
                <w:rPr>
                  <w:rFonts w:ascii="Cambria Math" w:eastAsiaTheme="minorEastAsia" w:hAnsi="Cambria Math"/>
                  <w:sz w:val="22"/>
                  <w:szCs w:val="22"/>
                  <w:lang w:eastAsia="zh-CN"/>
                </w:rPr>
                <m:t>β</m:t>
              </w:del>
            </m:r>
          </m:e>
          <m:sub>
            <m:r>
              <w:del w:id="1169" w:author="Mariia Petryk" w:date="2023-08-06T17:44:00Z">
                <w:rPr>
                  <w:rFonts w:ascii="Cambria Math" w:eastAsiaTheme="minorEastAsia" w:hAnsi="Cambria Math"/>
                  <w:sz w:val="22"/>
                  <w:szCs w:val="22"/>
                  <w:lang w:eastAsia="zh-CN"/>
                </w:rPr>
                <m:t>2</m:t>
              </w:del>
            </m:r>
          </m:sub>
        </m:sSub>
        <m:r>
          <w:del w:id="1170" w:author="Mariia Petryk" w:date="2023-08-06T17:44:00Z">
            <w:rPr>
              <w:rFonts w:ascii="Cambria Math" w:eastAsiaTheme="minorEastAsia" w:hAnsi="Cambria Math"/>
              <w:sz w:val="22"/>
              <w:szCs w:val="22"/>
              <w:lang w:eastAsia="zh-CN"/>
            </w:rPr>
            <m:t>Betweennes</m:t>
          </w:del>
        </m:r>
        <m:sSub>
          <m:sSubPr>
            <m:ctrlPr>
              <w:del w:id="1171" w:author="Mariia Petryk" w:date="2023-08-06T17:44:00Z">
                <w:rPr>
                  <w:rFonts w:ascii="Cambria Math" w:eastAsiaTheme="minorEastAsia" w:hAnsi="Cambria Math"/>
                  <w:i/>
                  <w:sz w:val="22"/>
                  <w:szCs w:val="22"/>
                  <w:lang w:eastAsia="zh-CN"/>
                </w:rPr>
              </w:del>
            </m:ctrlPr>
          </m:sSubPr>
          <m:e>
            <m:r>
              <w:del w:id="1172" w:author="Mariia Petryk" w:date="2023-08-06T17:44:00Z">
                <w:rPr>
                  <w:rFonts w:ascii="Cambria Math" w:eastAsiaTheme="minorEastAsia" w:hAnsi="Cambria Math"/>
                  <w:sz w:val="22"/>
                  <w:szCs w:val="22"/>
                  <w:lang w:eastAsia="zh-CN"/>
                </w:rPr>
                <m:t>s</m:t>
              </w:del>
            </m:r>
          </m:e>
          <m:sub>
            <m:r>
              <w:del w:id="1173" w:author="Mariia Petryk" w:date="2023-08-06T17:44:00Z">
                <w:rPr>
                  <w:rFonts w:ascii="Cambria Math" w:eastAsiaTheme="minorEastAsia" w:hAnsi="Cambria Math"/>
                  <w:sz w:val="22"/>
                  <w:szCs w:val="22"/>
                  <w:lang w:eastAsia="zh-CN"/>
                </w:rPr>
                <m:t>i</m:t>
              </w:del>
            </m:r>
          </m:sub>
        </m:sSub>
        <m:r>
          <w:del w:id="1174" w:author="Mariia Petryk" w:date="2023-08-06T17:44:00Z">
            <w:rPr>
              <w:rFonts w:ascii="Cambria Math" w:eastAsiaTheme="minorEastAsia" w:hAnsi="Cambria Math"/>
              <w:sz w:val="22"/>
              <w:szCs w:val="22"/>
              <w:lang w:eastAsia="zh-CN"/>
            </w:rPr>
            <m:t>+</m:t>
          </w:del>
        </m:r>
        <m:sSub>
          <m:sSubPr>
            <m:ctrlPr>
              <w:del w:id="1175" w:author="Mariia Petryk" w:date="2023-08-06T17:44:00Z">
                <w:rPr>
                  <w:rFonts w:ascii="Cambria Math" w:eastAsiaTheme="minorEastAsia" w:hAnsi="Cambria Math"/>
                  <w:sz w:val="22"/>
                  <w:szCs w:val="22"/>
                  <w:lang w:eastAsia="zh-CN"/>
                </w:rPr>
              </w:del>
            </m:ctrlPr>
          </m:sSubPr>
          <m:e>
            <m:r>
              <w:del w:id="1176" w:author="Mariia Petryk" w:date="2023-08-06T17:44:00Z">
                <w:rPr>
                  <w:rFonts w:ascii="Cambria Math" w:eastAsiaTheme="minorEastAsia" w:hAnsi="Cambria Math"/>
                  <w:sz w:val="22"/>
                  <w:szCs w:val="22"/>
                  <w:lang w:eastAsia="zh-CN"/>
                </w:rPr>
                <m:t>β</m:t>
              </w:del>
            </m:r>
          </m:e>
          <m:sub>
            <m:r>
              <w:del w:id="1177" w:author="Mariia Petryk" w:date="2023-08-06T17:44:00Z">
                <w:rPr>
                  <w:rFonts w:ascii="Cambria Math" w:eastAsiaTheme="minorEastAsia" w:hAnsi="Cambria Math"/>
                  <w:sz w:val="22"/>
                  <w:szCs w:val="22"/>
                  <w:lang w:eastAsia="zh-CN"/>
                </w:rPr>
                <m:t>3</m:t>
              </w:del>
            </m:r>
          </m:sub>
        </m:sSub>
        <m:r>
          <w:del w:id="1178" w:author="Mariia Petryk" w:date="2023-08-06T17:44:00Z">
            <w:rPr>
              <w:rFonts w:ascii="Cambria Math" w:eastAsiaTheme="minorEastAsia" w:hAnsi="Cambria Math"/>
              <w:sz w:val="22"/>
              <w:szCs w:val="22"/>
              <w:lang w:eastAsia="zh-CN"/>
            </w:rPr>
            <m:t>Eigenvecto</m:t>
          </w:del>
        </m:r>
        <m:sSub>
          <m:sSubPr>
            <m:ctrlPr>
              <w:del w:id="1179" w:author="Mariia Petryk" w:date="2023-08-06T17:44:00Z">
                <w:rPr>
                  <w:rFonts w:ascii="Cambria Math" w:eastAsiaTheme="minorEastAsia" w:hAnsi="Cambria Math"/>
                  <w:i/>
                  <w:sz w:val="22"/>
                  <w:szCs w:val="22"/>
                  <w:lang w:eastAsia="zh-CN"/>
                </w:rPr>
              </w:del>
            </m:ctrlPr>
          </m:sSubPr>
          <m:e>
            <m:r>
              <w:del w:id="1180" w:author="Mariia Petryk" w:date="2023-08-06T17:44:00Z">
                <w:rPr>
                  <w:rFonts w:ascii="Cambria Math" w:eastAsiaTheme="minorEastAsia" w:hAnsi="Cambria Math"/>
                  <w:sz w:val="22"/>
                  <w:szCs w:val="22"/>
                  <w:lang w:eastAsia="zh-CN"/>
                </w:rPr>
                <m:t>r</m:t>
              </w:del>
            </m:r>
          </m:e>
          <m:sub>
            <m:r>
              <w:del w:id="1181" w:author="Mariia Petryk" w:date="2023-08-06T17:44:00Z">
                <w:rPr>
                  <w:rFonts w:ascii="Cambria Math" w:eastAsiaTheme="minorEastAsia" w:hAnsi="Cambria Math"/>
                  <w:sz w:val="22"/>
                  <w:szCs w:val="22"/>
                  <w:lang w:eastAsia="zh-CN"/>
                </w:rPr>
                <m:t>i</m:t>
              </w:del>
            </m:r>
          </m:sub>
        </m:sSub>
        <m:r>
          <w:del w:id="1182" w:author="Mariia Petryk" w:date="2023-08-06T17:44:00Z">
            <w:rPr>
              <w:rFonts w:ascii="Cambria Math" w:eastAsiaTheme="minorEastAsia" w:hAnsi="Cambria Math"/>
              <w:sz w:val="22"/>
              <w:szCs w:val="22"/>
              <w:lang w:eastAsia="zh-CN"/>
            </w:rPr>
            <m:t>+Control</m:t>
          </w:del>
        </m:r>
        <m:sSub>
          <m:sSubPr>
            <m:ctrlPr>
              <w:del w:id="1183" w:author="Mariia Petryk" w:date="2023-08-06T17:44:00Z">
                <w:rPr>
                  <w:rFonts w:ascii="Cambria Math" w:eastAsiaTheme="minorEastAsia" w:hAnsi="Cambria Math"/>
                  <w:i/>
                  <w:sz w:val="22"/>
                  <w:szCs w:val="22"/>
                  <w:lang w:eastAsia="zh-CN"/>
                </w:rPr>
              </w:del>
            </m:ctrlPr>
          </m:sSubPr>
          <m:e>
            <m:r>
              <w:del w:id="1184" w:author="Mariia Petryk" w:date="2023-08-06T17:44:00Z">
                <w:rPr>
                  <w:rFonts w:ascii="Cambria Math" w:eastAsiaTheme="minorEastAsia" w:hAnsi="Cambria Math"/>
                  <w:sz w:val="22"/>
                  <w:szCs w:val="22"/>
                  <w:lang w:eastAsia="zh-CN"/>
                </w:rPr>
                <m:t>s</m:t>
              </w:del>
            </m:r>
          </m:e>
          <m:sub>
            <m:r>
              <w:del w:id="1185" w:author="Mariia Petryk" w:date="2023-08-06T17:44:00Z">
                <w:rPr>
                  <w:rFonts w:ascii="Cambria Math" w:eastAsiaTheme="minorEastAsia" w:hAnsi="Cambria Math"/>
                  <w:sz w:val="22"/>
                  <w:szCs w:val="22"/>
                  <w:lang w:eastAsia="zh-CN"/>
                </w:rPr>
                <m:t>i</m:t>
              </w:del>
            </m:r>
          </m:sub>
        </m:sSub>
        <m:r>
          <w:del w:id="1186" w:author="Mariia Petryk" w:date="2023-08-06T17:44:00Z">
            <w:rPr>
              <w:rFonts w:ascii="Cambria Math" w:eastAsiaTheme="minorEastAsia" w:hAnsi="Cambria Math"/>
              <w:sz w:val="22"/>
              <w:szCs w:val="22"/>
              <w:lang w:eastAsia="zh-CN"/>
            </w:rPr>
            <m:t>+</m:t>
          </w:del>
        </m:r>
        <m:r>
          <w:del w:id="1187" w:author="Mariia Petryk" w:date="2023-08-06T17:44:00Z">
            <m:rPr>
              <m:sty m:val="p"/>
            </m:rPr>
            <w:rPr>
              <w:rFonts w:ascii="Cambria Math" w:eastAsiaTheme="minorEastAsia" w:hAnsi="Cambria Math"/>
              <w:sz w:val="22"/>
              <w:szCs w:val="22"/>
              <w:lang w:eastAsia="zh-CN"/>
            </w:rPr>
            <m:t>α</m:t>
          </w:del>
        </m:r>
        <m:r>
          <w:del w:id="1188" w:author="Mariia Petryk" w:date="2023-08-06T17:44:00Z">
            <w:rPr>
              <w:rFonts w:ascii="Cambria Math" w:eastAsiaTheme="minorEastAsia" w:hAnsi="Cambria Math"/>
              <w:sz w:val="22"/>
              <w:szCs w:val="22"/>
              <w:lang w:eastAsia="zh-CN"/>
            </w:rPr>
            <m:t>+</m:t>
          </w:del>
        </m:r>
        <m:sSub>
          <m:sSubPr>
            <m:ctrlPr>
              <w:del w:id="1189" w:author="Mariia Petryk" w:date="2023-08-06T17:44:00Z">
                <w:rPr>
                  <w:rFonts w:ascii="Cambria Math" w:eastAsiaTheme="minorEastAsia" w:hAnsi="Cambria Math"/>
                  <w:sz w:val="22"/>
                  <w:szCs w:val="22"/>
                  <w:lang w:eastAsia="zh-CN"/>
                </w:rPr>
              </w:del>
            </m:ctrlPr>
          </m:sSubPr>
          <m:e>
            <m:r>
              <w:del w:id="1190" w:author="Mariia Petryk" w:date="2023-08-06T17:44:00Z">
                <w:rPr>
                  <w:rFonts w:ascii="Cambria Math" w:eastAsiaTheme="minorEastAsia" w:hAnsi="Cambria Math"/>
                  <w:sz w:val="22"/>
                  <w:szCs w:val="22"/>
                  <w:lang w:eastAsia="zh-CN"/>
                </w:rPr>
                <m:t>ε</m:t>
              </w:del>
            </m:r>
          </m:e>
          <m:sub>
            <m:r>
              <w:del w:id="1191" w:author="Mariia Petryk" w:date="2023-08-06T17:44:00Z">
                <w:rPr>
                  <w:rFonts w:ascii="Cambria Math" w:eastAsiaTheme="minorEastAsia" w:hAnsi="Cambria Math"/>
                  <w:sz w:val="22"/>
                  <w:szCs w:val="22"/>
                  <w:lang w:eastAsia="zh-CN"/>
                </w:rPr>
                <m:t>i</m:t>
              </w:del>
            </m:r>
          </m:sub>
        </m:sSub>
      </m:oMath>
      <w:del w:id="1192" w:author="Mariia Petryk" w:date="2023-08-06T17:44:00Z">
        <w:r w:rsidR="00126D76" w:rsidRPr="00E208F0" w:rsidDel="00B8247C">
          <w:rPr>
            <w:rFonts w:eastAsiaTheme="minorEastAsia"/>
            <w:sz w:val="22"/>
            <w:szCs w:val="22"/>
            <w:lang w:eastAsia="zh-CN"/>
          </w:rPr>
          <w:delText xml:space="preserve">                (</w:delText>
        </w:r>
        <w:r w:rsidR="00126D76" w:rsidDel="00B8247C">
          <w:rPr>
            <w:rFonts w:eastAsiaTheme="minorEastAsia"/>
            <w:sz w:val="22"/>
            <w:szCs w:val="22"/>
            <w:lang w:eastAsia="zh-CN"/>
          </w:rPr>
          <w:delText>4</w:delText>
        </w:r>
        <w:r w:rsidR="00126D76" w:rsidRPr="00E208F0" w:rsidDel="00B8247C">
          <w:rPr>
            <w:rFonts w:eastAsiaTheme="minorEastAsia"/>
            <w:sz w:val="22"/>
            <w:szCs w:val="22"/>
            <w:lang w:eastAsia="zh-CN"/>
          </w:rPr>
          <w:delText>)</w:delText>
        </w:r>
      </w:del>
    </w:p>
    <w:p w14:paraId="34B51915" w14:textId="7F7B644E" w:rsidR="00126D76" w:rsidRPr="00E208F0" w:rsidDel="00B8247C" w:rsidRDefault="00126D76" w:rsidP="00126D76">
      <w:pPr>
        <w:ind w:firstLine="720"/>
        <w:rPr>
          <w:del w:id="1193" w:author="Mariia Petryk" w:date="2023-08-06T17:44:00Z"/>
        </w:rPr>
      </w:pPr>
      <w:del w:id="1194" w:author="Mariia Petryk" w:date="2023-08-06T17:44:00Z">
        <w:r w:rsidRPr="00E208F0" w:rsidDel="00B8247C">
          <w:delText>In equation (</w:delText>
        </w:r>
        <w:r w:rsidDel="00B8247C">
          <w:delText>4</w:delText>
        </w:r>
        <w:r w:rsidRPr="00E208F0" w:rsidDel="00B8247C">
          <w:delText xml:space="preserve">), </w:delText>
        </w:r>
        <w:r w:rsidRPr="00307204" w:rsidDel="00B8247C">
          <w:rPr>
            <w:i/>
            <w:iCs/>
          </w:rPr>
          <w:delText>i</w:delText>
        </w:r>
        <w:r w:rsidRPr="00E208F0" w:rsidDel="00B8247C">
          <w:delText xml:space="preserve"> – is the index of a repository within the Ethereum project</w:delText>
        </w:r>
        <w:r w:rsidDel="00B8247C">
          <w:delText>,</w:delText>
        </w:r>
        <w:r w:rsidRPr="00E208F0" w:rsidDel="00B8247C">
          <w:delText xml:space="preserve"> </w:delText>
        </w:r>
      </w:del>
      <m:oMath>
        <m:r>
          <w:del w:id="1195" w:author="Mariia Petryk" w:date="2023-08-06T17:44:00Z">
            <w:rPr>
              <w:rFonts w:ascii="Cambria Math" w:hAnsi="Cambria Math"/>
            </w:rPr>
            <m:t>α</m:t>
          </w:del>
        </m:r>
      </m:oMath>
      <w:del w:id="1196" w:author="Mariia Petryk" w:date="2023-08-06T17:44:00Z">
        <w:r w:rsidRPr="00E208F0" w:rsidDel="00B8247C">
          <w:delText xml:space="preserve"> is the </w:delText>
        </w:r>
        <w:r w:rsidDel="00B8247C">
          <w:delText>constant term</w:delText>
        </w:r>
        <w:r w:rsidRPr="00E208F0" w:rsidDel="00B8247C">
          <w:delText xml:space="preserve"> that accounts </w:delText>
        </w:r>
        <w:r w:rsidRPr="0063176B" w:rsidDel="00B8247C">
          <w:delText xml:space="preserve">for </w:delText>
        </w:r>
        <w:r w:rsidDel="00B8247C">
          <w:delText xml:space="preserve">factors that affect the project success metrics </w:delText>
        </w:r>
        <w:r w:rsidRPr="0063176B" w:rsidDel="00B8247C">
          <w:delText xml:space="preserve">not captured by other variables, </w:delText>
        </w:r>
      </w:del>
      <m:oMath>
        <m:sSub>
          <m:sSubPr>
            <m:ctrlPr>
              <w:del w:id="1197" w:author="Mariia Petryk" w:date="2023-08-06T17:44:00Z">
                <w:rPr>
                  <w:rFonts w:ascii="Cambria Math" w:hAnsi="Cambria Math"/>
                </w:rPr>
              </w:del>
            </m:ctrlPr>
          </m:sSubPr>
          <m:e>
            <m:r>
              <w:del w:id="1198" w:author="Mariia Petryk" w:date="2023-08-06T17:44:00Z">
                <w:rPr>
                  <w:rFonts w:ascii="Cambria Math" w:hAnsi="Cambria Math"/>
                </w:rPr>
                <m:t>ε</m:t>
              </w:del>
            </m:r>
          </m:e>
          <m:sub>
            <m:r>
              <w:del w:id="1199" w:author="Mariia Petryk" w:date="2023-08-06T17:44:00Z">
                <w:rPr>
                  <w:rFonts w:ascii="Cambria Math" w:hAnsi="Cambria Math"/>
                </w:rPr>
                <m:t>i</m:t>
              </w:del>
            </m:r>
          </m:sub>
        </m:sSub>
      </m:oMath>
      <w:del w:id="1200" w:author="Mariia Petryk" w:date="2023-08-06T17:44:00Z">
        <w:r w:rsidRPr="0063176B" w:rsidDel="00B8247C">
          <w:delText xml:space="preserve"> – idiosyncratic error.</w:delText>
        </w:r>
        <w:r w:rsidDel="00B8247C">
          <w:delText xml:space="preserve"> </w:delText>
        </w:r>
        <w:r w:rsidRPr="00E208F0" w:rsidDel="00B8247C">
          <w:delText xml:space="preserve">As a measure of product </w:delText>
        </w:r>
        <w:r w:rsidDel="00B8247C">
          <w:delText>success</w:delText>
        </w:r>
        <w:r w:rsidRPr="00E208F0" w:rsidDel="00B8247C">
          <w:delText xml:space="preserve"> (</w:delText>
        </w:r>
      </w:del>
      <m:oMath>
        <m:r>
          <w:del w:id="1201" w:author="Mariia Petryk" w:date="2023-08-06T17:44:00Z">
            <w:rPr>
              <w:rFonts w:ascii="Cambria Math" w:eastAsiaTheme="minorEastAsia" w:hAnsi="Cambria Math"/>
              <w:sz w:val="22"/>
              <w:szCs w:val="22"/>
              <w:lang w:eastAsia="zh-CN"/>
            </w:rPr>
            <m:t>D</m:t>
          </w:del>
        </m:r>
        <m:sSub>
          <m:sSubPr>
            <m:ctrlPr>
              <w:del w:id="1202" w:author="Mariia Petryk" w:date="2023-08-06T17:44:00Z">
                <w:rPr>
                  <w:rFonts w:ascii="Cambria Math" w:eastAsiaTheme="minorEastAsia" w:hAnsi="Cambria Math"/>
                  <w:i/>
                  <w:sz w:val="22"/>
                  <w:szCs w:val="22"/>
                  <w:lang w:eastAsia="zh-CN"/>
                </w:rPr>
              </w:del>
            </m:ctrlPr>
          </m:sSubPr>
          <m:e>
            <m:r>
              <w:del w:id="1203" w:author="Mariia Petryk" w:date="2023-08-06T17:44:00Z">
                <w:rPr>
                  <w:rFonts w:ascii="Cambria Math" w:eastAsiaTheme="minorEastAsia" w:hAnsi="Cambria Math"/>
                  <w:sz w:val="22"/>
                  <w:szCs w:val="22"/>
                  <w:lang w:eastAsia="zh-CN"/>
                </w:rPr>
                <m:t>V</m:t>
              </w:del>
            </m:r>
          </m:e>
          <m:sub>
            <m:r>
              <w:del w:id="1204" w:author="Mariia Petryk" w:date="2023-08-06T17:44:00Z">
                <w:rPr>
                  <w:rFonts w:ascii="Cambria Math" w:eastAsiaTheme="minorEastAsia" w:hAnsi="Cambria Math"/>
                  <w:sz w:val="22"/>
                  <w:szCs w:val="22"/>
                  <w:lang w:eastAsia="zh-CN"/>
                </w:rPr>
                <m:t>i</m:t>
              </w:del>
            </m:r>
          </m:sub>
        </m:sSub>
      </m:oMath>
      <w:del w:id="1205" w:author="Mariia Petryk" w:date="2023-08-06T17:44:00Z">
        <w:r w:rsidRPr="00E208F0" w:rsidDel="00B8247C">
          <w:rPr>
            <w:rFonts w:eastAsiaTheme="minorEastAsia"/>
            <w:sz w:val="22"/>
            <w:szCs w:val="22"/>
            <w:lang w:eastAsia="zh-CN"/>
          </w:rPr>
          <w:delText>)</w:delText>
        </w:r>
        <w:r w:rsidRPr="00E208F0" w:rsidDel="00B8247C">
          <w:delText xml:space="preserve">, we use a </w:delText>
        </w:r>
        <w:r w:rsidDel="00B8247C">
          <w:delText>metric of contribution –</w:delText>
        </w:r>
        <w:r w:rsidRPr="00E208F0" w:rsidDel="00B8247C">
          <w:delText xml:space="preserve"> </w:delText>
        </w:r>
        <w:r w:rsidDel="00B8247C">
          <w:delText xml:space="preserve">a </w:delText>
        </w:r>
        <w:r w:rsidRPr="00E208F0" w:rsidDel="00B8247C">
          <w:delText xml:space="preserve">number of </w:delText>
        </w:r>
        <w:r w:rsidDel="00B8247C">
          <w:delText>commits</w:delText>
        </w:r>
        <w:r w:rsidRPr="00E208F0" w:rsidDel="00B8247C">
          <w:delText xml:space="preserve"> (</w:delText>
        </w:r>
        <w:r w:rsidDel="00B8247C">
          <w:delText>Commits</w:delText>
        </w:r>
        <w:r w:rsidRPr="00E208F0" w:rsidDel="00B8247C">
          <w:delText xml:space="preserve">) and </w:delText>
        </w:r>
        <w:r w:rsidDel="00B8247C">
          <w:delText>a metric of diffusion – a</w:delText>
        </w:r>
        <w:r w:rsidRPr="00E208F0" w:rsidDel="00B8247C">
          <w:delText xml:space="preserve"> number of repository forks (Forks).</w:delText>
        </w:r>
        <w:r w:rsidDel="00B8247C">
          <w:delText xml:space="preserve"> </w:delText>
        </w:r>
      </w:del>
      <m:oMath>
        <m:sSub>
          <m:sSubPr>
            <m:ctrlPr>
              <w:del w:id="1206" w:author="Mariia Petryk" w:date="2023-08-06T17:44:00Z">
                <w:rPr>
                  <w:rFonts w:ascii="Cambria Math" w:eastAsiaTheme="minorEastAsia" w:hAnsi="Cambria Math"/>
                  <w:sz w:val="22"/>
                  <w:szCs w:val="22"/>
                  <w:lang w:eastAsia="zh-CN"/>
                </w:rPr>
              </w:del>
            </m:ctrlPr>
          </m:sSubPr>
          <m:e>
            <m:r>
              <w:del w:id="1207" w:author="Mariia Petryk" w:date="2023-08-06T17:44:00Z">
                <w:rPr>
                  <w:rFonts w:ascii="Cambria Math" w:eastAsiaTheme="minorEastAsia" w:hAnsi="Cambria Math"/>
                  <w:sz w:val="22"/>
                  <w:szCs w:val="22"/>
                  <w:lang w:eastAsia="zh-CN"/>
                </w:rPr>
                <m:t>β</m:t>
              </w:del>
            </m:r>
          </m:e>
          <m:sub>
            <m:r>
              <w:del w:id="1208" w:author="Mariia Petryk" w:date="2023-08-06T17:44:00Z">
                <w:rPr>
                  <w:rFonts w:ascii="Cambria Math" w:eastAsiaTheme="minorEastAsia" w:hAnsi="Cambria Math"/>
                  <w:sz w:val="22"/>
                  <w:szCs w:val="22"/>
                  <w:lang w:eastAsia="zh-CN"/>
                </w:rPr>
                <m:t>1</m:t>
              </w:del>
            </m:r>
          </m:sub>
        </m:sSub>
        <m:r>
          <w:del w:id="1209" w:author="Mariia Petryk" w:date="2023-08-06T17:44:00Z">
            <w:rPr>
              <w:rFonts w:ascii="Cambria Math" w:eastAsiaTheme="minorEastAsia" w:hAnsi="Cambria Math"/>
              <w:sz w:val="22"/>
              <w:szCs w:val="22"/>
              <w:lang w:eastAsia="zh-CN"/>
            </w:rPr>
            <m:t>,</m:t>
          </w:del>
        </m:r>
        <m:sSub>
          <m:sSubPr>
            <m:ctrlPr>
              <w:del w:id="1210" w:author="Mariia Petryk" w:date="2023-08-06T17:44:00Z">
                <w:rPr>
                  <w:rFonts w:ascii="Cambria Math" w:eastAsiaTheme="minorEastAsia" w:hAnsi="Cambria Math"/>
                  <w:sz w:val="22"/>
                  <w:szCs w:val="22"/>
                  <w:lang w:eastAsia="zh-CN"/>
                </w:rPr>
              </w:del>
            </m:ctrlPr>
          </m:sSubPr>
          <m:e>
            <m:r>
              <w:del w:id="1211" w:author="Mariia Petryk" w:date="2023-08-06T17:44:00Z">
                <w:rPr>
                  <w:rFonts w:ascii="Cambria Math" w:eastAsiaTheme="minorEastAsia" w:hAnsi="Cambria Math"/>
                  <w:sz w:val="22"/>
                  <w:szCs w:val="22"/>
                  <w:lang w:eastAsia="zh-CN"/>
                </w:rPr>
                <m:t>β</m:t>
              </w:del>
            </m:r>
          </m:e>
          <m:sub>
            <m:r>
              <w:del w:id="1212" w:author="Mariia Petryk" w:date="2023-08-06T17:44:00Z">
                <w:rPr>
                  <w:rFonts w:ascii="Cambria Math" w:eastAsiaTheme="minorEastAsia" w:hAnsi="Cambria Math"/>
                  <w:sz w:val="22"/>
                  <w:szCs w:val="22"/>
                  <w:lang w:eastAsia="zh-CN"/>
                </w:rPr>
                <m:t>2</m:t>
              </w:del>
            </m:r>
          </m:sub>
        </m:sSub>
        <m:r>
          <w:del w:id="1213" w:author="Mariia Petryk" w:date="2023-08-06T17:44:00Z">
            <w:rPr>
              <w:rFonts w:ascii="Cambria Math" w:eastAsiaTheme="minorEastAsia" w:hAnsi="Cambria Math"/>
              <w:sz w:val="22"/>
              <w:szCs w:val="22"/>
              <w:lang w:eastAsia="zh-CN"/>
            </w:rPr>
            <m:t>,</m:t>
          </w:del>
        </m:r>
        <m:sSub>
          <m:sSubPr>
            <m:ctrlPr>
              <w:del w:id="1214" w:author="Mariia Petryk" w:date="2023-08-06T17:44:00Z">
                <w:rPr>
                  <w:rFonts w:ascii="Cambria Math" w:eastAsiaTheme="minorEastAsia" w:hAnsi="Cambria Math"/>
                  <w:sz w:val="22"/>
                  <w:szCs w:val="22"/>
                  <w:lang w:eastAsia="zh-CN"/>
                </w:rPr>
              </w:del>
            </m:ctrlPr>
          </m:sSubPr>
          <m:e>
            <m:r>
              <w:del w:id="1215" w:author="Mariia Petryk" w:date="2023-08-06T17:44:00Z">
                <w:rPr>
                  <w:rFonts w:ascii="Cambria Math" w:eastAsiaTheme="minorEastAsia" w:hAnsi="Cambria Math"/>
                  <w:sz w:val="22"/>
                  <w:szCs w:val="22"/>
                  <w:lang w:eastAsia="zh-CN"/>
                </w:rPr>
                <m:t>β</m:t>
              </w:del>
            </m:r>
          </m:e>
          <m:sub>
            <m:r>
              <w:del w:id="1216" w:author="Mariia Petryk" w:date="2023-08-06T17:44:00Z">
                <w:rPr>
                  <w:rFonts w:ascii="Cambria Math" w:eastAsiaTheme="minorEastAsia" w:hAnsi="Cambria Math"/>
                  <w:sz w:val="22"/>
                  <w:szCs w:val="22"/>
                  <w:lang w:eastAsia="zh-CN"/>
                </w:rPr>
                <m:t>3</m:t>
              </w:del>
            </m:r>
          </m:sub>
        </m:sSub>
      </m:oMath>
      <w:del w:id="1217" w:author="Mariia Petryk" w:date="2023-08-06T17:44:00Z">
        <w:r w:rsidDel="00B8247C">
          <w:rPr>
            <w:sz w:val="22"/>
            <w:szCs w:val="22"/>
            <w:lang w:eastAsia="zh-CN"/>
          </w:rPr>
          <w:delText xml:space="preserve"> are the </w:delText>
        </w:r>
        <w:r w:rsidDel="00B8247C">
          <w:delText>coefficients</w:delText>
        </w:r>
        <w:r w:rsidRPr="0063176B" w:rsidDel="00B8247C">
          <w:delText xml:space="preserve"> </w:delText>
        </w:r>
        <w:r w:rsidDel="00B8247C">
          <w:delText xml:space="preserve">of interest and measure the effects of centrality measures on the project technical success.  </w:delText>
        </w:r>
      </w:del>
      <m:oMath>
        <m:r>
          <w:del w:id="1218" w:author="Mariia Petryk" w:date="2023-08-06T17:44:00Z">
            <w:rPr>
              <w:rFonts w:ascii="Cambria Math" w:eastAsiaTheme="minorEastAsia" w:hAnsi="Cambria Math"/>
              <w:lang w:eastAsia="zh-CN"/>
            </w:rPr>
            <m:t>Controls</m:t>
          </w:del>
        </m:r>
      </m:oMath>
      <w:del w:id="1219" w:author="Mariia Petryk" w:date="2023-08-06T17:44:00Z">
        <w:r w:rsidRPr="0063176B" w:rsidDel="00B8247C">
          <w:rPr>
            <w:rFonts w:eastAsiaTheme="minorEastAsia"/>
            <w:lang w:eastAsia="zh-CN"/>
          </w:rPr>
          <w:delText xml:space="preserve"> include </w:delText>
        </w:r>
        <w:r w:rsidRPr="00E208F0" w:rsidDel="00B8247C">
          <w:delText>the lifetime of the project since its initiation (</w:delText>
        </w:r>
      </w:del>
      <m:oMath>
        <m:r>
          <w:del w:id="1220" w:author="Mariia Petryk" w:date="2023-08-06T17:44:00Z">
            <w:rPr>
              <w:rFonts w:ascii="Cambria Math" w:hAnsi="Cambria Math"/>
            </w:rPr>
            <m:t>Duratio</m:t>
          </w:del>
        </m:r>
        <m:sSub>
          <m:sSubPr>
            <m:ctrlPr>
              <w:del w:id="1221" w:author="Mariia Petryk" w:date="2023-08-06T17:44:00Z">
                <w:rPr>
                  <w:rFonts w:ascii="Cambria Math" w:hAnsi="Cambria Math"/>
                  <w:i/>
                  <w:iCs/>
                </w:rPr>
              </w:del>
            </m:ctrlPr>
          </m:sSubPr>
          <m:e>
            <m:r>
              <w:del w:id="1222" w:author="Mariia Petryk" w:date="2023-08-06T17:44:00Z">
                <w:rPr>
                  <w:rFonts w:ascii="Cambria Math" w:hAnsi="Cambria Math"/>
                </w:rPr>
                <m:t>n</m:t>
              </w:del>
            </m:r>
          </m:e>
          <m:sub>
            <m:r>
              <w:del w:id="1223" w:author="Mariia Petryk" w:date="2023-08-06T17:44:00Z">
                <w:rPr>
                  <w:rFonts w:ascii="Cambria Math" w:hAnsi="Cambria Math"/>
                </w:rPr>
                <m:t>i</m:t>
              </w:del>
            </m:r>
          </m:sub>
        </m:sSub>
      </m:oMath>
      <w:del w:id="1224" w:author="Mariia Petryk" w:date="2023-08-06T17:44:00Z">
        <w:r w:rsidRPr="00E208F0" w:rsidDel="00B8247C">
          <w:delText>).</w:delText>
        </w:r>
        <w:r w:rsidDel="00B8247C">
          <w:delText xml:space="preserve"> </w:delText>
        </w:r>
      </w:del>
    </w:p>
    <w:p w14:paraId="22900FF9" w14:textId="3BC412ED" w:rsidR="00126D76" w:rsidRPr="00E208F0" w:rsidDel="00B8247C" w:rsidRDefault="00126D76" w:rsidP="00126D76">
      <w:pPr>
        <w:rPr>
          <w:del w:id="1225" w:author="Mariia Petryk" w:date="2023-08-06T17:44:00Z"/>
        </w:rPr>
      </w:pPr>
    </w:p>
    <w:p w14:paraId="0BC19907" w14:textId="41CDB344" w:rsidR="00126D76" w:rsidRPr="00E208F0" w:rsidDel="00B8247C" w:rsidRDefault="00126D76" w:rsidP="00126D76">
      <w:pPr>
        <w:ind w:firstLine="720"/>
        <w:rPr>
          <w:del w:id="1226" w:author="Mariia Petryk" w:date="2023-08-06T17:44:00Z"/>
        </w:rPr>
      </w:pPr>
      <w:del w:id="1227" w:author="Mariia Petryk" w:date="2023-08-06T17:44:00Z">
        <w:r w:rsidRPr="00E208F0" w:rsidDel="00B8247C">
          <w:delText xml:space="preserve">The results are presented in Table </w:delText>
        </w:r>
        <w:r w:rsidDel="00B8247C">
          <w:delText>4</w:delText>
        </w:r>
        <w:r w:rsidRPr="00E208F0" w:rsidDel="00B8247C">
          <w:delText xml:space="preserve">. </w:delText>
        </w:r>
      </w:del>
    </w:p>
    <w:p w14:paraId="1D1865A8" w14:textId="0B632028" w:rsidR="00126D76" w:rsidRPr="00E208F0" w:rsidDel="00B8247C" w:rsidRDefault="00126D76" w:rsidP="00B8247C">
      <w:pPr>
        <w:ind w:firstLine="720"/>
        <w:rPr>
          <w:del w:id="1228" w:author="Mariia Petryk" w:date="2023-08-06T17:44:00Z"/>
        </w:rPr>
      </w:pPr>
    </w:p>
    <w:p w14:paraId="4C0095C7" w14:textId="45D0E65C" w:rsidR="00126D76" w:rsidRPr="00E208F0" w:rsidDel="00B8247C" w:rsidRDefault="00126D76" w:rsidP="00126D76">
      <w:pPr>
        <w:ind w:firstLine="720"/>
        <w:jc w:val="center"/>
        <w:rPr>
          <w:del w:id="1229" w:author="Mariia Petryk" w:date="2023-08-06T17:44:00Z"/>
          <w:b/>
          <w:bCs/>
        </w:rPr>
      </w:pPr>
      <w:del w:id="1230" w:author="Mariia Petryk" w:date="2023-08-06T17:44:00Z">
        <w:r w:rsidRPr="00E208F0" w:rsidDel="00B8247C">
          <w:rPr>
            <w:b/>
            <w:bCs/>
          </w:rPr>
          <w:delText xml:space="preserve">Table </w:delText>
        </w:r>
        <w:r w:rsidRPr="00E208F0" w:rsidDel="00B8247C">
          <w:rPr>
            <w:b/>
            <w:bCs/>
          </w:rPr>
          <w:fldChar w:fldCharType="begin"/>
        </w:r>
        <w:r w:rsidRPr="00E208F0" w:rsidDel="00B8247C">
          <w:rPr>
            <w:b/>
            <w:bCs/>
          </w:rPr>
          <w:delInstrText xml:space="preserve"> SEQ Table \* ARABIC </w:delInstrText>
        </w:r>
        <w:r w:rsidRPr="00E208F0" w:rsidDel="00B8247C">
          <w:rPr>
            <w:b/>
            <w:bCs/>
          </w:rPr>
          <w:fldChar w:fldCharType="separate"/>
        </w:r>
        <w:r w:rsidDel="00B8247C">
          <w:rPr>
            <w:b/>
            <w:bCs/>
            <w:noProof/>
          </w:rPr>
          <w:delText>4</w:delText>
        </w:r>
        <w:r w:rsidRPr="00E208F0" w:rsidDel="00B8247C">
          <w:rPr>
            <w:b/>
            <w:bCs/>
          </w:rPr>
          <w:fldChar w:fldCharType="end"/>
        </w:r>
        <w:r w:rsidRPr="00E208F0" w:rsidDel="00B8247C">
          <w:rPr>
            <w:b/>
            <w:bCs/>
          </w:rPr>
          <w:delText>. H</w:delText>
        </w:r>
        <w:r w:rsidDel="00B8247C">
          <w:rPr>
            <w:b/>
            <w:bCs/>
          </w:rPr>
          <w:delText>4</w:delText>
        </w:r>
        <w:r w:rsidRPr="00E208F0" w:rsidDel="00B8247C">
          <w:rPr>
            <w:b/>
            <w:bCs/>
          </w:rPr>
          <w:delText xml:space="preserve"> Testing Results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31" w:author="Mariia Petryk" w:date="2023-08-06T15:29:00Z">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306"/>
        <w:gridCol w:w="3029"/>
        <w:gridCol w:w="3025"/>
        <w:tblGridChange w:id="1232">
          <w:tblGrid>
            <w:gridCol w:w="2009"/>
            <w:gridCol w:w="1840"/>
            <w:gridCol w:w="1838"/>
          </w:tblGrid>
        </w:tblGridChange>
      </w:tblGrid>
      <w:tr w:rsidR="005822FC" w:rsidRPr="0034748C" w:rsidDel="00B8247C" w14:paraId="2643A6C0" w14:textId="12A6E08E" w:rsidTr="005822FC">
        <w:trPr>
          <w:del w:id="1233" w:author="Mariia Petryk" w:date="2023-08-06T17:44:00Z"/>
        </w:trPr>
        <w:tc>
          <w:tcPr>
            <w:tcW w:w="1766" w:type="pct"/>
            <w:tcBorders>
              <w:top w:val="single" w:sz="4" w:space="0" w:color="auto"/>
              <w:bottom w:val="single" w:sz="4" w:space="0" w:color="auto"/>
            </w:tcBorders>
            <w:tcPrChange w:id="1234" w:author="Mariia Petryk" w:date="2023-08-06T15:29:00Z">
              <w:tcPr>
                <w:tcW w:w="1073" w:type="pct"/>
                <w:tcBorders>
                  <w:top w:val="single" w:sz="4" w:space="0" w:color="auto"/>
                  <w:bottom w:val="single" w:sz="4" w:space="0" w:color="auto"/>
                </w:tcBorders>
              </w:tcPr>
            </w:tcPrChange>
          </w:tcPr>
          <w:p w14:paraId="4D7ED287" w14:textId="0EE510B4" w:rsidR="005822FC" w:rsidRPr="0034748C" w:rsidDel="00B8247C" w:rsidRDefault="005822FC" w:rsidP="00BD0112">
            <w:pPr>
              <w:rPr>
                <w:del w:id="1235" w:author="Mariia Petryk" w:date="2023-08-06T17:44:00Z"/>
                <w:color w:val="000000" w:themeColor="text1"/>
                <w:sz w:val="20"/>
                <w:szCs w:val="20"/>
                <w:rPrChange w:id="1236" w:author="Mariia Petryk" w:date="2023-08-06T14:12:00Z">
                  <w:rPr>
                    <w:del w:id="1237" w:author="Mariia Petryk" w:date="2023-08-06T17:44:00Z"/>
                    <w:sz w:val="20"/>
                    <w:szCs w:val="20"/>
                  </w:rPr>
                </w:rPrChange>
              </w:rPr>
            </w:pPr>
            <w:del w:id="1238" w:author="Mariia Petryk" w:date="2023-08-06T17:44:00Z">
              <w:r w:rsidRPr="0034748C" w:rsidDel="00B8247C">
                <w:rPr>
                  <w:color w:val="000000" w:themeColor="text1"/>
                  <w:sz w:val="20"/>
                  <w:szCs w:val="20"/>
                  <w:rPrChange w:id="1239" w:author="Mariia Petryk" w:date="2023-08-06T14:12:00Z">
                    <w:rPr>
                      <w:sz w:val="20"/>
                      <w:szCs w:val="20"/>
                    </w:rPr>
                  </w:rPrChange>
                </w:rPr>
                <w:delText>Variable</w:delText>
              </w:r>
            </w:del>
          </w:p>
        </w:tc>
        <w:tc>
          <w:tcPr>
            <w:tcW w:w="1618" w:type="pct"/>
            <w:tcBorders>
              <w:top w:val="single" w:sz="4" w:space="0" w:color="auto"/>
              <w:bottom w:val="single" w:sz="4" w:space="0" w:color="auto"/>
            </w:tcBorders>
            <w:tcPrChange w:id="1240" w:author="Mariia Petryk" w:date="2023-08-06T15:29:00Z">
              <w:tcPr>
                <w:tcW w:w="983" w:type="pct"/>
                <w:tcBorders>
                  <w:top w:val="single" w:sz="4" w:space="0" w:color="auto"/>
                  <w:bottom w:val="single" w:sz="4" w:space="0" w:color="auto"/>
                </w:tcBorders>
              </w:tcPr>
            </w:tcPrChange>
          </w:tcPr>
          <w:p w14:paraId="562A9334" w14:textId="78C16841" w:rsidR="005822FC" w:rsidRPr="0034748C" w:rsidDel="00B8247C" w:rsidRDefault="005822FC" w:rsidP="00BD0112">
            <w:pPr>
              <w:jc w:val="center"/>
              <w:rPr>
                <w:del w:id="1241" w:author="Mariia Petryk" w:date="2023-08-06T17:44:00Z"/>
                <w:color w:val="000000" w:themeColor="text1"/>
                <w:sz w:val="20"/>
                <w:szCs w:val="20"/>
                <w:rPrChange w:id="1242" w:author="Mariia Petryk" w:date="2023-08-06T14:12:00Z">
                  <w:rPr>
                    <w:del w:id="1243" w:author="Mariia Petryk" w:date="2023-08-06T17:44:00Z"/>
                    <w:color w:val="FF0000"/>
                    <w:sz w:val="20"/>
                    <w:szCs w:val="20"/>
                  </w:rPr>
                </w:rPrChange>
              </w:rPr>
            </w:pPr>
          </w:p>
        </w:tc>
        <w:tc>
          <w:tcPr>
            <w:tcW w:w="1616" w:type="pct"/>
            <w:tcBorders>
              <w:top w:val="single" w:sz="4" w:space="0" w:color="auto"/>
              <w:bottom w:val="single" w:sz="4" w:space="0" w:color="auto"/>
            </w:tcBorders>
            <w:tcPrChange w:id="1244" w:author="Mariia Petryk" w:date="2023-08-06T15:29:00Z">
              <w:tcPr>
                <w:tcW w:w="982" w:type="pct"/>
                <w:tcBorders>
                  <w:top w:val="single" w:sz="4" w:space="0" w:color="auto"/>
                  <w:bottom w:val="single" w:sz="4" w:space="0" w:color="auto"/>
                </w:tcBorders>
              </w:tcPr>
            </w:tcPrChange>
          </w:tcPr>
          <w:p w14:paraId="00845E9C" w14:textId="684A7585" w:rsidR="005822FC" w:rsidRPr="0034748C" w:rsidDel="00B8247C" w:rsidRDefault="005822FC" w:rsidP="00D8251B">
            <w:pPr>
              <w:jc w:val="center"/>
              <w:rPr>
                <w:del w:id="1245" w:author="Mariia Petryk" w:date="2023-08-06T17:44:00Z"/>
                <w:color w:val="000000" w:themeColor="text1"/>
                <w:sz w:val="20"/>
                <w:szCs w:val="20"/>
                <w:rPrChange w:id="1246" w:author="Mariia Petryk" w:date="2023-08-06T14:12:00Z">
                  <w:rPr>
                    <w:del w:id="1247" w:author="Mariia Petryk" w:date="2023-08-06T17:44:00Z"/>
                    <w:color w:val="FF0000"/>
                    <w:sz w:val="20"/>
                    <w:szCs w:val="20"/>
                  </w:rPr>
                </w:rPrChange>
              </w:rPr>
            </w:pPr>
            <w:del w:id="1248" w:author="Mariia Petryk" w:date="2023-08-06T17:44:00Z">
              <w:r w:rsidRPr="0034748C" w:rsidDel="00B8247C">
                <w:rPr>
                  <w:color w:val="000000" w:themeColor="text1"/>
                  <w:sz w:val="20"/>
                  <w:szCs w:val="20"/>
                  <w:rPrChange w:id="1249" w:author="Mariia Petryk" w:date="2023-08-06T14:12:00Z">
                    <w:rPr>
                      <w:color w:val="FF0000"/>
                      <w:sz w:val="20"/>
                      <w:szCs w:val="20"/>
                    </w:rPr>
                  </w:rPrChange>
                </w:rPr>
                <w:delText>(</w:delText>
              </w:r>
              <w:r w:rsidRPr="0034748C" w:rsidDel="00B8247C">
                <w:rPr>
                  <w:color w:val="000000" w:themeColor="text1"/>
                  <w:sz w:val="20"/>
                  <w:szCs w:val="20"/>
                  <w:rPrChange w:id="1250" w:author="Mariia Petryk" w:date="2023-08-06T14:12:00Z">
                    <w:rPr>
                      <w:color w:val="FF0000"/>
                      <w:sz w:val="20"/>
                      <w:szCs w:val="20"/>
                    </w:rPr>
                  </w:rPrChange>
                </w:rPr>
                <w:delText>2</w:delText>
              </w:r>
              <w:r w:rsidRPr="0034748C" w:rsidDel="00B8247C">
                <w:rPr>
                  <w:color w:val="000000" w:themeColor="text1"/>
                  <w:sz w:val="20"/>
                  <w:szCs w:val="20"/>
                  <w:rPrChange w:id="1251" w:author="Mariia Petryk" w:date="2023-08-06T14:12:00Z">
                    <w:rPr>
                      <w:color w:val="FF0000"/>
                      <w:sz w:val="20"/>
                      <w:szCs w:val="20"/>
                    </w:rPr>
                  </w:rPrChange>
                </w:rPr>
                <w:delText>)</w:delText>
              </w:r>
            </w:del>
          </w:p>
          <w:p w14:paraId="56B30BF0" w14:textId="4A96B4E7" w:rsidR="005822FC" w:rsidRPr="0034748C" w:rsidDel="00B8247C" w:rsidRDefault="005822FC" w:rsidP="00D8251B">
            <w:pPr>
              <w:jc w:val="center"/>
              <w:rPr>
                <w:del w:id="1252" w:author="Mariia Petryk" w:date="2023-08-06T17:44:00Z"/>
                <w:color w:val="000000" w:themeColor="text1"/>
                <w:sz w:val="20"/>
                <w:szCs w:val="20"/>
                <w:rPrChange w:id="1253" w:author="Mariia Petryk" w:date="2023-08-06T14:12:00Z">
                  <w:rPr>
                    <w:del w:id="1254" w:author="Mariia Petryk" w:date="2023-08-06T17:44:00Z"/>
                    <w:color w:val="FF0000"/>
                    <w:sz w:val="20"/>
                    <w:szCs w:val="20"/>
                  </w:rPr>
                </w:rPrChange>
              </w:rPr>
            </w:pPr>
            <w:del w:id="1255" w:author="Mariia Petryk" w:date="2023-08-06T17:44:00Z">
              <w:r w:rsidRPr="0034748C" w:rsidDel="00B8247C">
                <w:rPr>
                  <w:color w:val="000000" w:themeColor="text1"/>
                  <w:sz w:val="20"/>
                  <w:szCs w:val="20"/>
                  <w:rPrChange w:id="1256" w:author="Mariia Petryk" w:date="2023-08-06T14:12:00Z">
                    <w:rPr>
                      <w:color w:val="FF0000"/>
                      <w:sz w:val="20"/>
                      <w:szCs w:val="20"/>
                    </w:rPr>
                  </w:rPrChange>
                </w:rPr>
                <w:delText>FE, DV= lnCommits</w:delText>
              </w:r>
            </w:del>
          </w:p>
        </w:tc>
      </w:tr>
      <w:tr w:rsidR="005822FC" w:rsidRPr="0034748C" w:rsidDel="00B8247C" w14:paraId="15205EE9" w14:textId="3F09C663" w:rsidTr="005822FC">
        <w:trPr>
          <w:del w:id="1257" w:author="Mariia Petryk" w:date="2023-08-06T17:44:00Z"/>
        </w:trPr>
        <w:tc>
          <w:tcPr>
            <w:tcW w:w="1766" w:type="pct"/>
            <w:tcBorders>
              <w:top w:val="single" w:sz="4" w:space="0" w:color="auto"/>
            </w:tcBorders>
            <w:vAlign w:val="bottom"/>
            <w:tcPrChange w:id="1258" w:author="Mariia Petryk" w:date="2023-08-06T15:29:00Z">
              <w:tcPr>
                <w:tcW w:w="1073" w:type="pct"/>
                <w:tcBorders>
                  <w:top w:val="single" w:sz="4" w:space="0" w:color="auto"/>
                </w:tcBorders>
                <w:vAlign w:val="bottom"/>
              </w:tcPr>
            </w:tcPrChange>
          </w:tcPr>
          <w:p w14:paraId="0C60D2B1" w14:textId="7C6DCB31" w:rsidR="005822FC" w:rsidRPr="0034748C" w:rsidDel="00B8247C" w:rsidRDefault="005822FC" w:rsidP="00BD0112">
            <w:pPr>
              <w:rPr>
                <w:del w:id="1259" w:author="Mariia Petryk" w:date="2023-08-06T17:44:00Z"/>
                <w:color w:val="000000" w:themeColor="text1"/>
                <w:sz w:val="20"/>
                <w:szCs w:val="20"/>
                <w:rPrChange w:id="1260" w:author="Mariia Petryk" w:date="2023-08-06T14:12:00Z">
                  <w:rPr>
                    <w:del w:id="1261" w:author="Mariia Petryk" w:date="2023-08-06T17:44:00Z"/>
                    <w:color w:val="000000"/>
                    <w:sz w:val="20"/>
                    <w:szCs w:val="20"/>
                  </w:rPr>
                </w:rPrChange>
              </w:rPr>
            </w:pPr>
            <w:del w:id="1262" w:author="Mariia Petryk" w:date="2023-08-06T17:44:00Z">
              <w:r w:rsidRPr="0034748C" w:rsidDel="00B8247C">
                <w:rPr>
                  <w:color w:val="000000" w:themeColor="text1"/>
                  <w:sz w:val="20"/>
                  <w:szCs w:val="20"/>
                  <w:rPrChange w:id="1263" w:author="Mariia Petryk" w:date="2023-08-06T14:12:00Z">
                    <w:rPr>
                      <w:color w:val="000000"/>
                      <w:sz w:val="20"/>
                      <w:szCs w:val="20"/>
                    </w:rPr>
                  </w:rPrChange>
                </w:rPr>
                <w:delText xml:space="preserve">Degree </w:delText>
              </w:r>
            </w:del>
          </w:p>
        </w:tc>
        <w:tc>
          <w:tcPr>
            <w:tcW w:w="1618" w:type="pct"/>
            <w:tcBorders>
              <w:top w:val="single" w:sz="4" w:space="0" w:color="auto"/>
            </w:tcBorders>
            <w:vAlign w:val="bottom"/>
            <w:tcPrChange w:id="1264" w:author="Mariia Petryk" w:date="2023-08-06T15:29:00Z">
              <w:tcPr>
                <w:tcW w:w="983" w:type="pct"/>
                <w:tcBorders>
                  <w:top w:val="single" w:sz="4" w:space="0" w:color="auto"/>
                </w:tcBorders>
                <w:vAlign w:val="bottom"/>
              </w:tcPr>
            </w:tcPrChange>
          </w:tcPr>
          <w:p w14:paraId="4889CD5A" w14:textId="19A62814" w:rsidR="005822FC" w:rsidRPr="0034748C" w:rsidDel="00B8247C" w:rsidRDefault="005822FC" w:rsidP="00BD0112">
            <w:pPr>
              <w:jc w:val="center"/>
              <w:rPr>
                <w:del w:id="1265" w:author="Mariia Petryk" w:date="2023-08-06T17:44:00Z"/>
                <w:color w:val="000000" w:themeColor="text1"/>
                <w:sz w:val="20"/>
                <w:szCs w:val="20"/>
                <w:rPrChange w:id="1266" w:author="Mariia Petryk" w:date="2023-08-06T14:12:00Z">
                  <w:rPr>
                    <w:del w:id="1267" w:author="Mariia Petryk" w:date="2023-08-06T17:44:00Z"/>
                    <w:color w:val="000000"/>
                    <w:sz w:val="20"/>
                    <w:szCs w:val="20"/>
                  </w:rPr>
                </w:rPrChange>
              </w:rPr>
            </w:pPr>
          </w:p>
        </w:tc>
        <w:tc>
          <w:tcPr>
            <w:tcW w:w="1616" w:type="pct"/>
            <w:tcBorders>
              <w:top w:val="single" w:sz="4" w:space="0" w:color="auto"/>
            </w:tcBorders>
            <w:tcPrChange w:id="1268" w:author="Mariia Petryk" w:date="2023-08-06T15:29:00Z">
              <w:tcPr>
                <w:tcW w:w="982" w:type="pct"/>
                <w:tcBorders>
                  <w:top w:val="single" w:sz="4" w:space="0" w:color="auto"/>
                </w:tcBorders>
              </w:tcPr>
            </w:tcPrChange>
          </w:tcPr>
          <w:p w14:paraId="30EA1512" w14:textId="7679F06F" w:rsidR="005822FC" w:rsidRPr="0034748C" w:rsidDel="00B8247C" w:rsidRDefault="005822FC" w:rsidP="00BD0112">
            <w:pPr>
              <w:jc w:val="center"/>
              <w:rPr>
                <w:del w:id="1269" w:author="Mariia Petryk" w:date="2023-08-06T17:44:00Z"/>
                <w:color w:val="000000" w:themeColor="text1"/>
                <w:sz w:val="20"/>
                <w:szCs w:val="20"/>
                <w:rPrChange w:id="1270" w:author="Mariia Petryk" w:date="2023-08-06T14:12:00Z">
                  <w:rPr>
                    <w:del w:id="1271" w:author="Mariia Petryk" w:date="2023-08-06T17:44:00Z"/>
                    <w:color w:val="FF0000"/>
                    <w:sz w:val="20"/>
                    <w:szCs w:val="20"/>
                  </w:rPr>
                </w:rPrChange>
              </w:rPr>
            </w:pPr>
          </w:p>
        </w:tc>
      </w:tr>
      <w:tr w:rsidR="005822FC" w:rsidRPr="0034748C" w:rsidDel="00B8247C" w14:paraId="0BFB7324" w14:textId="3EDFD374" w:rsidTr="005822FC">
        <w:trPr>
          <w:del w:id="1272" w:author="Mariia Petryk" w:date="2023-08-06T17:44:00Z"/>
        </w:trPr>
        <w:tc>
          <w:tcPr>
            <w:tcW w:w="1766" w:type="pct"/>
            <w:vAlign w:val="bottom"/>
            <w:tcPrChange w:id="1273" w:author="Mariia Petryk" w:date="2023-08-06T15:29:00Z">
              <w:tcPr>
                <w:tcW w:w="1073" w:type="pct"/>
                <w:vAlign w:val="bottom"/>
              </w:tcPr>
            </w:tcPrChange>
          </w:tcPr>
          <w:p w14:paraId="15E5C240" w14:textId="750CABBD" w:rsidR="005822FC" w:rsidRPr="0034748C" w:rsidDel="00B8247C" w:rsidRDefault="005822FC" w:rsidP="00BD0112">
            <w:pPr>
              <w:rPr>
                <w:del w:id="1274" w:author="Mariia Petryk" w:date="2023-08-06T17:44:00Z"/>
                <w:color w:val="000000" w:themeColor="text1"/>
                <w:sz w:val="20"/>
                <w:szCs w:val="20"/>
                <w:rPrChange w:id="1275" w:author="Mariia Petryk" w:date="2023-08-06T14:12:00Z">
                  <w:rPr>
                    <w:del w:id="1276" w:author="Mariia Petryk" w:date="2023-08-06T17:44:00Z"/>
                    <w:color w:val="000000"/>
                    <w:sz w:val="20"/>
                    <w:szCs w:val="20"/>
                  </w:rPr>
                </w:rPrChange>
              </w:rPr>
            </w:pPr>
          </w:p>
        </w:tc>
        <w:tc>
          <w:tcPr>
            <w:tcW w:w="1618" w:type="pct"/>
            <w:vAlign w:val="bottom"/>
            <w:tcPrChange w:id="1277" w:author="Mariia Petryk" w:date="2023-08-06T15:29:00Z">
              <w:tcPr>
                <w:tcW w:w="983" w:type="pct"/>
                <w:vAlign w:val="bottom"/>
              </w:tcPr>
            </w:tcPrChange>
          </w:tcPr>
          <w:p w14:paraId="7E667EEE" w14:textId="04BB9798" w:rsidR="005822FC" w:rsidRPr="0034748C" w:rsidDel="00B8247C" w:rsidRDefault="005822FC" w:rsidP="00BD0112">
            <w:pPr>
              <w:jc w:val="center"/>
              <w:rPr>
                <w:del w:id="1278" w:author="Mariia Petryk" w:date="2023-08-06T17:44:00Z"/>
                <w:color w:val="000000" w:themeColor="text1"/>
                <w:sz w:val="20"/>
                <w:szCs w:val="20"/>
                <w:rPrChange w:id="1279" w:author="Mariia Petryk" w:date="2023-08-06T14:12:00Z">
                  <w:rPr>
                    <w:del w:id="1280" w:author="Mariia Petryk" w:date="2023-08-06T17:44:00Z"/>
                    <w:color w:val="000000"/>
                    <w:sz w:val="20"/>
                    <w:szCs w:val="20"/>
                  </w:rPr>
                </w:rPrChange>
              </w:rPr>
            </w:pPr>
          </w:p>
        </w:tc>
        <w:tc>
          <w:tcPr>
            <w:tcW w:w="1616" w:type="pct"/>
            <w:tcPrChange w:id="1281" w:author="Mariia Petryk" w:date="2023-08-06T15:29:00Z">
              <w:tcPr>
                <w:tcW w:w="982" w:type="pct"/>
              </w:tcPr>
            </w:tcPrChange>
          </w:tcPr>
          <w:p w14:paraId="210028FE" w14:textId="1816D46B" w:rsidR="005822FC" w:rsidRPr="0034748C" w:rsidDel="00B8247C" w:rsidRDefault="005822FC" w:rsidP="00BD0112">
            <w:pPr>
              <w:jc w:val="center"/>
              <w:rPr>
                <w:del w:id="1282" w:author="Mariia Petryk" w:date="2023-08-06T17:44:00Z"/>
                <w:color w:val="000000" w:themeColor="text1"/>
                <w:sz w:val="20"/>
                <w:szCs w:val="20"/>
                <w:rPrChange w:id="1283" w:author="Mariia Petryk" w:date="2023-08-06T14:12:00Z">
                  <w:rPr>
                    <w:del w:id="1284" w:author="Mariia Petryk" w:date="2023-08-06T17:44:00Z"/>
                    <w:color w:val="FF0000"/>
                    <w:sz w:val="20"/>
                    <w:szCs w:val="20"/>
                  </w:rPr>
                </w:rPrChange>
              </w:rPr>
            </w:pPr>
          </w:p>
        </w:tc>
      </w:tr>
      <w:tr w:rsidR="006961C1" w:rsidRPr="0034748C" w:rsidDel="00B8247C" w14:paraId="3F46F1DF" w14:textId="48EA8851" w:rsidTr="001328E0">
        <w:trPr>
          <w:del w:id="1285" w:author="Mariia Petryk" w:date="2023-08-06T17:44:00Z"/>
        </w:trPr>
        <w:tc>
          <w:tcPr>
            <w:tcW w:w="1766" w:type="pct"/>
            <w:vAlign w:val="bottom"/>
            <w:tcPrChange w:id="1286" w:author="Mariia Petryk" w:date="2023-08-06T15:53:00Z">
              <w:tcPr>
                <w:tcW w:w="1073" w:type="pct"/>
                <w:vAlign w:val="bottom"/>
              </w:tcPr>
            </w:tcPrChange>
          </w:tcPr>
          <w:p w14:paraId="487CDCC8" w14:textId="7C0EC1DE" w:rsidR="006961C1" w:rsidRPr="0034748C" w:rsidDel="00B8247C" w:rsidRDefault="006961C1" w:rsidP="006961C1">
            <w:pPr>
              <w:rPr>
                <w:del w:id="1287" w:author="Mariia Petryk" w:date="2023-08-06T17:44:00Z"/>
                <w:color w:val="000000" w:themeColor="text1"/>
                <w:sz w:val="20"/>
                <w:szCs w:val="20"/>
                <w:rPrChange w:id="1288" w:author="Mariia Petryk" w:date="2023-08-06T14:12:00Z">
                  <w:rPr>
                    <w:del w:id="1289" w:author="Mariia Petryk" w:date="2023-08-06T17:44:00Z"/>
                    <w:color w:val="000000"/>
                    <w:sz w:val="20"/>
                    <w:szCs w:val="20"/>
                  </w:rPr>
                </w:rPrChange>
              </w:rPr>
            </w:pPr>
            <w:del w:id="1290" w:author="Mariia Petryk" w:date="2023-08-06T17:44:00Z">
              <w:r w:rsidRPr="0034748C" w:rsidDel="00B8247C">
                <w:rPr>
                  <w:color w:val="000000" w:themeColor="text1"/>
                  <w:sz w:val="20"/>
                  <w:szCs w:val="20"/>
                  <w:rPrChange w:id="1291" w:author="Mariia Petryk" w:date="2023-08-06T14:12:00Z">
                    <w:rPr>
                      <w:color w:val="000000"/>
                      <w:sz w:val="20"/>
                      <w:szCs w:val="20"/>
                    </w:rPr>
                  </w:rPrChange>
                </w:rPr>
                <w:delText xml:space="preserve">Eigenvector </w:delText>
              </w:r>
            </w:del>
          </w:p>
        </w:tc>
        <w:tc>
          <w:tcPr>
            <w:tcW w:w="1618" w:type="pct"/>
            <w:vAlign w:val="bottom"/>
            <w:tcPrChange w:id="1292" w:author="Mariia Petryk" w:date="2023-08-06T15:53:00Z">
              <w:tcPr>
                <w:tcW w:w="983" w:type="pct"/>
                <w:vAlign w:val="bottom"/>
              </w:tcPr>
            </w:tcPrChange>
          </w:tcPr>
          <w:p w14:paraId="2291846F" w14:textId="7E23F236" w:rsidR="006961C1" w:rsidRPr="0034748C" w:rsidDel="00B8247C" w:rsidRDefault="006961C1" w:rsidP="006961C1">
            <w:pPr>
              <w:jc w:val="center"/>
              <w:rPr>
                <w:del w:id="1293" w:author="Mariia Petryk" w:date="2023-08-06T17:44:00Z"/>
                <w:color w:val="000000" w:themeColor="text1"/>
                <w:sz w:val="20"/>
                <w:szCs w:val="20"/>
                <w:rPrChange w:id="1294" w:author="Mariia Petryk" w:date="2023-08-06T14:12:00Z">
                  <w:rPr>
                    <w:del w:id="1295" w:author="Mariia Petryk" w:date="2023-08-06T17:44:00Z"/>
                    <w:color w:val="000000"/>
                    <w:sz w:val="20"/>
                    <w:szCs w:val="20"/>
                  </w:rPr>
                </w:rPrChange>
              </w:rPr>
            </w:pPr>
          </w:p>
        </w:tc>
        <w:tc>
          <w:tcPr>
            <w:tcW w:w="1616" w:type="pct"/>
            <w:vAlign w:val="bottom"/>
            <w:tcPrChange w:id="1296" w:author="Mariia Petryk" w:date="2023-08-06T15:53:00Z">
              <w:tcPr>
                <w:tcW w:w="982" w:type="pct"/>
              </w:tcPr>
            </w:tcPrChange>
          </w:tcPr>
          <w:p w14:paraId="6710D571" w14:textId="157F1F90" w:rsidR="006961C1" w:rsidRPr="0034748C" w:rsidDel="00B8247C" w:rsidRDefault="006961C1" w:rsidP="006961C1">
            <w:pPr>
              <w:jc w:val="center"/>
              <w:rPr>
                <w:del w:id="1297" w:author="Mariia Petryk" w:date="2023-08-06T17:44:00Z"/>
                <w:color w:val="000000" w:themeColor="text1"/>
                <w:sz w:val="20"/>
                <w:szCs w:val="20"/>
                <w:rPrChange w:id="1298" w:author="Mariia Petryk" w:date="2023-08-06T14:12:00Z">
                  <w:rPr>
                    <w:del w:id="1299" w:author="Mariia Petryk" w:date="2023-08-06T17:44:00Z"/>
                    <w:color w:val="FF0000"/>
                    <w:sz w:val="20"/>
                    <w:szCs w:val="20"/>
                  </w:rPr>
                </w:rPrChange>
              </w:rPr>
            </w:pPr>
          </w:p>
        </w:tc>
      </w:tr>
      <w:tr w:rsidR="006961C1" w:rsidRPr="0034748C" w:rsidDel="00B8247C" w14:paraId="00E757E7" w14:textId="37B2024D" w:rsidTr="001328E0">
        <w:trPr>
          <w:del w:id="1300" w:author="Mariia Petryk" w:date="2023-08-06T17:44:00Z"/>
        </w:trPr>
        <w:tc>
          <w:tcPr>
            <w:tcW w:w="1766" w:type="pct"/>
            <w:vAlign w:val="bottom"/>
            <w:tcPrChange w:id="1301" w:author="Mariia Petryk" w:date="2023-08-06T15:53:00Z">
              <w:tcPr>
                <w:tcW w:w="1073" w:type="pct"/>
                <w:vAlign w:val="bottom"/>
              </w:tcPr>
            </w:tcPrChange>
          </w:tcPr>
          <w:p w14:paraId="1FB9D2FA" w14:textId="687C5D52" w:rsidR="006961C1" w:rsidRPr="0034748C" w:rsidDel="00B8247C" w:rsidRDefault="006961C1" w:rsidP="006961C1">
            <w:pPr>
              <w:rPr>
                <w:del w:id="1302" w:author="Mariia Petryk" w:date="2023-08-06T17:44:00Z"/>
                <w:color w:val="000000" w:themeColor="text1"/>
                <w:sz w:val="20"/>
                <w:szCs w:val="20"/>
                <w:rPrChange w:id="1303" w:author="Mariia Petryk" w:date="2023-08-06T14:12:00Z">
                  <w:rPr>
                    <w:del w:id="1304" w:author="Mariia Petryk" w:date="2023-08-06T17:44:00Z"/>
                    <w:color w:val="000000"/>
                    <w:sz w:val="20"/>
                    <w:szCs w:val="20"/>
                  </w:rPr>
                </w:rPrChange>
              </w:rPr>
            </w:pPr>
          </w:p>
        </w:tc>
        <w:tc>
          <w:tcPr>
            <w:tcW w:w="1618" w:type="pct"/>
            <w:vAlign w:val="bottom"/>
            <w:tcPrChange w:id="1305" w:author="Mariia Petryk" w:date="2023-08-06T15:53:00Z">
              <w:tcPr>
                <w:tcW w:w="983" w:type="pct"/>
                <w:vAlign w:val="bottom"/>
              </w:tcPr>
            </w:tcPrChange>
          </w:tcPr>
          <w:p w14:paraId="5EDB26FF" w14:textId="66882A3F" w:rsidR="006961C1" w:rsidRPr="0034748C" w:rsidDel="00B8247C" w:rsidRDefault="006961C1" w:rsidP="006961C1">
            <w:pPr>
              <w:jc w:val="center"/>
              <w:rPr>
                <w:del w:id="1306" w:author="Mariia Petryk" w:date="2023-08-06T17:44:00Z"/>
                <w:color w:val="000000" w:themeColor="text1"/>
                <w:sz w:val="20"/>
                <w:szCs w:val="20"/>
                <w:rPrChange w:id="1307" w:author="Mariia Petryk" w:date="2023-08-06T14:12:00Z">
                  <w:rPr>
                    <w:del w:id="1308" w:author="Mariia Petryk" w:date="2023-08-06T17:44:00Z"/>
                    <w:color w:val="000000"/>
                    <w:sz w:val="20"/>
                    <w:szCs w:val="20"/>
                  </w:rPr>
                </w:rPrChange>
              </w:rPr>
            </w:pPr>
          </w:p>
        </w:tc>
        <w:tc>
          <w:tcPr>
            <w:tcW w:w="1616" w:type="pct"/>
            <w:vAlign w:val="bottom"/>
            <w:tcPrChange w:id="1309" w:author="Mariia Petryk" w:date="2023-08-06T15:53:00Z">
              <w:tcPr>
                <w:tcW w:w="982" w:type="pct"/>
              </w:tcPr>
            </w:tcPrChange>
          </w:tcPr>
          <w:p w14:paraId="28959A0F" w14:textId="01265C5D" w:rsidR="006961C1" w:rsidRPr="0034748C" w:rsidDel="00B8247C" w:rsidRDefault="006961C1" w:rsidP="006961C1">
            <w:pPr>
              <w:jc w:val="center"/>
              <w:rPr>
                <w:del w:id="1310" w:author="Mariia Petryk" w:date="2023-08-06T17:44:00Z"/>
                <w:color w:val="000000" w:themeColor="text1"/>
                <w:sz w:val="20"/>
                <w:szCs w:val="20"/>
                <w:rPrChange w:id="1311" w:author="Mariia Petryk" w:date="2023-08-06T14:12:00Z">
                  <w:rPr>
                    <w:del w:id="1312" w:author="Mariia Petryk" w:date="2023-08-06T17:44:00Z"/>
                    <w:color w:val="FF0000"/>
                    <w:sz w:val="20"/>
                    <w:szCs w:val="20"/>
                  </w:rPr>
                </w:rPrChange>
              </w:rPr>
            </w:pPr>
          </w:p>
        </w:tc>
      </w:tr>
      <w:tr w:rsidR="006961C1" w:rsidRPr="0034748C" w:rsidDel="00B8247C" w14:paraId="0A93986D" w14:textId="45AE5BC9" w:rsidTr="00111983">
        <w:trPr>
          <w:del w:id="1313" w:author="Mariia Petryk" w:date="2023-08-06T17:44:00Z"/>
        </w:trPr>
        <w:tc>
          <w:tcPr>
            <w:tcW w:w="1766" w:type="pct"/>
            <w:vAlign w:val="bottom"/>
            <w:tcPrChange w:id="1314" w:author="Mariia Petryk" w:date="2023-08-06T15:54:00Z">
              <w:tcPr>
                <w:tcW w:w="1073" w:type="pct"/>
                <w:vAlign w:val="bottom"/>
              </w:tcPr>
            </w:tcPrChange>
          </w:tcPr>
          <w:p w14:paraId="4623F636" w14:textId="324E7BDC" w:rsidR="006961C1" w:rsidRPr="0034748C" w:rsidDel="00B8247C" w:rsidRDefault="006961C1" w:rsidP="006961C1">
            <w:pPr>
              <w:rPr>
                <w:del w:id="1315" w:author="Mariia Petryk" w:date="2023-08-06T17:44:00Z"/>
                <w:color w:val="000000" w:themeColor="text1"/>
                <w:sz w:val="20"/>
                <w:szCs w:val="20"/>
                <w:rPrChange w:id="1316" w:author="Mariia Petryk" w:date="2023-08-06T14:12:00Z">
                  <w:rPr>
                    <w:del w:id="1317" w:author="Mariia Petryk" w:date="2023-08-06T17:44:00Z"/>
                    <w:color w:val="000000"/>
                    <w:sz w:val="20"/>
                    <w:szCs w:val="20"/>
                  </w:rPr>
                </w:rPrChange>
              </w:rPr>
            </w:pPr>
            <w:del w:id="1318" w:author="Mariia Petryk" w:date="2023-08-06T17:44:00Z">
              <w:r w:rsidRPr="0034748C" w:rsidDel="00B8247C">
                <w:rPr>
                  <w:color w:val="000000" w:themeColor="text1"/>
                  <w:sz w:val="20"/>
                  <w:szCs w:val="20"/>
                  <w:rPrChange w:id="1319" w:author="Mariia Petryk" w:date="2023-08-06T14:12:00Z">
                    <w:rPr>
                      <w:color w:val="000000"/>
                      <w:sz w:val="20"/>
                      <w:szCs w:val="20"/>
                    </w:rPr>
                  </w:rPrChange>
                </w:rPr>
                <w:delText xml:space="preserve">Betweenness </w:delText>
              </w:r>
            </w:del>
          </w:p>
        </w:tc>
        <w:tc>
          <w:tcPr>
            <w:tcW w:w="1618" w:type="pct"/>
            <w:vAlign w:val="bottom"/>
            <w:tcPrChange w:id="1320" w:author="Mariia Petryk" w:date="2023-08-06T15:54:00Z">
              <w:tcPr>
                <w:tcW w:w="983" w:type="pct"/>
                <w:vAlign w:val="bottom"/>
              </w:tcPr>
            </w:tcPrChange>
          </w:tcPr>
          <w:p w14:paraId="316F9161" w14:textId="1E74023E" w:rsidR="006961C1" w:rsidRPr="0034748C" w:rsidDel="00B8247C" w:rsidRDefault="006961C1" w:rsidP="006961C1">
            <w:pPr>
              <w:jc w:val="center"/>
              <w:rPr>
                <w:del w:id="1321" w:author="Mariia Petryk" w:date="2023-08-06T17:44:00Z"/>
                <w:color w:val="000000" w:themeColor="text1"/>
                <w:sz w:val="20"/>
                <w:szCs w:val="20"/>
                <w:rPrChange w:id="1322" w:author="Mariia Petryk" w:date="2023-08-06T14:12:00Z">
                  <w:rPr>
                    <w:del w:id="1323" w:author="Mariia Petryk" w:date="2023-08-06T17:44:00Z"/>
                    <w:color w:val="000000"/>
                    <w:sz w:val="20"/>
                    <w:szCs w:val="20"/>
                  </w:rPr>
                </w:rPrChange>
              </w:rPr>
            </w:pPr>
          </w:p>
        </w:tc>
        <w:tc>
          <w:tcPr>
            <w:tcW w:w="1616" w:type="pct"/>
            <w:vAlign w:val="bottom"/>
            <w:tcPrChange w:id="1324" w:author="Mariia Petryk" w:date="2023-08-06T15:54:00Z">
              <w:tcPr>
                <w:tcW w:w="982" w:type="pct"/>
              </w:tcPr>
            </w:tcPrChange>
          </w:tcPr>
          <w:p w14:paraId="5EFCBAE5" w14:textId="125E45F4" w:rsidR="006961C1" w:rsidRPr="0034748C" w:rsidDel="00B8247C" w:rsidRDefault="006961C1" w:rsidP="006961C1">
            <w:pPr>
              <w:jc w:val="center"/>
              <w:rPr>
                <w:del w:id="1325" w:author="Mariia Petryk" w:date="2023-08-06T17:44:00Z"/>
                <w:color w:val="000000" w:themeColor="text1"/>
                <w:sz w:val="20"/>
                <w:szCs w:val="20"/>
                <w:rPrChange w:id="1326" w:author="Mariia Petryk" w:date="2023-08-06T14:12:00Z">
                  <w:rPr>
                    <w:del w:id="1327" w:author="Mariia Petryk" w:date="2023-08-06T17:44:00Z"/>
                    <w:color w:val="FF0000"/>
                    <w:sz w:val="20"/>
                    <w:szCs w:val="20"/>
                  </w:rPr>
                </w:rPrChange>
              </w:rPr>
            </w:pPr>
          </w:p>
        </w:tc>
      </w:tr>
      <w:tr w:rsidR="006961C1" w:rsidRPr="0034748C" w:rsidDel="00B8247C" w14:paraId="451A0DD2" w14:textId="0F3A770F" w:rsidTr="00111983">
        <w:trPr>
          <w:del w:id="1328" w:author="Mariia Petryk" w:date="2023-08-06T17:44:00Z"/>
        </w:trPr>
        <w:tc>
          <w:tcPr>
            <w:tcW w:w="1766" w:type="pct"/>
            <w:vAlign w:val="bottom"/>
            <w:tcPrChange w:id="1329" w:author="Mariia Petryk" w:date="2023-08-06T15:54:00Z">
              <w:tcPr>
                <w:tcW w:w="1073" w:type="pct"/>
                <w:vAlign w:val="bottom"/>
              </w:tcPr>
            </w:tcPrChange>
          </w:tcPr>
          <w:p w14:paraId="5B4B4EA2" w14:textId="4D04060F" w:rsidR="006961C1" w:rsidRPr="0034748C" w:rsidDel="00B8247C" w:rsidRDefault="006961C1" w:rsidP="006961C1">
            <w:pPr>
              <w:rPr>
                <w:del w:id="1330" w:author="Mariia Petryk" w:date="2023-08-06T17:44:00Z"/>
                <w:color w:val="000000" w:themeColor="text1"/>
                <w:sz w:val="20"/>
                <w:szCs w:val="20"/>
                <w:rPrChange w:id="1331" w:author="Mariia Petryk" w:date="2023-08-06T14:12:00Z">
                  <w:rPr>
                    <w:del w:id="1332" w:author="Mariia Petryk" w:date="2023-08-06T17:44:00Z"/>
                    <w:color w:val="000000"/>
                    <w:sz w:val="20"/>
                    <w:szCs w:val="20"/>
                  </w:rPr>
                </w:rPrChange>
              </w:rPr>
            </w:pPr>
          </w:p>
        </w:tc>
        <w:tc>
          <w:tcPr>
            <w:tcW w:w="1618" w:type="pct"/>
            <w:vAlign w:val="bottom"/>
            <w:tcPrChange w:id="1333" w:author="Mariia Petryk" w:date="2023-08-06T15:54:00Z">
              <w:tcPr>
                <w:tcW w:w="983" w:type="pct"/>
                <w:vAlign w:val="bottom"/>
              </w:tcPr>
            </w:tcPrChange>
          </w:tcPr>
          <w:p w14:paraId="617D4AE5" w14:textId="0A340C74" w:rsidR="006961C1" w:rsidRPr="0034748C" w:rsidDel="00B8247C" w:rsidRDefault="006961C1" w:rsidP="006961C1">
            <w:pPr>
              <w:jc w:val="center"/>
              <w:rPr>
                <w:del w:id="1334" w:author="Mariia Petryk" w:date="2023-08-06T17:44:00Z"/>
                <w:color w:val="000000" w:themeColor="text1"/>
                <w:sz w:val="20"/>
                <w:szCs w:val="20"/>
                <w:rPrChange w:id="1335" w:author="Mariia Petryk" w:date="2023-08-06T14:12:00Z">
                  <w:rPr>
                    <w:del w:id="1336" w:author="Mariia Petryk" w:date="2023-08-06T17:44:00Z"/>
                    <w:color w:val="000000"/>
                    <w:sz w:val="20"/>
                    <w:szCs w:val="20"/>
                  </w:rPr>
                </w:rPrChange>
              </w:rPr>
            </w:pPr>
          </w:p>
        </w:tc>
        <w:tc>
          <w:tcPr>
            <w:tcW w:w="1616" w:type="pct"/>
            <w:vAlign w:val="bottom"/>
            <w:tcPrChange w:id="1337" w:author="Mariia Petryk" w:date="2023-08-06T15:54:00Z">
              <w:tcPr>
                <w:tcW w:w="982" w:type="pct"/>
              </w:tcPr>
            </w:tcPrChange>
          </w:tcPr>
          <w:p w14:paraId="6EF8E38B" w14:textId="5E481AD6" w:rsidR="006961C1" w:rsidRPr="0034748C" w:rsidDel="00B8247C" w:rsidRDefault="006961C1" w:rsidP="006961C1">
            <w:pPr>
              <w:jc w:val="center"/>
              <w:rPr>
                <w:del w:id="1338" w:author="Mariia Petryk" w:date="2023-08-06T17:44:00Z"/>
                <w:color w:val="000000" w:themeColor="text1"/>
                <w:sz w:val="20"/>
                <w:szCs w:val="20"/>
                <w:rPrChange w:id="1339" w:author="Mariia Petryk" w:date="2023-08-06T14:12:00Z">
                  <w:rPr>
                    <w:del w:id="1340" w:author="Mariia Petryk" w:date="2023-08-06T17:44:00Z"/>
                    <w:color w:val="FF0000"/>
                    <w:sz w:val="20"/>
                    <w:szCs w:val="20"/>
                  </w:rPr>
                </w:rPrChange>
              </w:rPr>
            </w:pPr>
          </w:p>
        </w:tc>
      </w:tr>
      <w:tr w:rsidR="005822FC" w:rsidRPr="0034748C" w:rsidDel="00B8247C" w14:paraId="4754A2FD" w14:textId="7BAC3E03" w:rsidTr="005822FC">
        <w:trPr>
          <w:del w:id="1341" w:author="Mariia Petryk" w:date="2023-08-06T17:44:00Z"/>
        </w:trPr>
        <w:tc>
          <w:tcPr>
            <w:tcW w:w="1766" w:type="pct"/>
            <w:vAlign w:val="bottom"/>
            <w:tcPrChange w:id="1342" w:author="Mariia Petryk" w:date="2023-08-06T15:29:00Z">
              <w:tcPr>
                <w:tcW w:w="1073" w:type="pct"/>
                <w:vAlign w:val="bottom"/>
              </w:tcPr>
            </w:tcPrChange>
          </w:tcPr>
          <w:p w14:paraId="139119D1" w14:textId="295EA23E" w:rsidR="005822FC" w:rsidRPr="0034748C" w:rsidDel="00B8247C" w:rsidRDefault="005822FC" w:rsidP="00BD0112">
            <w:pPr>
              <w:rPr>
                <w:del w:id="1343" w:author="Mariia Petryk" w:date="2023-08-06T17:44:00Z"/>
                <w:color w:val="000000" w:themeColor="text1"/>
                <w:sz w:val="20"/>
                <w:szCs w:val="20"/>
                <w:rPrChange w:id="1344" w:author="Mariia Petryk" w:date="2023-08-06T14:12:00Z">
                  <w:rPr>
                    <w:del w:id="1345" w:author="Mariia Petryk" w:date="2023-08-06T17:44:00Z"/>
                    <w:sz w:val="20"/>
                    <w:szCs w:val="20"/>
                  </w:rPr>
                </w:rPrChange>
              </w:rPr>
            </w:pPr>
            <w:del w:id="1346" w:author="Mariia Petryk" w:date="2023-08-06T17:44:00Z">
              <w:r w:rsidRPr="0034748C" w:rsidDel="00B8247C">
                <w:rPr>
                  <w:color w:val="000000" w:themeColor="text1"/>
                  <w:sz w:val="20"/>
                  <w:szCs w:val="20"/>
                  <w:rPrChange w:id="1347" w:author="Mariia Petryk" w:date="2023-08-06T14:12:00Z">
                    <w:rPr>
                      <w:color w:val="000000"/>
                      <w:sz w:val="20"/>
                      <w:szCs w:val="20"/>
                    </w:rPr>
                  </w:rPrChange>
                </w:rPr>
                <w:delText>Duration</w:delText>
              </w:r>
            </w:del>
          </w:p>
        </w:tc>
        <w:tc>
          <w:tcPr>
            <w:tcW w:w="1618" w:type="pct"/>
            <w:vAlign w:val="bottom"/>
            <w:tcPrChange w:id="1348" w:author="Mariia Petryk" w:date="2023-08-06T15:29:00Z">
              <w:tcPr>
                <w:tcW w:w="983" w:type="pct"/>
                <w:vAlign w:val="bottom"/>
              </w:tcPr>
            </w:tcPrChange>
          </w:tcPr>
          <w:p w14:paraId="3E120C61" w14:textId="257854F8" w:rsidR="005822FC" w:rsidRPr="0034748C" w:rsidDel="00B8247C" w:rsidRDefault="005822FC" w:rsidP="00BD0112">
            <w:pPr>
              <w:jc w:val="center"/>
              <w:rPr>
                <w:del w:id="1349" w:author="Mariia Petryk" w:date="2023-08-06T17:44:00Z"/>
                <w:color w:val="000000" w:themeColor="text1"/>
                <w:sz w:val="20"/>
                <w:szCs w:val="20"/>
                <w:rPrChange w:id="1350" w:author="Mariia Petryk" w:date="2023-08-06T14:12:00Z">
                  <w:rPr>
                    <w:del w:id="1351" w:author="Mariia Petryk" w:date="2023-08-06T17:44:00Z"/>
                    <w:color w:val="000000"/>
                    <w:sz w:val="20"/>
                    <w:szCs w:val="20"/>
                  </w:rPr>
                </w:rPrChange>
              </w:rPr>
            </w:pPr>
          </w:p>
        </w:tc>
        <w:tc>
          <w:tcPr>
            <w:tcW w:w="1616" w:type="pct"/>
            <w:tcPrChange w:id="1352" w:author="Mariia Petryk" w:date="2023-08-06T15:29:00Z">
              <w:tcPr>
                <w:tcW w:w="982" w:type="pct"/>
              </w:tcPr>
            </w:tcPrChange>
          </w:tcPr>
          <w:p w14:paraId="3A5AFECE" w14:textId="11802230" w:rsidR="005822FC" w:rsidRPr="0034748C" w:rsidDel="00B8247C" w:rsidRDefault="005822FC" w:rsidP="00BD0112">
            <w:pPr>
              <w:jc w:val="center"/>
              <w:rPr>
                <w:del w:id="1353" w:author="Mariia Petryk" w:date="2023-08-06T17:44:00Z"/>
                <w:color w:val="000000" w:themeColor="text1"/>
                <w:sz w:val="20"/>
                <w:szCs w:val="20"/>
                <w:rPrChange w:id="1354" w:author="Mariia Petryk" w:date="2023-08-06T14:12:00Z">
                  <w:rPr>
                    <w:del w:id="1355" w:author="Mariia Petryk" w:date="2023-08-06T17:44:00Z"/>
                    <w:color w:val="FF0000"/>
                    <w:sz w:val="20"/>
                    <w:szCs w:val="20"/>
                  </w:rPr>
                </w:rPrChange>
              </w:rPr>
            </w:pPr>
          </w:p>
        </w:tc>
      </w:tr>
      <w:tr w:rsidR="005822FC" w:rsidRPr="0034748C" w:rsidDel="00B8247C" w14:paraId="08C5AB0B" w14:textId="5363FE20" w:rsidTr="005822FC">
        <w:trPr>
          <w:del w:id="1356" w:author="Mariia Petryk" w:date="2023-08-06T17:44:00Z"/>
        </w:trPr>
        <w:tc>
          <w:tcPr>
            <w:tcW w:w="1766" w:type="pct"/>
            <w:tcPrChange w:id="1357" w:author="Mariia Petryk" w:date="2023-08-06T15:29:00Z">
              <w:tcPr>
                <w:tcW w:w="1073" w:type="pct"/>
              </w:tcPr>
            </w:tcPrChange>
          </w:tcPr>
          <w:p w14:paraId="14FD8FF7" w14:textId="19D3EA3C" w:rsidR="005822FC" w:rsidRPr="0034748C" w:rsidDel="00B8247C" w:rsidRDefault="005822FC" w:rsidP="00BD0112">
            <w:pPr>
              <w:rPr>
                <w:del w:id="1358" w:author="Mariia Petryk" w:date="2023-08-06T17:44:00Z"/>
                <w:color w:val="000000" w:themeColor="text1"/>
                <w:sz w:val="20"/>
                <w:szCs w:val="20"/>
                <w:rPrChange w:id="1359" w:author="Mariia Petryk" w:date="2023-08-06T14:12:00Z">
                  <w:rPr>
                    <w:del w:id="1360" w:author="Mariia Petryk" w:date="2023-08-06T17:44:00Z"/>
                    <w:sz w:val="20"/>
                    <w:szCs w:val="20"/>
                  </w:rPr>
                </w:rPrChange>
              </w:rPr>
            </w:pPr>
          </w:p>
        </w:tc>
        <w:tc>
          <w:tcPr>
            <w:tcW w:w="1618" w:type="pct"/>
            <w:vAlign w:val="bottom"/>
            <w:tcPrChange w:id="1361" w:author="Mariia Petryk" w:date="2023-08-06T15:29:00Z">
              <w:tcPr>
                <w:tcW w:w="983" w:type="pct"/>
                <w:vAlign w:val="bottom"/>
              </w:tcPr>
            </w:tcPrChange>
          </w:tcPr>
          <w:p w14:paraId="060467BA" w14:textId="28E548FC" w:rsidR="005822FC" w:rsidRPr="0034748C" w:rsidDel="00B8247C" w:rsidRDefault="005822FC" w:rsidP="00BD0112">
            <w:pPr>
              <w:jc w:val="center"/>
              <w:rPr>
                <w:del w:id="1362" w:author="Mariia Petryk" w:date="2023-08-06T17:44:00Z"/>
                <w:color w:val="000000" w:themeColor="text1"/>
                <w:sz w:val="20"/>
                <w:szCs w:val="20"/>
                <w:rPrChange w:id="1363" w:author="Mariia Petryk" w:date="2023-08-06T14:12:00Z">
                  <w:rPr>
                    <w:del w:id="1364" w:author="Mariia Petryk" w:date="2023-08-06T17:44:00Z"/>
                    <w:color w:val="000000"/>
                    <w:sz w:val="20"/>
                    <w:szCs w:val="20"/>
                  </w:rPr>
                </w:rPrChange>
              </w:rPr>
            </w:pPr>
          </w:p>
        </w:tc>
        <w:tc>
          <w:tcPr>
            <w:tcW w:w="1616" w:type="pct"/>
            <w:tcPrChange w:id="1365" w:author="Mariia Petryk" w:date="2023-08-06T15:29:00Z">
              <w:tcPr>
                <w:tcW w:w="982" w:type="pct"/>
              </w:tcPr>
            </w:tcPrChange>
          </w:tcPr>
          <w:p w14:paraId="793E99C8" w14:textId="222A7F57" w:rsidR="005822FC" w:rsidRPr="0034748C" w:rsidDel="00B8247C" w:rsidRDefault="005822FC" w:rsidP="00BD0112">
            <w:pPr>
              <w:jc w:val="center"/>
              <w:rPr>
                <w:del w:id="1366" w:author="Mariia Petryk" w:date="2023-08-06T17:44:00Z"/>
                <w:color w:val="000000" w:themeColor="text1"/>
                <w:sz w:val="20"/>
                <w:szCs w:val="20"/>
                <w:rPrChange w:id="1367" w:author="Mariia Petryk" w:date="2023-08-06T14:12:00Z">
                  <w:rPr>
                    <w:del w:id="1368" w:author="Mariia Petryk" w:date="2023-08-06T17:44:00Z"/>
                    <w:color w:val="FF0000"/>
                    <w:sz w:val="20"/>
                    <w:szCs w:val="20"/>
                  </w:rPr>
                </w:rPrChange>
              </w:rPr>
            </w:pPr>
          </w:p>
        </w:tc>
      </w:tr>
      <w:tr w:rsidR="005822FC" w:rsidRPr="0034748C" w:rsidDel="001C45A2" w14:paraId="733BAE72" w14:textId="77777777" w:rsidTr="005822FC">
        <w:trPr>
          <w:del w:id="1369" w:author="Mariia Petryk" w:date="2023-08-06T15:22:00Z"/>
        </w:trPr>
        <w:tc>
          <w:tcPr>
            <w:tcW w:w="1766" w:type="pct"/>
            <w:tcPrChange w:id="1370" w:author="Mariia Petryk" w:date="2023-08-06T15:29:00Z">
              <w:tcPr>
                <w:tcW w:w="1073" w:type="pct"/>
              </w:tcPr>
            </w:tcPrChange>
          </w:tcPr>
          <w:p w14:paraId="223F8C8E" w14:textId="6EB187E5" w:rsidR="005822FC" w:rsidRPr="0034748C" w:rsidDel="001C45A2" w:rsidRDefault="005822FC" w:rsidP="00BD0112">
            <w:pPr>
              <w:rPr>
                <w:del w:id="1371" w:author="Mariia Petryk" w:date="2023-08-06T15:22:00Z"/>
                <w:color w:val="000000" w:themeColor="text1"/>
                <w:sz w:val="20"/>
                <w:szCs w:val="20"/>
                <w:rPrChange w:id="1372" w:author="Mariia Petryk" w:date="2023-08-06T14:12:00Z">
                  <w:rPr>
                    <w:del w:id="1373" w:author="Mariia Petryk" w:date="2023-08-06T15:22:00Z"/>
                    <w:sz w:val="20"/>
                    <w:szCs w:val="20"/>
                  </w:rPr>
                </w:rPrChange>
              </w:rPr>
            </w:pPr>
            <w:del w:id="1374" w:author="Mariia Petryk" w:date="2023-08-06T15:22:00Z">
              <w:r w:rsidRPr="0034748C" w:rsidDel="001C45A2">
                <w:rPr>
                  <w:color w:val="000000" w:themeColor="text1"/>
                  <w:sz w:val="20"/>
                  <w:szCs w:val="20"/>
                  <w:rPrChange w:id="1375" w:author="Mariia Petryk" w:date="2023-08-06T14:12:00Z">
                    <w:rPr>
                      <w:sz w:val="20"/>
                      <w:szCs w:val="20"/>
                    </w:rPr>
                  </w:rPrChange>
                </w:rPr>
                <w:delText>Intercept</w:delText>
              </w:r>
            </w:del>
          </w:p>
        </w:tc>
        <w:tc>
          <w:tcPr>
            <w:tcW w:w="1618" w:type="pct"/>
            <w:vAlign w:val="bottom"/>
            <w:tcPrChange w:id="1376" w:author="Mariia Petryk" w:date="2023-08-06T15:29:00Z">
              <w:tcPr>
                <w:tcW w:w="983" w:type="pct"/>
                <w:vAlign w:val="bottom"/>
              </w:tcPr>
            </w:tcPrChange>
          </w:tcPr>
          <w:p w14:paraId="538DA7F7" w14:textId="2BB75667" w:rsidR="005822FC" w:rsidRPr="0034748C" w:rsidDel="001C45A2" w:rsidRDefault="005822FC" w:rsidP="00BD0112">
            <w:pPr>
              <w:jc w:val="center"/>
              <w:rPr>
                <w:del w:id="1377" w:author="Mariia Petryk" w:date="2023-08-06T15:22:00Z"/>
                <w:color w:val="000000" w:themeColor="text1"/>
                <w:sz w:val="20"/>
                <w:szCs w:val="20"/>
                <w:rPrChange w:id="1378" w:author="Mariia Petryk" w:date="2023-08-06T14:12:00Z">
                  <w:rPr>
                    <w:del w:id="1379" w:author="Mariia Petryk" w:date="2023-08-06T15:22:00Z"/>
                    <w:color w:val="000000"/>
                    <w:sz w:val="20"/>
                    <w:szCs w:val="20"/>
                  </w:rPr>
                </w:rPrChange>
              </w:rPr>
            </w:pPr>
          </w:p>
        </w:tc>
        <w:tc>
          <w:tcPr>
            <w:tcW w:w="1616" w:type="pct"/>
            <w:tcPrChange w:id="1380" w:author="Mariia Petryk" w:date="2023-08-06T15:29:00Z">
              <w:tcPr>
                <w:tcW w:w="982" w:type="pct"/>
              </w:tcPr>
            </w:tcPrChange>
          </w:tcPr>
          <w:p w14:paraId="6B1F5DCE" w14:textId="337A6AC9" w:rsidR="005822FC" w:rsidRPr="0034748C" w:rsidDel="001C45A2" w:rsidRDefault="005822FC" w:rsidP="00BD0112">
            <w:pPr>
              <w:jc w:val="center"/>
              <w:rPr>
                <w:del w:id="1381" w:author="Mariia Petryk" w:date="2023-08-06T15:22:00Z"/>
                <w:color w:val="000000" w:themeColor="text1"/>
                <w:sz w:val="20"/>
                <w:szCs w:val="20"/>
                <w:rPrChange w:id="1382" w:author="Mariia Petryk" w:date="2023-08-06T14:12:00Z">
                  <w:rPr>
                    <w:del w:id="1383" w:author="Mariia Petryk" w:date="2023-08-06T15:22:00Z"/>
                    <w:color w:val="FF0000"/>
                    <w:sz w:val="20"/>
                    <w:szCs w:val="20"/>
                  </w:rPr>
                </w:rPrChange>
              </w:rPr>
            </w:pPr>
          </w:p>
        </w:tc>
      </w:tr>
      <w:tr w:rsidR="005822FC" w:rsidRPr="0034748C" w:rsidDel="001C45A2" w14:paraId="53A040C0" w14:textId="77777777" w:rsidTr="005822FC">
        <w:trPr>
          <w:del w:id="1384" w:author="Mariia Petryk" w:date="2023-08-06T15:22:00Z"/>
        </w:trPr>
        <w:tc>
          <w:tcPr>
            <w:tcW w:w="1766" w:type="pct"/>
            <w:tcPrChange w:id="1385" w:author="Mariia Petryk" w:date="2023-08-06T15:29:00Z">
              <w:tcPr>
                <w:tcW w:w="1073" w:type="pct"/>
              </w:tcPr>
            </w:tcPrChange>
          </w:tcPr>
          <w:p w14:paraId="33A2AF3F" w14:textId="564B793B" w:rsidR="005822FC" w:rsidRPr="0034748C" w:rsidDel="001C45A2" w:rsidRDefault="005822FC" w:rsidP="00BD0112">
            <w:pPr>
              <w:rPr>
                <w:del w:id="1386" w:author="Mariia Petryk" w:date="2023-08-06T15:22:00Z"/>
                <w:color w:val="000000" w:themeColor="text1"/>
                <w:sz w:val="20"/>
                <w:szCs w:val="20"/>
                <w:rPrChange w:id="1387" w:author="Mariia Petryk" w:date="2023-08-06T14:12:00Z">
                  <w:rPr>
                    <w:del w:id="1388" w:author="Mariia Petryk" w:date="2023-08-06T15:22:00Z"/>
                    <w:sz w:val="20"/>
                    <w:szCs w:val="20"/>
                  </w:rPr>
                </w:rPrChange>
              </w:rPr>
            </w:pPr>
          </w:p>
        </w:tc>
        <w:tc>
          <w:tcPr>
            <w:tcW w:w="1618" w:type="pct"/>
            <w:vAlign w:val="bottom"/>
            <w:tcPrChange w:id="1389" w:author="Mariia Petryk" w:date="2023-08-06T15:29:00Z">
              <w:tcPr>
                <w:tcW w:w="983" w:type="pct"/>
                <w:vAlign w:val="bottom"/>
              </w:tcPr>
            </w:tcPrChange>
          </w:tcPr>
          <w:p w14:paraId="2E796DB5" w14:textId="2876BE8D" w:rsidR="005822FC" w:rsidRPr="0034748C" w:rsidDel="001C45A2" w:rsidRDefault="005822FC" w:rsidP="00BD0112">
            <w:pPr>
              <w:jc w:val="center"/>
              <w:rPr>
                <w:del w:id="1390" w:author="Mariia Petryk" w:date="2023-08-06T15:22:00Z"/>
                <w:color w:val="000000" w:themeColor="text1"/>
                <w:sz w:val="20"/>
                <w:szCs w:val="20"/>
                <w:rPrChange w:id="1391" w:author="Mariia Petryk" w:date="2023-08-06T14:12:00Z">
                  <w:rPr>
                    <w:del w:id="1392" w:author="Mariia Petryk" w:date="2023-08-06T15:22:00Z"/>
                    <w:color w:val="000000"/>
                    <w:sz w:val="20"/>
                    <w:szCs w:val="20"/>
                  </w:rPr>
                </w:rPrChange>
              </w:rPr>
            </w:pPr>
          </w:p>
        </w:tc>
        <w:tc>
          <w:tcPr>
            <w:tcW w:w="1616" w:type="pct"/>
            <w:tcPrChange w:id="1393" w:author="Mariia Petryk" w:date="2023-08-06T15:29:00Z">
              <w:tcPr>
                <w:tcW w:w="982" w:type="pct"/>
              </w:tcPr>
            </w:tcPrChange>
          </w:tcPr>
          <w:p w14:paraId="23785859" w14:textId="6E78F333" w:rsidR="005822FC" w:rsidRPr="0034748C" w:rsidDel="001C45A2" w:rsidRDefault="005822FC" w:rsidP="00BD0112">
            <w:pPr>
              <w:jc w:val="center"/>
              <w:rPr>
                <w:del w:id="1394" w:author="Mariia Petryk" w:date="2023-08-06T15:22:00Z"/>
                <w:color w:val="000000" w:themeColor="text1"/>
                <w:sz w:val="20"/>
                <w:szCs w:val="20"/>
                <w:rPrChange w:id="1395" w:author="Mariia Petryk" w:date="2023-08-06T14:12:00Z">
                  <w:rPr>
                    <w:del w:id="1396" w:author="Mariia Petryk" w:date="2023-08-06T15:22:00Z"/>
                    <w:color w:val="FF0000"/>
                    <w:sz w:val="20"/>
                    <w:szCs w:val="20"/>
                  </w:rPr>
                </w:rPrChange>
              </w:rPr>
            </w:pPr>
          </w:p>
        </w:tc>
      </w:tr>
      <w:tr w:rsidR="00DA0AAC" w:rsidRPr="0034748C" w:rsidDel="00B8247C" w14:paraId="343CD349" w14:textId="5BD2EE0F" w:rsidTr="005822FC">
        <w:trPr>
          <w:del w:id="1397" w:author="Mariia Petryk" w:date="2023-08-06T17:44:00Z"/>
        </w:trPr>
        <w:tc>
          <w:tcPr>
            <w:tcW w:w="1766" w:type="pct"/>
            <w:tcPrChange w:id="1398" w:author="Mariia Petryk" w:date="2023-08-06T15:29:00Z">
              <w:tcPr>
                <w:tcW w:w="1073" w:type="pct"/>
              </w:tcPr>
            </w:tcPrChange>
          </w:tcPr>
          <w:p w14:paraId="16C488C3" w14:textId="74D6A1ED" w:rsidR="00DA0AAC" w:rsidRPr="0034748C" w:rsidDel="00B8247C" w:rsidRDefault="00DA0AAC" w:rsidP="00DA0AAC">
            <w:pPr>
              <w:rPr>
                <w:del w:id="1399" w:author="Mariia Petryk" w:date="2023-08-06T17:44:00Z"/>
                <w:color w:val="000000" w:themeColor="text1"/>
                <w:sz w:val="20"/>
                <w:szCs w:val="20"/>
                <w:rPrChange w:id="1400" w:author="Mariia Petryk" w:date="2023-08-06T14:12:00Z">
                  <w:rPr>
                    <w:del w:id="1401" w:author="Mariia Petryk" w:date="2023-08-06T17:44:00Z"/>
                    <w:sz w:val="20"/>
                    <w:szCs w:val="20"/>
                  </w:rPr>
                </w:rPrChange>
              </w:rPr>
            </w:pPr>
            <w:del w:id="1402" w:author="Mariia Petryk" w:date="2023-08-06T17:44:00Z">
              <w:r w:rsidRPr="0034748C" w:rsidDel="00B8247C">
                <w:rPr>
                  <w:color w:val="000000" w:themeColor="text1"/>
                  <w:sz w:val="20"/>
                  <w:szCs w:val="20"/>
                  <w:rPrChange w:id="1403" w:author="Mariia Petryk" w:date="2023-08-06T14:12:00Z">
                    <w:rPr>
                      <w:sz w:val="20"/>
                      <w:szCs w:val="20"/>
                    </w:rPr>
                  </w:rPrChange>
                </w:rPr>
                <w:delText>Num obs</w:delText>
              </w:r>
            </w:del>
          </w:p>
        </w:tc>
        <w:tc>
          <w:tcPr>
            <w:tcW w:w="1618" w:type="pct"/>
            <w:tcPrChange w:id="1404" w:author="Mariia Petryk" w:date="2023-08-06T15:29:00Z">
              <w:tcPr>
                <w:tcW w:w="983" w:type="pct"/>
              </w:tcPr>
            </w:tcPrChange>
          </w:tcPr>
          <w:p w14:paraId="499A3004" w14:textId="7E55E870" w:rsidR="00DA0AAC" w:rsidRPr="0034748C" w:rsidDel="00B8247C" w:rsidRDefault="00DA0AAC" w:rsidP="00DA0AAC">
            <w:pPr>
              <w:jc w:val="center"/>
              <w:rPr>
                <w:del w:id="1405" w:author="Mariia Petryk" w:date="2023-08-06T17:44:00Z"/>
                <w:color w:val="000000" w:themeColor="text1"/>
                <w:sz w:val="20"/>
                <w:szCs w:val="20"/>
                <w:rPrChange w:id="1406" w:author="Mariia Petryk" w:date="2023-08-06T14:12:00Z">
                  <w:rPr>
                    <w:del w:id="1407" w:author="Mariia Petryk" w:date="2023-08-06T17:44:00Z"/>
                    <w:color w:val="000000"/>
                    <w:sz w:val="20"/>
                    <w:szCs w:val="20"/>
                  </w:rPr>
                </w:rPrChange>
              </w:rPr>
            </w:pPr>
          </w:p>
        </w:tc>
        <w:tc>
          <w:tcPr>
            <w:tcW w:w="1616" w:type="pct"/>
            <w:tcPrChange w:id="1408" w:author="Mariia Petryk" w:date="2023-08-06T15:29:00Z">
              <w:tcPr>
                <w:tcW w:w="982" w:type="pct"/>
              </w:tcPr>
            </w:tcPrChange>
          </w:tcPr>
          <w:p w14:paraId="6C03CCE1" w14:textId="186E5581" w:rsidR="00DA0AAC" w:rsidRPr="0034748C" w:rsidDel="00B8247C" w:rsidRDefault="00DA0AAC" w:rsidP="00DA0AAC">
            <w:pPr>
              <w:jc w:val="center"/>
              <w:rPr>
                <w:del w:id="1409" w:author="Mariia Petryk" w:date="2023-08-06T17:44:00Z"/>
                <w:color w:val="000000" w:themeColor="text1"/>
                <w:sz w:val="20"/>
                <w:szCs w:val="20"/>
                <w:rPrChange w:id="1410" w:author="Mariia Petryk" w:date="2023-08-06T14:12:00Z">
                  <w:rPr>
                    <w:del w:id="1411" w:author="Mariia Petryk" w:date="2023-08-06T17:44:00Z"/>
                    <w:color w:val="FF0000"/>
                    <w:sz w:val="20"/>
                    <w:szCs w:val="20"/>
                  </w:rPr>
                </w:rPrChange>
              </w:rPr>
            </w:pPr>
          </w:p>
        </w:tc>
      </w:tr>
      <w:tr w:rsidR="00DA0AAC" w:rsidRPr="0034748C" w:rsidDel="00B8247C" w14:paraId="56B8173E" w14:textId="1BED7BE9" w:rsidTr="005822FC">
        <w:trPr>
          <w:del w:id="1412" w:author="Mariia Petryk" w:date="2023-08-06T17:44:00Z"/>
        </w:trPr>
        <w:tc>
          <w:tcPr>
            <w:tcW w:w="1766" w:type="pct"/>
            <w:tcBorders>
              <w:bottom w:val="single" w:sz="4" w:space="0" w:color="auto"/>
            </w:tcBorders>
            <w:tcPrChange w:id="1413" w:author="Mariia Petryk" w:date="2023-08-06T15:29:00Z">
              <w:tcPr>
                <w:tcW w:w="1073" w:type="pct"/>
                <w:tcBorders>
                  <w:bottom w:val="single" w:sz="4" w:space="0" w:color="auto"/>
                </w:tcBorders>
              </w:tcPr>
            </w:tcPrChange>
          </w:tcPr>
          <w:p w14:paraId="1C826D3D" w14:textId="12F00C4C" w:rsidR="00DA0AAC" w:rsidRPr="0034748C" w:rsidDel="00B8247C" w:rsidRDefault="00DA0AAC" w:rsidP="00DA0AAC">
            <w:pPr>
              <w:rPr>
                <w:del w:id="1414" w:author="Mariia Petryk" w:date="2023-08-06T17:44:00Z"/>
                <w:color w:val="000000" w:themeColor="text1"/>
                <w:sz w:val="20"/>
                <w:szCs w:val="20"/>
                <w:rPrChange w:id="1415" w:author="Mariia Petryk" w:date="2023-08-06T14:12:00Z">
                  <w:rPr>
                    <w:del w:id="1416" w:author="Mariia Petryk" w:date="2023-08-06T17:44:00Z"/>
                    <w:sz w:val="20"/>
                    <w:szCs w:val="20"/>
                  </w:rPr>
                </w:rPrChange>
              </w:rPr>
            </w:pPr>
            <w:del w:id="1417" w:author="Mariia Petryk" w:date="2023-08-06T17:44:00Z">
              <w:r w:rsidRPr="0034748C" w:rsidDel="00B8247C">
                <w:rPr>
                  <w:color w:val="000000" w:themeColor="text1"/>
                  <w:sz w:val="20"/>
                  <w:szCs w:val="20"/>
                  <w:rPrChange w:id="1418" w:author="Mariia Petryk" w:date="2023-08-06T14:12:00Z">
                    <w:rPr>
                      <w:sz w:val="20"/>
                      <w:szCs w:val="20"/>
                    </w:rPr>
                  </w:rPrChange>
                </w:rPr>
                <w:delText>Adj R-sq</w:delText>
              </w:r>
            </w:del>
          </w:p>
        </w:tc>
        <w:tc>
          <w:tcPr>
            <w:tcW w:w="1618" w:type="pct"/>
            <w:tcBorders>
              <w:bottom w:val="single" w:sz="4" w:space="0" w:color="auto"/>
            </w:tcBorders>
            <w:tcPrChange w:id="1419" w:author="Mariia Petryk" w:date="2023-08-06T15:29:00Z">
              <w:tcPr>
                <w:tcW w:w="983" w:type="pct"/>
                <w:tcBorders>
                  <w:bottom w:val="single" w:sz="4" w:space="0" w:color="auto"/>
                </w:tcBorders>
              </w:tcPr>
            </w:tcPrChange>
          </w:tcPr>
          <w:p w14:paraId="5D81066F" w14:textId="444655A7" w:rsidR="00DA0AAC" w:rsidRPr="0034748C" w:rsidDel="00B8247C" w:rsidRDefault="00DA0AAC" w:rsidP="00DA0AAC">
            <w:pPr>
              <w:jc w:val="center"/>
              <w:rPr>
                <w:del w:id="1420" w:author="Mariia Petryk" w:date="2023-08-06T17:44:00Z"/>
                <w:color w:val="000000" w:themeColor="text1"/>
                <w:sz w:val="20"/>
                <w:szCs w:val="20"/>
                <w:rPrChange w:id="1421" w:author="Mariia Petryk" w:date="2023-08-06T14:12:00Z">
                  <w:rPr>
                    <w:del w:id="1422" w:author="Mariia Petryk" w:date="2023-08-06T17:44:00Z"/>
                    <w:color w:val="000000"/>
                    <w:sz w:val="20"/>
                    <w:szCs w:val="20"/>
                  </w:rPr>
                </w:rPrChange>
              </w:rPr>
            </w:pPr>
          </w:p>
        </w:tc>
        <w:tc>
          <w:tcPr>
            <w:tcW w:w="1616" w:type="pct"/>
            <w:tcBorders>
              <w:bottom w:val="single" w:sz="4" w:space="0" w:color="auto"/>
            </w:tcBorders>
            <w:tcPrChange w:id="1423" w:author="Mariia Petryk" w:date="2023-08-06T15:29:00Z">
              <w:tcPr>
                <w:tcW w:w="982" w:type="pct"/>
                <w:tcBorders>
                  <w:bottom w:val="single" w:sz="4" w:space="0" w:color="auto"/>
                </w:tcBorders>
              </w:tcPr>
            </w:tcPrChange>
          </w:tcPr>
          <w:p w14:paraId="3B2413B6" w14:textId="78BA3E1B" w:rsidR="00DA0AAC" w:rsidRPr="0034748C" w:rsidDel="00B8247C" w:rsidRDefault="00DA0AAC" w:rsidP="00DA0AAC">
            <w:pPr>
              <w:jc w:val="center"/>
              <w:rPr>
                <w:del w:id="1424" w:author="Mariia Petryk" w:date="2023-08-06T17:44:00Z"/>
                <w:color w:val="000000" w:themeColor="text1"/>
                <w:sz w:val="20"/>
                <w:szCs w:val="20"/>
                <w:rPrChange w:id="1425" w:author="Mariia Petryk" w:date="2023-08-06T14:12:00Z">
                  <w:rPr>
                    <w:del w:id="1426" w:author="Mariia Petryk" w:date="2023-08-06T17:44:00Z"/>
                    <w:color w:val="FF0000"/>
                    <w:sz w:val="20"/>
                    <w:szCs w:val="20"/>
                  </w:rPr>
                </w:rPrChange>
              </w:rPr>
            </w:pPr>
          </w:p>
        </w:tc>
      </w:tr>
    </w:tbl>
    <w:p w14:paraId="0C964872" w14:textId="02811187" w:rsidR="00595CE0" w:rsidRDefault="00013F99" w:rsidP="005E649F">
      <w:pPr>
        <w:ind w:firstLine="720"/>
        <w:rPr>
          <w:ins w:id="1427" w:author="Mariia Petryk" w:date="2023-08-06T18:53:00Z"/>
        </w:rPr>
      </w:pPr>
      <w:ins w:id="1428" w:author="Mariia Petryk" w:date="2023-08-06T17:52:00Z">
        <w:r w:rsidRPr="000A47C0">
          <w:t xml:space="preserve">The result </w:t>
        </w:r>
        <w:r w:rsidRPr="00E208F0">
          <w:t xml:space="preserve">in </w:t>
        </w:r>
        <w:r>
          <w:t xml:space="preserve">column </w:t>
        </w:r>
        <w:r>
          <w:t>2</w:t>
        </w:r>
        <w:r>
          <w:t xml:space="preserve"> in </w:t>
        </w:r>
        <w:r w:rsidRPr="00E208F0">
          <w:t xml:space="preserve">Table </w:t>
        </w:r>
        <w:r>
          <w:t xml:space="preserve">2 </w:t>
        </w:r>
        <w:r w:rsidRPr="000A47C0">
          <w:t xml:space="preserve">signifies that there is a </w:t>
        </w:r>
        <w:r>
          <w:t>statistically significant</w:t>
        </w:r>
        <w:r w:rsidRPr="000A47C0">
          <w:t xml:space="preserve"> </w:t>
        </w:r>
      </w:ins>
      <w:ins w:id="1429" w:author="Mariia Petryk" w:date="2023-08-06T17:53:00Z">
        <w:r w:rsidR="00604A7A">
          <w:t xml:space="preserve">non-linear </w:t>
        </w:r>
      </w:ins>
      <w:ins w:id="1430" w:author="Mariia Petryk" w:date="2023-08-06T17:52:00Z">
        <w:r w:rsidRPr="000A47C0">
          <w:t xml:space="preserve">relationship between </w:t>
        </w:r>
      </w:ins>
      <w:ins w:id="1431" w:author="Mariia Petryk" w:date="2023-08-06T17:53:00Z">
        <w:r w:rsidR="00604A7A">
          <w:t>the internal cohesion</w:t>
        </w:r>
      </w:ins>
      <w:ins w:id="1432" w:author="Mariia Petryk" w:date="2023-08-06T17:52:00Z">
        <w:r w:rsidRPr="000A47C0">
          <w:t xml:space="preserve"> and project </w:t>
        </w:r>
        <w:r>
          <w:t>success.</w:t>
        </w:r>
        <w:r w:rsidRPr="000A47C0">
          <w:t xml:space="preserve"> </w:t>
        </w:r>
      </w:ins>
      <w:ins w:id="1433" w:author="Mariia Petryk" w:date="2023-08-06T19:50:00Z">
        <w:r w:rsidR="00593ADE">
          <w:t xml:space="preserve">This finding is opposite to the common prediction. </w:t>
        </w:r>
      </w:ins>
      <w:ins w:id="1434" w:author="Mariia Petryk" w:date="2023-08-06T18:37:00Z">
        <w:r w:rsidR="00CB72FB">
          <w:t>The positive sign of the quadratic term (</w:t>
        </w:r>
      </w:ins>
      <m:oMath>
        <m:sSub>
          <m:sSubPr>
            <m:ctrlPr>
              <w:ins w:id="1435" w:author="Mariia Petryk" w:date="2023-08-06T18:37:00Z">
                <w:rPr>
                  <w:rFonts w:ascii="Cambria Math" w:eastAsiaTheme="minorEastAsia" w:hAnsi="Cambria Math"/>
                  <w:sz w:val="22"/>
                  <w:szCs w:val="22"/>
                  <w:lang w:eastAsia="zh-CN"/>
                </w:rPr>
              </w:ins>
            </m:ctrlPr>
          </m:sSubPr>
          <m:e>
            <m:r>
              <w:ins w:id="1436" w:author="Mariia Petryk" w:date="2023-08-06T18:37:00Z">
                <w:rPr>
                  <w:rFonts w:ascii="Cambria Math" w:eastAsiaTheme="minorEastAsia" w:hAnsi="Cambria Math"/>
                  <w:sz w:val="22"/>
                  <w:szCs w:val="22"/>
                  <w:lang w:eastAsia="zh-CN"/>
                </w:rPr>
                <m:t>β</m:t>
              </w:ins>
            </m:r>
          </m:e>
          <m:sub>
            <m:r>
              <w:ins w:id="1437" w:author="Mariia Petryk" w:date="2023-08-06T18:38:00Z">
                <w:rPr>
                  <w:rFonts w:ascii="Cambria Math" w:eastAsiaTheme="minorEastAsia" w:hAnsi="Cambria Math"/>
                  <w:sz w:val="22"/>
                  <w:szCs w:val="22"/>
                  <w:lang w:eastAsia="zh-CN"/>
                </w:rPr>
                <m:t>5</m:t>
              </w:ins>
            </m:r>
          </m:sub>
        </m:sSub>
        <m:r>
          <w:ins w:id="1438" w:author="Mariia Petryk" w:date="2023-08-06T18:37:00Z">
            <w:rPr>
              <w:rFonts w:ascii="Cambria Math" w:eastAsiaTheme="minorEastAsia" w:hAnsi="Cambria Math"/>
              <w:sz w:val="22"/>
              <w:szCs w:val="22"/>
              <w:lang w:eastAsia="zh-CN"/>
            </w:rPr>
            <m:t>=</m:t>
          </w:ins>
        </m:r>
        <m:sSup>
          <m:sSupPr>
            <m:ctrlPr>
              <w:ins w:id="1439" w:author="Mariia Petryk" w:date="2023-08-06T18:37:00Z">
                <w:rPr>
                  <w:rFonts w:ascii="Cambria Math" w:eastAsiaTheme="minorEastAsia" w:hAnsi="Cambria Math"/>
                  <w:i/>
                  <w:sz w:val="22"/>
                  <w:szCs w:val="22"/>
                  <w:lang w:eastAsia="zh-CN"/>
                </w:rPr>
              </w:ins>
            </m:ctrlPr>
          </m:sSupPr>
          <m:e>
            <m:r>
              <w:ins w:id="1440" w:author="Mariia Petryk" w:date="2023-08-06T18:38:00Z">
                <w:rPr>
                  <w:rFonts w:ascii="Cambria Math" w:eastAsiaTheme="minorEastAsia" w:hAnsi="Cambria Math"/>
                  <w:sz w:val="22"/>
                  <w:szCs w:val="22"/>
                  <w:lang w:eastAsia="zh-CN"/>
                </w:rPr>
                <m:t>0.0003</m:t>
              </w:ins>
            </m:r>
          </m:e>
          <m:sup>
            <m:r>
              <w:ins w:id="1441" w:author="Mariia Petryk" w:date="2023-08-06T18:37:00Z">
                <w:rPr>
                  <w:rFonts w:ascii="Cambria Math" w:eastAsiaTheme="minorEastAsia" w:hAnsi="Cambria Math"/>
                  <w:sz w:val="22"/>
                  <w:szCs w:val="22"/>
                  <w:lang w:eastAsia="zh-CN"/>
                </w:rPr>
                <m:t>*</m:t>
              </w:ins>
            </m:r>
          </m:sup>
        </m:sSup>
      </m:oMath>
      <w:ins w:id="1442" w:author="Mariia Petryk" w:date="2023-08-06T18:37:00Z">
        <w:r w:rsidR="00CB72FB">
          <w:rPr>
            <w:sz w:val="22"/>
            <w:szCs w:val="22"/>
            <w:lang w:eastAsia="zh-CN"/>
          </w:rPr>
          <w:t>)</w:t>
        </w:r>
      </w:ins>
      <w:ins w:id="1443" w:author="Mariia Petryk" w:date="2023-08-06T18:38:00Z">
        <w:r w:rsidR="00CB72FB">
          <w:rPr>
            <w:sz w:val="22"/>
            <w:szCs w:val="22"/>
            <w:lang w:eastAsia="zh-CN"/>
          </w:rPr>
          <w:t xml:space="preserve"> </w:t>
        </w:r>
        <w:r w:rsidR="00CB72FB" w:rsidRPr="00CB72FB">
          <w:rPr>
            <w:lang w:eastAsia="zh-CN"/>
            <w:rPrChange w:id="1444" w:author="Mariia Petryk" w:date="2023-08-06T18:43:00Z">
              <w:rPr>
                <w:sz w:val="22"/>
                <w:szCs w:val="22"/>
                <w:lang w:eastAsia="zh-CN"/>
              </w:rPr>
            </w:rPrChange>
          </w:rPr>
          <w:t>signifies</w:t>
        </w:r>
        <w:r w:rsidR="00CB72FB">
          <w:rPr>
            <w:sz w:val="22"/>
            <w:szCs w:val="22"/>
            <w:lang w:eastAsia="zh-CN"/>
          </w:rPr>
          <w:t xml:space="preserve"> </w:t>
        </w:r>
        <w:r w:rsidR="00CB72FB">
          <w:t>a</w:t>
        </w:r>
      </w:ins>
      <w:ins w:id="1445" w:author="Mariia Petryk" w:date="2023-08-06T17:52:00Z">
        <w:r w:rsidRPr="000A47C0">
          <w:t xml:space="preserve">s the </w:t>
        </w:r>
      </w:ins>
      <w:ins w:id="1446" w:author="Mariia Petryk" w:date="2023-08-06T18:37:00Z">
        <w:r w:rsidR="00CB72FB">
          <w:t>internal cohesion</w:t>
        </w:r>
        <w:r w:rsidR="00CB72FB" w:rsidRPr="000A47C0">
          <w:t xml:space="preserve"> </w:t>
        </w:r>
      </w:ins>
      <w:ins w:id="1447" w:author="Mariia Petryk" w:date="2023-08-06T17:52:00Z">
        <w:r>
          <w:t xml:space="preserve">increases, </w:t>
        </w:r>
      </w:ins>
      <w:ins w:id="1448" w:author="Mariia Petryk" w:date="2023-08-06T18:48:00Z">
        <w:r w:rsidR="002713BA">
          <w:t xml:space="preserve">its effect on </w:t>
        </w:r>
      </w:ins>
      <w:ins w:id="1449" w:author="Mariia Petryk" w:date="2023-08-06T17:52:00Z">
        <w:r>
          <w:t xml:space="preserve">the </w:t>
        </w:r>
      </w:ins>
      <w:ins w:id="1450" w:author="Mariia Petryk" w:date="2023-08-06T18:38:00Z">
        <w:r w:rsidR="00CB72FB">
          <w:t>project</w:t>
        </w:r>
      </w:ins>
      <w:ins w:id="1451" w:author="Mariia Petryk" w:date="2023-08-06T18:43:00Z">
        <w:r w:rsidR="00CB72FB">
          <w:t>’s</w:t>
        </w:r>
      </w:ins>
      <w:ins w:id="1452" w:author="Mariia Petryk" w:date="2023-08-06T18:38:00Z">
        <w:r w:rsidR="00CB72FB">
          <w:t xml:space="preserve"> techni</w:t>
        </w:r>
      </w:ins>
      <w:ins w:id="1453" w:author="Mariia Petryk" w:date="2023-08-06T18:39:00Z">
        <w:r w:rsidR="00CB72FB">
          <w:t>cal contribution</w:t>
        </w:r>
      </w:ins>
      <w:ins w:id="1454" w:author="Mariia Petryk" w:date="2023-08-06T18:38:00Z">
        <w:r w:rsidR="00CB72FB">
          <w:t xml:space="preserve"> </w:t>
        </w:r>
      </w:ins>
      <w:ins w:id="1455" w:author="Mariia Petryk" w:date="2023-08-06T18:43:00Z">
        <w:r w:rsidR="00CB72FB">
          <w:t>decreases</w:t>
        </w:r>
      </w:ins>
      <w:ins w:id="1456" w:author="Mariia Petryk" w:date="2023-08-06T18:51:00Z">
        <w:r w:rsidR="002713BA">
          <w:t>;</w:t>
        </w:r>
      </w:ins>
      <w:ins w:id="1457" w:author="Mariia Petryk" w:date="2023-08-06T18:48:00Z">
        <w:r w:rsidR="002713BA">
          <w:t xml:space="preserve"> after the turning point</w:t>
        </w:r>
      </w:ins>
      <w:ins w:id="1458" w:author="Mariia Petryk" w:date="2023-08-06T18:51:00Z">
        <w:r w:rsidR="002713BA">
          <w:t>,</w:t>
        </w:r>
      </w:ins>
      <w:ins w:id="1459" w:author="Mariia Petryk" w:date="2023-08-06T18:48:00Z">
        <w:r w:rsidR="002713BA">
          <w:t xml:space="preserve"> </w:t>
        </w:r>
      </w:ins>
      <w:ins w:id="1460" w:author="Mariia Petryk" w:date="2023-08-06T18:51:00Z">
        <w:r w:rsidR="002713BA">
          <w:t xml:space="preserve">the </w:t>
        </w:r>
      </w:ins>
      <w:ins w:id="1461" w:author="Mariia Petryk" w:date="2023-08-06T18:53:00Z">
        <w:r w:rsidR="002713BA">
          <w:t xml:space="preserve">further increase in the </w:t>
        </w:r>
        <w:r w:rsidR="002713BA">
          <w:t>internal cohesion</w:t>
        </w:r>
        <w:r w:rsidR="002713BA">
          <w:t xml:space="preserve"> increases the contr</w:t>
        </w:r>
      </w:ins>
      <w:ins w:id="1462" w:author="Mariia Petryk" w:date="2023-08-06T18:54:00Z">
        <w:r w:rsidR="002713BA">
          <w:t>ibution to the project.</w:t>
        </w:r>
        <w:r w:rsidR="00841167">
          <w:t xml:space="preserve"> </w:t>
        </w:r>
      </w:ins>
      <w:ins w:id="1463" w:author="Mariia Petryk" w:date="2023-08-06T19:05:00Z">
        <w:r w:rsidR="007827FE">
          <w:t xml:space="preserve">While the </w:t>
        </w:r>
      </w:ins>
      <w:ins w:id="1464" w:author="Mariia Petryk" w:date="2023-08-06T19:06:00Z">
        <w:r w:rsidR="007827FE">
          <w:t xml:space="preserve">moderate levels of cohesion might be beneficial for </w:t>
        </w:r>
        <w:r w:rsidR="007E5509">
          <w:t xml:space="preserve">participant learning </w:t>
        </w:r>
      </w:ins>
      <w:ins w:id="1465" w:author="Mariia Petryk" w:date="2023-08-06T19:07:00Z">
        <w:r w:rsidR="007E5509">
          <w:t>(Singh et al. 2011), the learning te</w:t>
        </w:r>
      </w:ins>
      <w:ins w:id="1466" w:author="Mariia Petryk" w:date="2023-08-06T19:08:00Z">
        <w:r w:rsidR="007E5509">
          <w:t xml:space="preserve">ndencies might not produce the </w:t>
        </w:r>
      </w:ins>
      <w:ins w:id="1467" w:author="Mariia Petryk" w:date="2023-08-06T19:09:00Z">
        <w:r w:rsidR="007E5509">
          <w:t>highest contribution output. On</w:t>
        </w:r>
      </w:ins>
      <w:ins w:id="1468" w:author="Mariia Petryk" w:date="2023-08-06T19:11:00Z">
        <w:r w:rsidR="007E5509">
          <w:t xml:space="preserve">e possible explanation is that </w:t>
        </w:r>
      </w:ins>
      <w:ins w:id="1469" w:author="Mariia Petryk" w:date="2023-08-06T19:12:00Z">
        <w:r w:rsidR="007E5509">
          <w:t xml:space="preserve">when the cohesion is low, </w:t>
        </w:r>
      </w:ins>
      <w:ins w:id="1470" w:author="Mariia Petryk" w:date="2023-08-06T19:41:00Z">
        <w:r w:rsidR="00595CE0">
          <w:t xml:space="preserve">the lack of trusted relationship between </w:t>
        </w:r>
      </w:ins>
      <w:ins w:id="1471" w:author="Mariia Petryk" w:date="2023-08-06T19:12:00Z">
        <w:r w:rsidR="007E5509">
          <w:t>developers</w:t>
        </w:r>
      </w:ins>
      <w:ins w:id="1472" w:author="Mariia Petryk" w:date="2023-08-06T19:13:00Z">
        <w:r w:rsidR="007E5509">
          <w:t xml:space="preserve"> </w:t>
        </w:r>
      </w:ins>
      <w:ins w:id="1473" w:author="Mariia Petryk" w:date="2023-08-06T19:41:00Z">
        <w:r w:rsidR="00595CE0">
          <w:t>leads them to higher</w:t>
        </w:r>
      </w:ins>
      <w:ins w:id="1474" w:author="Mariia Petryk" w:date="2023-08-06T19:13:00Z">
        <w:r w:rsidR="007E5509">
          <w:t xml:space="preserve"> </w:t>
        </w:r>
      </w:ins>
      <w:ins w:id="1475" w:author="Mariia Petryk" w:date="2023-08-06T19:40:00Z">
        <w:r w:rsidR="00595CE0">
          <w:t xml:space="preserve">individual </w:t>
        </w:r>
      </w:ins>
      <w:ins w:id="1476" w:author="Mariia Petryk" w:date="2023-08-06T19:13:00Z">
        <w:r w:rsidR="007E5509">
          <w:t>responsibility</w:t>
        </w:r>
      </w:ins>
      <w:ins w:id="1477" w:author="Mariia Petryk" w:date="2023-08-06T19:41:00Z">
        <w:r w:rsidR="00595CE0">
          <w:t xml:space="preserve"> for the project result</w:t>
        </w:r>
      </w:ins>
      <w:ins w:id="1478" w:author="Mariia Petryk" w:date="2023-08-06T19:42:00Z">
        <w:r w:rsidR="00595CE0">
          <w:t>ing in higher levels of contribution. On the other hand,</w:t>
        </w:r>
      </w:ins>
      <w:ins w:id="1479" w:author="Mariia Petryk" w:date="2023-08-06T19:44:00Z">
        <w:r w:rsidR="00595CE0">
          <w:t xml:space="preserve"> in highly cohesi</w:t>
        </w:r>
      </w:ins>
      <w:ins w:id="1480" w:author="Mariia Petryk" w:date="2023-08-06T19:45:00Z">
        <w:r w:rsidR="00595CE0">
          <w:t xml:space="preserve">ve communities the developers would </w:t>
        </w:r>
      </w:ins>
      <w:ins w:id="1481" w:author="Mariia Petryk" w:date="2023-08-06T19:51:00Z">
        <w:r w:rsidR="00A06F29">
          <w:t xml:space="preserve">be more productive as the </w:t>
        </w:r>
      </w:ins>
      <w:ins w:id="1482" w:author="Mariia Petryk" w:date="2023-08-06T20:01:00Z">
        <w:r w:rsidR="005E649F">
          <w:t xml:space="preserve">shared common knowledge will eliminate the coordination cost and the project contributions will increase.  </w:t>
        </w:r>
      </w:ins>
    </w:p>
    <w:p w14:paraId="2973FB1B" w14:textId="77777777" w:rsidR="002713BA" w:rsidRDefault="002713BA" w:rsidP="00013F99">
      <w:pPr>
        <w:ind w:firstLine="720"/>
        <w:rPr>
          <w:ins w:id="1483" w:author="Mariia Petryk" w:date="2023-08-06T18:53:00Z"/>
        </w:rPr>
      </w:pPr>
    </w:p>
    <w:p w14:paraId="6F609983" w14:textId="00B754EB" w:rsidR="00126D76" w:rsidDel="00B8247C" w:rsidRDefault="00126D76" w:rsidP="00126D76">
      <w:pPr>
        <w:rPr>
          <w:del w:id="1484" w:author="Mariia Petryk" w:date="2023-08-06T17:44:00Z"/>
          <w:rFonts w:ascii="Calibri" w:eastAsia="Calibri" w:hAnsi="Calibri" w:cs="Calibri"/>
        </w:rPr>
      </w:pPr>
    </w:p>
    <w:p w14:paraId="294E188B" w14:textId="2C2F5766" w:rsidR="00C67171" w:rsidRPr="00E208F0" w:rsidDel="00B8247C" w:rsidRDefault="00C67171" w:rsidP="00C67171">
      <w:pPr>
        <w:jc w:val="center"/>
        <w:rPr>
          <w:del w:id="1485" w:author="Mariia Petryk" w:date="2023-08-06T17:44:00Z"/>
          <w:sz w:val="22"/>
          <w:szCs w:val="22"/>
        </w:rPr>
      </w:pPr>
      <w:del w:id="1486" w:author="Mariia Petryk" w:date="2023-08-06T17:44:00Z">
        <w:r w:rsidRPr="00E208F0" w:rsidDel="00B8247C">
          <w:rPr>
            <w:b/>
            <w:bCs/>
            <w:sz w:val="22"/>
            <w:szCs w:val="22"/>
          </w:rPr>
          <w:delText>Note.</w:delText>
        </w:r>
        <w:r w:rsidRPr="00E208F0" w:rsidDel="00B8247C">
          <w:rPr>
            <w:sz w:val="22"/>
            <w:szCs w:val="22"/>
          </w:rPr>
          <w:delText xml:space="preserve"> </w:delText>
        </w:r>
        <w:r w:rsidDel="00B8247C">
          <w:rPr>
            <w:sz w:val="22"/>
            <w:szCs w:val="22"/>
          </w:rPr>
          <w:delText>Heteroskedasticity-consistent and autocorrelation-corrected s</w:delText>
        </w:r>
        <w:r w:rsidRPr="00E208F0" w:rsidDel="00B8247C">
          <w:rPr>
            <w:sz w:val="22"/>
            <w:szCs w:val="22"/>
          </w:rPr>
          <w:delText>tandard errors in parentheses; + p&lt;0.1, * p&lt;0.05, ** p&lt;0.01, *** p&lt;0.001</w:delText>
        </w:r>
      </w:del>
    </w:p>
    <w:p w14:paraId="29CFF09A" w14:textId="74D559F2" w:rsidR="00C67171" w:rsidDel="00B8247C" w:rsidRDefault="00C67171" w:rsidP="00C67171">
      <w:pPr>
        <w:rPr>
          <w:del w:id="1487" w:author="Mariia Petryk" w:date="2023-08-06T17:44:00Z"/>
        </w:rPr>
      </w:pPr>
    </w:p>
    <w:p w14:paraId="67EE1752" w14:textId="31832EB5" w:rsidR="00126D76" w:rsidDel="00B8247C" w:rsidRDefault="00126D76" w:rsidP="00126D76">
      <w:pPr>
        <w:ind w:firstLine="720"/>
        <w:rPr>
          <w:del w:id="1488" w:author="Mariia Petryk" w:date="2023-08-06T17:44:00Z"/>
        </w:rPr>
      </w:pPr>
      <w:del w:id="1489" w:author="Mariia Petryk" w:date="2023-08-06T17:44:00Z">
        <w:r w:rsidRPr="000A47C0" w:rsidDel="00B8247C">
          <w:delText xml:space="preserve">The result in Table </w:delText>
        </w:r>
        <w:r w:rsidDel="00B8247C">
          <w:delText>4</w:delText>
        </w:r>
        <w:r w:rsidRPr="000A47C0" w:rsidDel="00B8247C">
          <w:delText xml:space="preserve"> signifies that there is a </w:delText>
        </w:r>
        <w:r w:rsidDel="00B8247C">
          <w:delText>statistically significant</w:delText>
        </w:r>
        <w:r w:rsidRPr="000A47C0" w:rsidDel="00B8247C">
          <w:delText xml:space="preserve"> relationship between </w:delText>
        </w:r>
        <w:r w:rsidDel="00B8247C">
          <w:delText>a network structure</w:delText>
        </w:r>
        <w:r w:rsidRPr="000A47C0" w:rsidDel="00B8247C">
          <w:delText xml:space="preserve"> and project </w:delText>
        </w:r>
        <w:r w:rsidDel="00B8247C">
          <w:delText>success.</w:delText>
        </w:r>
        <w:r w:rsidRPr="000A47C0" w:rsidDel="00B8247C">
          <w:delText xml:space="preserve"> As the </w:delText>
        </w:r>
        <w:r w:rsidDel="00B8247C">
          <w:delText>degree centrality increases, the projects become more interconnected with others by the common developers</w:delText>
        </w:r>
        <w:r w:rsidRPr="000A47C0" w:rsidDel="00B8247C">
          <w:delText xml:space="preserve"> </w:delText>
        </w:r>
        <w:r w:rsidDel="00B8247C">
          <w:delText>that attracts more contributions (</w:delText>
        </w:r>
      </w:del>
      <m:oMath>
        <m:sSub>
          <m:sSubPr>
            <m:ctrlPr>
              <w:del w:id="1490" w:author="Mariia Petryk" w:date="2023-08-06T17:44:00Z">
                <w:rPr>
                  <w:rFonts w:ascii="Cambria Math" w:eastAsiaTheme="minorEastAsia" w:hAnsi="Cambria Math"/>
                  <w:sz w:val="22"/>
                  <w:szCs w:val="22"/>
                  <w:lang w:eastAsia="zh-CN"/>
                </w:rPr>
              </w:del>
            </m:ctrlPr>
          </m:sSubPr>
          <m:e>
            <m:r>
              <w:del w:id="1491" w:author="Mariia Petryk" w:date="2023-08-06T17:44:00Z">
                <w:rPr>
                  <w:rFonts w:ascii="Cambria Math" w:eastAsiaTheme="minorEastAsia" w:hAnsi="Cambria Math"/>
                  <w:sz w:val="22"/>
                  <w:szCs w:val="22"/>
                  <w:lang w:eastAsia="zh-CN"/>
                </w:rPr>
                <m:t>β</m:t>
              </w:del>
            </m:r>
          </m:e>
          <m:sub>
            <m:r>
              <w:del w:id="1492" w:author="Mariia Petryk" w:date="2023-08-06T17:44:00Z">
                <w:rPr>
                  <w:rFonts w:ascii="Cambria Math" w:eastAsiaTheme="minorEastAsia" w:hAnsi="Cambria Math"/>
                  <w:sz w:val="22"/>
                  <w:szCs w:val="22"/>
                  <w:lang w:eastAsia="zh-CN"/>
                </w:rPr>
                <m:t>1</m:t>
              </w:del>
            </m:r>
          </m:sub>
        </m:sSub>
        <m:r>
          <w:del w:id="1493" w:author="Mariia Petryk" w:date="2023-08-06T17:44:00Z">
            <w:rPr>
              <w:rFonts w:ascii="Cambria Math" w:eastAsiaTheme="minorEastAsia" w:hAnsi="Cambria Math"/>
              <w:sz w:val="22"/>
              <w:szCs w:val="22"/>
              <w:lang w:eastAsia="zh-CN"/>
            </w:rPr>
            <m:t>=</m:t>
          </w:del>
        </m:r>
        <m:sSup>
          <m:sSupPr>
            <m:ctrlPr>
              <w:del w:id="1494" w:author="Mariia Petryk" w:date="2023-08-06T17:44:00Z">
                <w:rPr>
                  <w:rFonts w:ascii="Cambria Math" w:eastAsiaTheme="minorEastAsia" w:hAnsi="Cambria Math"/>
                  <w:i/>
                  <w:sz w:val="22"/>
                  <w:szCs w:val="22"/>
                  <w:lang w:eastAsia="zh-CN"/>
                </w:rPr>
              </w:del>
            </m:ctrlPr>
          </m:sSupPr>
          <m:e>
            <m:r>
              <w:del w:id="1495" w:author="Mariia Petryk" w:date="2023-08-06T17:44:00Z">
                <w:rPr>
                  <w:rFonts w:ascii="Cambria Math" w:eastAsiaTheme="minorEastAsia" w:hAnsi="Cambria Math"/>
                  <w:sz w:val="22"/>
                  <w:szCs w:val="22"/>
                  <w:lang w:eastAsia="zh-CN"/>
                </w:rPr>
                <m:t>0.011</m:t>
              </w:del>
            </m:r>
          </m:e>
          <m:sup>
            <m:r>
              <w:del w:id="1496" w:author="Mariia Petryk" w:date="2023-08-06T17:44:00Z">
                <w:rPr>
                  <w:rFonts w:ascii="Cambria Math" w:eastAsiaTheme="minorEastAsia" w:hAnsi="Cambria Math"/>
                  <w:sz w:val="22"/>
                  <w:szCs w:val="22"/>
                  <w:lang w:eastAsia="zh-CN"/>
                </w:rPr>
                <m:t>***</m:t>
              </w:del>
            </m:r>
          </m:sup>
        </m:sSup>
      </m:oMath>
      <w:del w:id="1497" w:author="Mariia Petryk" w:date="2023-08-06T17:44:00Z">
        <w:r w:rsidDel="00B8247C">
          <w:rPr>
            <w:sz w:val="22"/>
            <w:szCs w:val="22"/>
            <w:lang w:eastAsia="zh-CN"/>
          </w:rPr>
          <w:delText xml:space="preserve"> in </w:delText>
        </w:r>
        <w:r w:rsidDel="00B8247C">
          <w:delText>column 1) and the technological innovation produced in the focal project is being reused by many other developers (</w:delText>
        </w:r>
      </w:del>
      <m:oMath>
        <m:sSub>
          <m:sSubPr>
            <m:ctrlPr>
              <w:del w:id="1498" w:author="Mariia Petryk" w:date="2023-08-06T17:44:00Z">
                <w:rPr>
                  <w:rFonts w:ascii="Cambria Math" w:eastAsiaTheme="minorEastAsia" w:hAnsi="Cambria Math"/>
                  <w:sz w:val="22"/>
                  <w:szCs w:val="22"/>
                  <w:lang w:eastAsia="zh-CN"/>
                </w:rPr>
              </w:del>
            </m:ctrlPr>
          </m:sSubPr>
          <m:e>
            <m:r>
              <w:del w:id="1499" w:author="Mariia Petryk" w:date="2023-08-06T17:44:00Z">
                <w:rPr>
                  <w:rFonts w:ascii="Cambria Math" w:eastAsiaTheme="minorEastAsia" w:hAnsi="Cambria Math"/>
                  <w:sz w:val="22"/>
                  <w:szCs w:val="22"/>
                  <w:lang w:eastAsia="zh-CN"/>
                </w:rPr>
                <m:t>β</m:t>
              </w:del>
            </m:r>
          </m:e>
          <m:sub>
            <m:r>
              <w:del w:id="1500" w:author="Mariia Petryk" w:date="2023-08-06T17:44:00Z">
                <w:rPr>
                  <w:rFonts w:ascii="Cambria Math" w:eastAsiaTheme="minorEastAsia" w:hAnsi="Cambria Math"/>
                  <w:sz w:val="22"/>
                  <w:szCs w:val="22"/>
                  <w:lang w:eastAsia="zh-CN"/>
                </w:rPr>
                <m:t>1</m:t>
              </w:del>
            </m:r>
          </m:sub>
        </m:sSub>
        <m:r>
          <w:del w:id="1501" w:author="Mariia Petryk" w:date="2023-08-06T17:44:00Z">
            <w:rPr>
              <w:rFonts w:ascii="Cambria Math" w:eastAsiaTheme="minorEastAsia" w:hAnsi="Cambria Math"/>
              <w:sz w:val="22"/>
              <w:szCs w:val="22"/>
              <w:lang w:eastAsia="zh-CN"/>
            </w:rPr>
            <m:t>=</m:t>
          </w:del>
        </m:r>
        <m:sSup>
          <m:sSupPr>
            <m:ctrlPr>
              <w:del w:id="1502" w:author="Mariia Petryk" w:date="2023-08-06T17:44:00Z">
                <w:rPr>
                  <w:rFonts w:ascii="Cambria Math" w:eastAsiaTheme="minorEastAsia" w:hAnsi="Cambria Math"/>
                  <w:i/>
                  <w:sz w:val="22"/>
                  <w:szCs w:val="22"/>
                  <w:lang w:eastAsia="zh-CN"/>
                </w:rPr>
              </w:del>
            </m:ctrlPr>
          </m:sSupPr>
          <m:e>
            <m:r>
              <w:del w:id="1503" w:author="Mariia Petryk" w:date="2023-08-06T17:44:00Z">
                <w:rPr>
                  <w:rFonts w:ascii="Cambria Math" w:eastAsiaTheme="minorEastAsia" w:hAnsi="Cambria Math"/>
                  <w:sz w:val="22"/>
                  <w:szCs w:val="22"/>
                  <w:lang w:eastAsia="zh-CN"/>
                </w:rPr>
                <m:t>0.007</m:t>
              </w:del>
            </m:r>
          </m:e>
          <m:sup>
            <m:r>
              <w:del w:id="1504" w:author="Mariia Petryk" w:date="2023-08-06T17:44:00Z">
                <w:rPr>
                  <w:rFonts w:ascii="Cambria Math" w:eastAsiaTheme="minorEastAsia" w:hAnsi="Cambria Math"/>
                  <w:sz w:val="22"/>
                  <w:szCs w:val="22"/>
                  <w:lang w:eastAsia="zh-CN"/>
                </w:rPr>
                <m:t>***</m:t>
              </w:del>
            </m:r>
          </m:sup>
        </m:sSup>
      </m:oMath>
      <w:del w:id="1505" w:author="Mariia Petryk" w:date="2023-08-06T17:44:00Z">
        <w:r w:rsidDel="00B8247C">
          <w:rPr>
            <w:sz w:val="22"/>
            <w:szCs w:val="22"/>
            <w:lang w:eastAsia="zh-CN"/>
          </w:rPr>
          <w:delText xml:space="preserve"> in </w:delText>
        </w:r>
        <w:r w:rsidDel="00B8247C">
          <w:delText>column 2).</w:delText>
        </w:r>
        <w:r w:rsidRPr="00381723" w:rsidDel="00B8247C">
          <w:delText xml:space="preserve"> </w:delText>
        </w:r>
        <w:r w:rsidRPr="000A47C0" w:rsidDel="00B8247C">
          <w:delText xml:space="preserve">As the </w:delText>
        </w:r>
        <w:r w:rsidDel="00B8247C">
          <w:delText>eigenvector centrality increases, the projects become more central in the network that turns them into magnets with respect to more contributions (</w:delText>
        </w:r>
      </w:del>
      <m:oMath>
        <m:sSub>
          <m:sSubPr>
            <m:ctrlPr>
              <w:del w:id="1506" w:author="Mariia Petryk" w:date="2023-08-06T17:44:00Z">
                <w:rPr>
                  <w:rFonts w:ascii="Cambria Math" w:eastAsiaTheme="minorEastAsia" w:hAnsi="Cambria Math"/>
                  <w:sz w:val="22"/>
                  <w:szCs w:val="22"/>
                  <w:lang w:eastAsia="zh-CN"/>
                </w:rPr>
              </w:del>
            </m:ctrlPr>
          </m:sSubPr>
          <m:e>
            <m:r>
              <w:del w:id="1507" w:author="Mariia Petryk" w:date="2023-08-06T17:44:00Z">
                <w:rPr>
                  <w:rFonts w:ascii="Cambria Math" w:eastAsiaTheme="minorEastAsia" w:hAnsi="Cambria Math"/>
                  <w:sz w:val="22"/>
                  <w:szCs w:val="22"/>
                  <w:lang w:eastAsia="zh-CN"/>
                </w:rPr>
                <m:t>β</m:t>
              </w:del>
            </m:r>
          </m:e>
          <m:sub>
            <m:r>
              <w:del w:id="1508" w:author="Mariia Petryk" w:date="2023-08-06T17:44:00Z">
                <w:rPr>
                  <w:rFonts w:ascii="Cambria Math" w:eastAsiaTheme="minorEastAsia" w:hAnsi="Cambria Math"/>
                  <w:sz w:val="22"/>
                  <w:szCs w:val="22"/>
                  <w:lang w:eastAsia="zh-CN"/>
                </w:rPr>
                <m:t>2</m:t>
              </w:del>
            </m:r>
          </m:sub>
        </m:sSub>
        <m:r>
          <w:del w:id="1509" w:author="Mariia Petryk" w:date="2023-08-06T17:44:00Z">
            <w:rPr>
              <w:rFonts w:ascii="Cambria Math" w:eastAsiaTheme="minorEastAsia" w:hAnsi="Cambria Math"/>
              <w:sz w:val="22"/>
              <w:szCs w:val="22"/>
              <w:lang w:eastAsia="zh-CN"/>
            </w:rPr>
            <m:t>=</m:t>
          </w:del>
        </m:r>
        <m:sSup>
          <m:sSupPr>
            <m:ctrlPr>
              <w:del w:id="1510" w:author="Mariia Petryk" w:date="2023-08-06T17:44:00Z">
                <w:rPr>
                  <w:rFonts w:ascii="Cambria Math" w:eastAsiaTheme="minorEastAsia" w:hAnsi="Cambria Math"/>
                  <w:i/>
                  <w:sz w:val="22"/>
                  <w:szCs w:val="22"/>
                  <w:lang w:eastAsia="zh-CN"/>
                </w:rPr>
              </w:del>
            </m:ctrlPr>
          </m:sSupPr>
          <m:e>
            <m:r>
              <w:del w:id="1511" w:author="Mariia Petryk" w:date="2023-08-06T17:44:00Z">
                <w:rPr>
                  <w:rFonts w:ascii="Cambria Math" w:eastAsiaTheme="minorEastAsia" w:hAnsi="Cambria Math"/>
                  <w:sz w:val="22"/>
                  <w:szCs w:val="22"/>
                  <w:lang w:eastAsia="zh-CN"/>
                </w:rPr>
                <m:t>9.112</m:t>
              </w:del>
            </m:r>
          </m:e>
          <m:sup>
            <m:r>
              <w:del w:id="1512" w:author="Mariia Petryk" w:date="2023-08-06T17:44:00Z">
                <w:rPr>
                  <w:rFonts w:ascii="Cambria Math" w:eastAsiaTheme="minorEastAsia" w:hAnsi="Cambria Math"/>
                  <w:sz w:val="22"/>
                  <w:szCs w:val="22"/>
                  <w:lang w:eastAsia="zh-CN"/>
                </w:rPr>
                <m:t>***</m:t>
              </w:del>
            </m:r>
          </m:sup>
        </m:sSup>
      </m:oMath>
      <w:del w:id="1513" w:author="Mariia Petryk" w:date="2023-08-06T17:44:00Z">
        <w:r w:rsidDel="00B8247C">
          <w:rPr>
            <w:sz w:val="22"/>
            <w:szCs w:val="22"/>
            <w:lang w:eastAsia="zh-CN"/>
          </w:rPr>
          <w:delText xml:space="preserve"> in </w:delText>
        </w:r>
        <w:r w:rsidDel="00B8247C">
          <w:delText>column 1) and the diffusion of innovation (</w:delText>
        </w:r>
      </w:del>
      <m:oMath>
        <m:sSub>
          <m:sSubPr>
            <m:ctrlPr>
              <w:del w:id="1514" w:author="Mariia Petryk" w:date="2023-08-06T17:44:00Z">
                <w:rPr>
                  <w:rFonts w:ascii="Cambria Math" w:eastAsiaTheme="minorEastAsia" w:hAnsi="Cambria Math"/>
                  <w:sz w:val="22"/>
                  <w:szCs w:val="22"/>
                  <w:lang w:eastAsia="zh-CN"/>
                </w:rPr>
              </w:del>
            </m:ctrlPr>
          </m:sSubPr>
          <m:e>
            <m:r>
              <w:del w:id="1515" w:author="Mariia Petryk" w:date="2023-08-06T17:44:00Z">
                <w:rPr>
                  <w:rFonts w:ascii="Cambria Math" w:eastAsiaTheme="minorEastAsia" w:hAnsi="Cambria Math"/>
                  <w:sz w:val="22"/>
                  <w:szCs w:val="22"/>
                  <w:lang w:eastAsia="zh-CN"/>
                </w:rPr>
                <m:t>β</m:t>
              </w:del>
            </m:r>
          </m:e>
          <m:sub>
            <m:r>
              <w:del w:id="1516" w:author="Mariia Petryk" w:date="2023-08-06T17:44:00Z">
                <w:rPr>
                  <w:rFonts w:ascii="Cambria Math" w:eastAsiaTheme="minorEastAsia" w:hAnsi="Cambria Math"/>
                  <w:sz w:val="22"/>
                  <w:szCs w:val="22"/>
                  <w:lang w:eastAsia="zh-CN"/>
                </w:rPr>
                <m:t>2</m:t>
              </w:del>
            </m:r>
          </m:sub>
        </m:sSub>
        <m:r>
          <w:del w:id="1517" w:author="Mariia Petryk" w:date="2023-08-06T17:44:00Z">
            <w:rPr>
              <w:rFonts w:ascii="Cambria Math" w:eastAsiaTheme="minorEastAsia" w:hAnsi="Cambria Math"/>
              <w:sz w:val="22"/>
              <w:szCs w:val="22"/>
              <w:lang w:eastAsia="zh-CN"/>
            </w:rPr>
            <m:t>=</m:t>
          </w:del>
        </m:r>
        <m:sSup>
          <m:sSupPr>
            <m:ctrlPr>
              <w:del w:id="1518" w:author="Mariia Petryk" w:date="2023-08-06T17:44:00Z">
                <w:rPr>
                  <w:rFonts w:ascii="Cambria Math" w:eastAsiaTheme="minorEastAsia" w:hAnsi="Cambria Math"/>
                  <w:i/>
                  <w:sz w:val="22"/>
                  <w:szCs w:val="22"/>
                  <w:lang w:eastAsia="zh-CN"/>
                </w:rPr>
              </w:del>
            </m:ctrlPr>
          </m:sSupPr>
          <m:e>
            <m:r>
              <w:del w:id="1519" w:author="Mariia Petryk" w:date="2023-08-06T17:44:00Z">
                <w:rPr>
                  <w:rFonts w:ascii="Cambria Math" w:eastAsiaTheme="minorEastAsia" w:hAnsi="Cambria Math"/>
                  <w:sz w:val="22"/>
                  <w:szCs w:val="22"/>
                  <w:lang w:eastAsia="zh-CN"/>
                </w:rPr>
                <m:t>7.094</m:t>
              </w:del>
            </m:r>
          </m:e>
          <m:sup>
            <m:r>
              <w:del w:id="1520" w:author="Mariia Petryk" w:date="2023-08-06T17:44:00Z">
                <w:rPr>
                  <w:rFonts w:ascii="Cambria Math" w:eastAsiaTheme="minorEastAsia" w:hAnsi="Cambria Math"/>
                  <w:sz w:val="22"/>
                  <w:szCs w:val="22"/>
                  <w:lang w:eastAsia="zh-CN"/>
                </w:rPr>
                <m:t>***</m:t>
              </w:del>
            </m:r>
          </m:sup>
        </m:sSup>
      </m:oMath>
      <w:del w:id="1521" w:author="Mariia Petryk" w:date="2023-08-06T17:44:00Z">
        <w:r w:rsidDel="00B8247C">
          <w:rPr>
            <w:sz w:val="22"/>
            <w:szCs w:val="22"/>
            <w:lang w:eastAsia="zh-CN"/>
          </w:rPr>
          <w:delText xml:space="preserve"> in </w:delText>
        </w:r>
        <w:r w:rsidDel="00B8247C">
          <w:delText xml:space="preserve">column 2). Lastly, </w:delText>
        </w:r>
      </w:del>
      <w:del w:id="1522" w:author="Mariia Petryk" w:date="2023-08-06T16:21:00Z">
        <w:r w:rsidRPr="000A47C0" w:rsidDel="00464A24">
          <w:delText>A</w:delText>
        </w:r>
      </w:del>
      <w:del w:id="1523" w:author="Mariia Petryk" w:date="2023-08-06T17:44:00Z">
        <w:r w:rsidRPr="000A47C0" w:rsidDel="00B8247C">
          <w:delText xml:space="preserve">s the </w:delText>
        </w:r>
        <w:r w:rsidDel="00B8247C">
          <w:delText>betweenness centrality increases, the flow of talent</w:delText>
        </w:r>
      </w:del>
      <w:del w:id="1524" w:author="Mariia Petryk" w:date="2023-08-06T16:21:00Z">
        <w:r w:rsidDel="00464A24">
          <w:delText xml:space="preserve"> </w:delText>
        </w:r>
      </w:del>
      <w:del w:id="1525" w:author="Mariia Petryk" w:date="2023-08-06T17:44:00Z">
        <w:r w:rsidDel="00B8247C">
          <w:delText xml:space="preserve"> becomes easier due to the project’s connectivity to other repositories that leads to reduction in contributions to the focal project (</w:delText>
        </w:r>
      </w:del>
      <m:oMath>
        <m:sSub>
          <m:sSubPr>
            <m:ctrlPr>
              <w:del w:id="1526" w:author="Mariia Petryk" w:date="2023-08-06T17:44:00Z">
                <w:rPr>
                  <w:rFonts w:ascii="Cambria Math" w:eastAsiaTheme="minorEastAsia" w:hAnsi="Cambria Math"/>
                  <w:sz w:val="22"/>
                  <w:szCs w:val="22"/>
                  <w:lang w:eastAsia="zh-CN"/>
                </w:rPr>
              </w:del>
            </m:ctrlPr>
          </m:sSubPr>
          <m:e>
            <m:r>
              <w:del w:id="1527" w:author="Mariia Petryk" w:date="2023-08-06T17:44:00Z">
                <w:rPr>
                  <w:rFonts w:ascii="Cambria Math" w:eastAsiaTheme="minorEastAsia" w:hAnsi="Cambria Math"/>
                  <w:sz w:val="22"/>
                  <w:szCs w:val="22"/>
                  <w:lang w:eastAsia="zh-CN"/>
                </w:rPr>
                <m:t>β</m:t>
              </w:del>
            </m:r>
          </m:e>
          <m:sub>
            <m:r>
              <w:del w:id="1528" w:author="Mariia Petryk" w:date="2023-08-06T17:44:00Z">
                <w:rPr>
                  <w:rFonts w:ascii="Cambria Math" w:eastAsiaTheme="minorEastAsia" w:hAnsi="Cambria Math"/>
                  <w:sz w:val="22"/>
                  <w:szCs w:val="22"/>
                  <w:lang w:eastAsia="zh-CN"/>
                </w:rPr>
                <m:t>3</m:t>
              </w:del>
            </m:r>
          </m:sub>
        </m:sSub>
        <m:r>
          <w:del w:id="1529" w:author="Mariia Petryk" w:date="2023-08-06T17:44:00Z">
            <w:rPr>
              <w:rFonts w:ascii="Cambria Math" w:eastAsiaTheme="minorEastAsia" w:hAnsi="Cambria Math"/>
              <w:sz w:val="22"/>
              <w:szCs w:val="22"/>
              <w:lang w:eastAsia="zh-CN"/>
            </w:rPr>
            <m:t>=</m:t>
          </w:del>
        </m:r>
        <m:sSup>
          <m:sSupPr>
            <m:ctrlPr>
              <w:del w:id="1530" w:author="Mariia Petryk" w:date="2023-08-06T17:44:00Z">
                <w:rPr>
                  <w:rFonts w:ascii="Cambria Math" w:eastAsiaTheme="minorEastAsia" w:hAnsi="Cambria Math"/>
                  <w:i/>
                  <w:sz w:val="22"/>
                  <w:szCs w:val="22"/>
                  <w:lang w:eastAsia="zh-CN"/>
                </w:rPr>
              </w:del>
            </m:ctrlPr>
          </m:sSupPr>
          <m:e>
            <m:r>
              <w:del w:id="1531" w:author="Mariia Petryk" w:date="2023-08-06T17:44:00Z">
                <w:rPr>
                  <w:rFonts w:ascii="Cambria Math" w:eastAsiaTheme="minorEastAsia" w:hAnsi="Cambria Math"/>
                  <w:sz w:val="22"/>
                  <w:szCs w:val="22"/>
                  <w:lang w:eastAsia="zh-CN"/>
                </w:rPr>
                <m:t>-0.001</m:t>
              </w:del>
            </m:r>
          </m:e>
          <m:sup>
            <m:r>
              <w:del w:id="1532" w:author="Mariia Petryk" w:date="2023-08-06T17:44:00Z">
                <w:rPr>
                  <w:rFonts w:ascii="Cambria Math" w:eastAsiaTheme="minorEastAsia" w:hAnsi="Cambria Math"/>
                  <w:sz w:val="22"/>
                  <w:szCs w:val="22"/>
                  <w:lang w:eastAsia="zh-CN"/>
                </w:rPr>
                <m:t>***</m:t>
              </w:del>
            </m:r>
          </m:sup>
        </m:sSup>
      </m:oMath>
      <w:del w:id="1533" w:author="Mariia Petryk" w:date="2023-08-06T17:44:00Z">
        <w:r w:rsidDel="00B8247C">
          <w:rPr>
            <w:sz w:val="22"/>
            <w:szCs w:val="22"/>
            <w:lang w:eastAsia="zh-CN"/>
          </w:rPr>
          <w:delText xml:space="preserve"> in </w:delText>
        </w:r>
        <w:r w:rsidDel="00B8247C">
          <w:delText>column 1) and the project forks (</w:delText>
        </w:r>
      </w:del>
      <m:oMath>
        <m:sSub>
          <m:sSubPr>
            <m:ctrlPr>
              <w:del w:id="1534" w:author="Mariia Petryk" w:date="2023-08-06T17:44:00Z">
                <w:rPr>
                  <w:rFonts w:ascii="Cambria Math" w:eastAsiaTheme="minorEastAsia" w:hAnsi="Cambria Math"/>
                  <w:sz w:val="22"/>
                  <w:szCs w:val="22"/>
                  <w:lang w:eastAsia="zh-CN"/>
                </w:rPr>
              </w:del>
            </m:ctrlPr>
          </m:sSubPr>
          <m:e>
            <m:r>
              <w:del w:id="1535" w:author="Mariia Petryk" w:date="2023-08-06T17:44:00Z">
                <w:rPr>
                  <w:rFonts w:ascii="Cambria Math" w:eastAsiaTheme="minorEastAsia" w:hAnsi="Cambria Math"/>
                  <w:sz w:val="22"/>
                  <w:szCs w:val="22"/>
                  <w:lang w:eastAsia="zh-CN"/>
                </w:rPr>
                <m:t>β</m:t>
              </w:del>
            </m:r>
          </m:e>
          <m:sub>
            <m:r>
              <w:del w:id="1536" w:author="Mariia Petryk" w:date="2023-08-06T17:44:00Z">
                <w:rPr>
                  <w:rFonts w:ascii="Cambria Math" w:eastAsiaTheme="minorEastAsia" w:hAnsi="Cambria Math"/>
                  <w:sz w:val="22"/>
                  <w:szCs w:val="22"/>
                  <w:lang w:eastAsia="zh-CN"/>
                </w:rPr>
                <m:t>3</m:t>
              </w:del>
            </m:r>
          </m:sub>
        </m:sSub>
        <m:r>
          <w:del w:id="1537" w:author="Mariia Petryk" w:date="2023-08-06T17:44:00Z">
            <w:rPr>
              <w:rFonts w:ascii="Cambria Math" w:eastAsiaTheme="minorEastAsia" w:hAnsi="Cambria Math"/>
              <w:sz w:val="22"/>
              <w:szCs w:val="22"/>
              <w:lang w:eastAsia="zh-CN"/>
            </w:rPr>
            <m:t>=</m:t>
          </w:del>
        </m:r>
        <m:sSup>
          <m:sSupPr>
            <m:ctrlPr>
              <w:del w:id="1538" w:author="Mariia Petryk" w:date="2023-08-06T17:44:00Z">
                <w:rPr>
                  <w:rFonts w:ascii="Cambria Math" w:eastAsiaTheme="minorEastAsia" w:hAnsi="Cambria Math"/>
                  <w:i/>
                  <w:sz w:val="22"/>
                  <w:szCs w:val="22"/>
                  <w:lang w:eastAsia="zh-CN"/>
                </w:rPr>
              </w:del>
            </m:ctrlPr>
          </m:sSupPr>
          <m:e>
            <m:r>
              <w:del w:id="1539" w:author="Mariia Petryk" w:date="2023-08-06T17:44:00Z">
                <w:rPr>
                  <w:rFonts w:ascii="Cambria Math" w:eastAsiaTheme="minorEastAsia" w:hAnsi="Cambria Math"/>
                  <w:sz w:val="22"/>
                  <w:szCs w:val="22"/>
                  <w:lang w:eastAsia="zh-CN"/>
                </w:rPr>
                <m:t>-0.001</m:t>
              </w:del>
            </m:r>
          </m:e>
          <m:sup>
            <m:r>
              <w:del w:id="1540" w:author="Mariia Petryk" w:date="2023-08-06T17:44:00Z">
                <w:rPr>
                  <w:rFonts w:ascii="Cambria Math" w:eastAsiaTheme="minorEastAsia" w:hAnsi="Cambria Math"/>
                  <w:sz w:val="22"/>
                  <w:szCs w:val="22"/>
                  <w:lang w:eastAsia="zh-CN"/>
                </w:rPr>
                <m:t>***</m:t>
              </w:del>
            </m:r>
          </m:sup>
        </m:sSup>
      </m:oMath>
      <w:del w:id="1541" w:author="Mariia Petryk" w:date="2023-08-06T17:44:00Z">
        <w:r w:rsidDel="00B8247C">
          <w:rPr>
            <w:sz w:val="22"/>
            <w:szCs w:val="22"/>
            <w:lang w:eastAsia="zh-CN"/>
          </w:rPr>
          <w:delText xml:space="preserve"> in </w:delText>
        </w:r>
        <w:r w:rsidDel="00B8247C">
          <w:delText>column 2).</w:delText>
        </w:r>
      </w:del>
    </w:p>
    <w:p w14:paraId="340191D0" w14:textId="1AEB1F38" w:rsidR="00126D76" w:rsidDel="005E649F" w:rsidRDefault="00126D76" w:rsidP="00126D76">
      <w:pPr>
        <w:ind w:firstLine="720"/>
        <w:rPr>
          <w:del w:id="1542" w:author="Mariia Petryk" w:date="2023-08-06T20:02:00Z"/>
        </w:rPr>
      </w:pPr>
    </w:p>
    <w:p w14:paraId="3B43970E" w14:textId="191B82D8" w:rsidR="00126D76" w:rsidRPr="00E208F0" w:rsidRDefault="00126D76" w:rsidP="00126D76">
      <w:pPr>
        <w:pStyle w:val="Heading1"/>
      </w:pPr>
      <w:del w:id="1543" w:author="Mariia Petryk" w:date="2023-08-01T20:13:00Z">
        <w:r w:rsidDel="002F373F">
          <w:delText>Results</w:delText>
        </w:r>
      </w:del>
      <w:ins w:id="1544" w:author="Mariia Petryk" w:date="2023-08-01T20:13:00Z">
        <w:r w:rsidR="002F373F">
          <w:t xml:space="preserve">Discussion </w:t>
        </w:r>
      </w:ins>
    </w:p>
    <w:p w14:paraId="2B06BA4C" w14:textId="77777777" w:rsidR="00126D76" w:rsidRDefault="00126D76" w:rsidP="00126D76">
      <w:pPr>
        <w:ind w:firstLine="720"/>
      </w:pPr>
    </w:p>
    <w:p w14:paraId="0A18BB33" w14:textId="50DAD768" w:rsidR="0077479A" w:rsidRDefault="002A3000" w:rsidP="00BC19D7">
      <w:pPr>
        <w:jc w:val="both"/>
        <w:rPr>
          <w:ins w:id="1545" w:author="Mariia Petryk" w:date="2023-08-06T13:33:00Z"/>
        </w:rPr>
        <w:pPrChange w:id="1546" w:author="Mariia Petryk" w:date="2023-08-06T14:12:00Z">
          <w:pPr>
            <w:ind w:firstLine="720"/>
          </w:pPr>
        </w:pPrChange>
      </w:pPr>
      <w:ins w:id="1547" w:author="Mariia Petryk" w:date="2023-08-06T13:38:00Z">
        <w:r>
          <w:lastRenderedPageBreak/>
          <w:t xml:space="preserve">The </w:t>
        </w:r>
      </w:ins>
      <w:ins w:id="1548" w:author="Mariia Petryk" w:date="2023-08-06T13:39:00Z">
        <w:r>
          <w:t>open</w:t>
        </w:r>
      </w:ins>
      <w:ins w:id="1549" w:author="Mariia Petryk" w:date="2023-08-06T14:12:00Z">
        <w:r w:rsidR="00BC19D7">
          <w:t>-</w:t>
        </w:r>
      </w:ins>
      <w:ins w:id="1550" w:author="Mariia Petryk" w:date="2023-08-06T13:39:00Z">
        <w:r>
          <w:t>source</w:t>
        </w:r>
      </w:ins>
      <w:ins w:id="1551" w:author="Mariia Petryk" w:date="2023-08-06T13:38:00Z">
        <w:r>
          <w:t xml:space="preserve"> model bec</w:t>
        </w:r>
      </w:ins>
      <w:ins w:id="1552" w:author="Mariia Petryk" w:date="2023-08-06T13:39:00Z">
        <w:r>
          <w:t xml:space="preserve">ome ubiquitous in </w:t>
        </w:r>
      </w:ins>
      <w:ins w:id="1553" w:author="Mariia Petryk" w:date="2023-08-06T13:40:00Z">
        <w:r>
          <w:t>creating independent</w:t>
        </w:r>
      </w:ins>
      <w:ins w:id="1554" w:author="Mariia Petryk" w:date="2023-08-06T13:39:00Z">
        <w:r>
          <w:t xml:space="preserve"> technolog</w:t>
        </w:r>
      </w:ins>
      <w:ins w:id="1555" w:author="Mariia Petryk" w:date="2023-08-06T13:40:00Z">
        <w:r>
          <w:t>ical innovation</w:t>
        </w:r>
      </w:ins>
      <w:ins w:id="1556" w:author="Mariia Petryk" w:date="2023-08-06T13:39:00Z">
        <w:r>
          <w:t xml:space="preserve"> like blockchain and maint</w:t>
        </w:r>
      </w:ins>
      <w:ins w:id="1557" w:author="Mariia Petryk" w:date="2023-08-06T13:40:00Z">
        <w:r>
          <w:t>aining</w:t>
        </w:r>
      </w:ins>
      <w:ins w:id="1558" w:author="Mariia Petryk" w:date="2023-08-06T13:39:00Z">
        <w:r>
          <w:t xml:space="preserve"> </w:t>
        </w:r>
      </w:ins>
      <w:ins w:id="1559" w:author="Mariia Petryk" w:date="2023-08-06T13:40:00Z">
        <w:r>
          <w:t>ex</w:t>
        </w:r>
      </w:ins>
      <w:ins w:id="1560" w:author="Mariia Petryk" w:date="2023-08-06T13:41:00Z">
        <w:r>
          <w:t>isting corporate software like Twitter</w:t>
        </w:r>
      </w:ins>
      <w:ins w:id="1561" w:author="Mariia Petryk" w:date="2023-08-06T13:47:00Z">
        <w:r w:rsidR="0092339A">
          <w:t xml:space="preserve"> (Twitter)</w:t>
        </w:r>
      </w:ins>
      <w:ins w:id="1562" w:author="Mariia Petryk" w:date="2023-08-06T13:41:00Z">
        <w:r>
          <w:t xml:space="preserve"> or </w:t>
        </w:r>
      </w:ins>
      <w:ins w:id="1563" w:author="Mariia Petryk" w:date="2023-08-06T13:49:00Z">
        <w:r w:rsidR="0092339A">
          <w:t>GPT-2 (</w:t>
        </w:r>
        <w:proofErr w:type="spellStart"/>
        <w:r w:rsidR="0092339A">
          <w:t>OpenAI</w:t>
        </w:r>
        <w:proofErr w:type="spellEnd"/>
        <w:r w:rsidR="0092339A">
          <w:t>)</w:t>
        </w:r>
      </w:ins>
      <w:ins w:id="1564" w:author="Mariia Petryk" w:date="2023-08-06T13:46:00Z">
        <w:r w:rsidR="0092339A">
          <w:t xml:space="preserve"> and taking it to new directions. </w:t>
        </w:r>
      </w:ins>
      <w:del w:id="1565" w:author="Mariia Petryk" w:date="2023-08-06T10:57:00Z">
        <w:r w:rsidR="00126D76" w:rsidDel="00AD0554">
          <w:delText>TBD</w:delText>
        </w:r>
      </w:del>
      <w:ins w:id="1566" w:author="Mariia Petryk" w:date="2023-08-06T11:14:00Z">
        <w:r w:rsidR="00BE0A52">
          <w:t xml:space="preserve">The </w:t>
        </w:r>
      </w:ins>
      <w:ins w:id="1567" w:author="Mariia Petryk" w:date="2023-08-06T11:52:00Z">
        <w:r w:rsidR="005E2C23" w:rsidRPr="00326EE8">
          <w:t xml:space="preserve">work structures </w:t>
        </w:r>
        <w:r w:rsidR="005E2C23">
          <w:t xml:space="preserve">of the </w:t>
        </w:r>
      </w:ins>
      <w:ins w:id="1568" w:author="Mariia Petryk" w:date="2023-08-06T11:30:00Z">
        <w:r w:rsidR="00DF300C">
          <w:t xml:space="preserve">OSS </w:t>
        </w:r>
      </w:ins>
      <w:ins w:id="1569" w:author="Mariia Petryk" w:date="2023-08-06T11:42:00Z">
        <w:r w:rsidR="001876B4">
          <w:t>project</w:t>
        </w:r>
      </w:ins>
      <w:ins w:id="1570" w:author="Mariia Petryk" w:date="2023-08-06T11:30:00Z">
        <w:r w:rsidR="00DF300C">
          <w:t xml:space="preserve"> ha</w:t>
        </w:r>
      </w:ins>
      <w:ins w:id="1571" w:author="Mariia Petryk" w:date="2023-08-06T11:52:00Z">
        <w:r w:rsidR="005E2C23">
          <w:t>ve</w:t>
        </w:r>
      </w:ins>
      <w:ins w:id="1572" w:author="Mariia Petryk" w:date="2023-08-06T11:30:00Z">
        <w:r w:rsidR="00DF300C">
          <w:t xml:space="preserve"> </w:t>
        </w:r>
      </w:ins>
      <w:ins w:id="1573" w:author="Mariia Petryk" w:date="2023-08-06T11:31:00Z">
        <w:r w:rsidR="00DF300C">
          <w:t xml:space="preserve">been </w:t>
        </w:r>
      </w:ins>
      <w:ins w:id="1574" w:author="Mariia Petryk" w:date="2023-08-06T11:32:00Z">
        <w:r w:rsidR="00DF300C">
          <w:t>of</w:t>
        </w:r>
      </w:ins>
      <w:ins w:id="1575" w:author="Mariia Petryk" w:date="2023-08-06T11:31:00Z">
        <w:r w:rsidR="00DF300C">
          <w:t xml:space="preserve"> attention </w:t>
        </w:r>
      </w:ins>
      <w:ins w:id="1576" w:author="Mariia Petryk" w:date="2023-08-06T11:32:00Z">
        <w:r w:rsidR="00DF300C">
          <w:t xml:space="preserve">by prior research, however, </w:t>
        </w:r>
        <w:r w:rsidR="00DF300C" w:rsidRPr="00DF300C">
          <w:rPr>
            <w:rPrChange w:id="1577" w:author="Mariia Petryk" w:date="2023-08-06T11:32:00Z">
              <w:rPr>
                <w:rFonts w:ascii="AdvTT3258b86f" w:hAnsi="AdvTT3258b86f"/>
                <w:sz w:val="20"/>
                <w:szCs w:val="20"/>
              </w:rPr>
            </w:rPrChange>
          </w:rPr>
          <w:t>th</w:t>
        </w:r>
      </w:ins>
      <w:ins w:id="1578" w:author="Mariia Petryk" w:date="2023-08-06T11:53:00Z">
        <w:r w:rsidR="005E2C23">
          <w:t>eir impact on the project success were investigated in isolation form one another</w:t>
        </w:r>
      </w:ins>
      <w:ins w:id="1579" w:author="Mariia Petryk" w:date="2023-08-06T11:37:00Z">
        <w:r w:rsidR="00DF300C">
          <w:t>.</w:t>
        </w:r>
      </w:ins>
      <w:ins w:id="1580" w:author="Mariia Petryk" w:date="2023-08-06T13:38:00Z">
        <w:r>
          <w:t xml:space="preserve"> </w:t>
        </w:r>
      </w:ins>
      <w:ins w:id="1581" w:author="Mariia Petryk" w:date="2023-08-06T11:53:00Z">
        <w:r w:rsidR="005E2C23">
          <w:t xml:space="preserve">In this study, we aim to aggregate the previous knowledge of </w:t>
        </w:r>
      </w:ins>
      <w:ins w:id="1582" w:author="Mariia Petryk" w:date="2023-08-06T11:56:00Z">
        <w:r w:rsidR="005E2C23">
          <w:t>how the organizational structure of the OSS project aff</w:t>
        </w:r>
      </w:ins>
      <w:ins w:id="1583" w:author="Mariia Petryk" w:date="2023-08-06T11:57:00Z">
        <w:r w:rsidR="005E2C23">
          <w:t>ects its success measures. In addition, we add the time dimension in our analysis to explore how the evol</w:t>
        </w:r>
      </w:ins>
      <w:ins w:id="1584" w:author="Mariia Petryk" w:date="2023-08-06T11:58:00Z">
        <w:r w:rsidR="005E2C23">
          <w:t>ution of the collaborative network structures affects the productivity and the popularity of the project.</w:t>
        </w:r>
        <w:r w:rsidR="0077479A">
          <w:t xml:space="preserve"> </w:t>
        </w:r>
        <w:r w:rsidR="0077479A" w:rsidRPr="0077479A">
          <w:rPr>
            <w:rPrChange w:id="1585" w:author="Mariia Petryk" w:date="2023-08-06T12:03:00Z">
              <w:rPr>
                <w:rFonts w:ascii="AdvTT3258b86f" w:hAnsi="AdvTT3258b86f"/>
                <w:sz w:val="20"/>
                <w:szCs w:val="20"/>
              </w:rPr>
            </w:rPrChange>
          </w:rPr>
          <w:t xml:space="preserve">Considering the steady shift toward FLOSS projects in </w:t>
        </w:r>
      </w:ins>
      <w:ins w:id="1586" w:author="Mariia Petryk" w:date="2023-08-06T11:59:00Z">
        <w:r w:rsidR="0077479A" w:rsidRPr="0077479A">
          <w:rPr>
            <w:rPrChange w:id="1587" w:author="Mariia Petryk" w:date="2023-08-06T12:03:00Z">
              <w:rPr>
                <w:rFonts w:ascii="AdvTT3258b86f" w:hAnsi="AdvTT3258b86f"/>
                <w:sz w:val="20"/>
                <w:szCs w:val="20"/>
              </w:rPr>
            </w:rPrChange>
          </w:rPr>
          <w:t>producing technological innovation</w:t>
        </w:r>
      </w:ins>
      <w:ins w:id="1588" w:author="Mariia Petryk" w:date="2023-08-06T12:00:00Z">
        <w:r w:rsidR="0077479A" w:rsidRPr="0077479A">
          <w:rPr>
            <w:rPrChange w:id="1589" w:author="Mariia Petryk" w:date="2023-08-06T12:03:00Z">
              <w:rPr>
                <w:rFonts w:ascii="AdvTT3258b86f" w:hAnsi="AdvTT3258b86f"/>
                <w:sz w:val="20"/>
                <w:szCs w:val="20"/>
              </w:rPr>
            </w:rPrChange>
          </w:rPr>
          <w:t>, like blockchain or machine learning algorithms</w:t>
        </w:r>
      </w:ins>
      <w:ins w:id="1590" w:author="Mariia Petryk" w:date="2023-08-06T11:58:00Z">
        <w:r w:rsidR="0077479A" w:rsidRPr="0077479A">
          <w:rPr>
            <w:rPrChange w:id="1591" w:author="Mariia Petryk" w:date="2023-08-06T12:03:00Z">
              <w:rPr>
                <w:rFonts w:ascii="AdvTT3258b86f" w:hAnsi="AdvTT3258b86f"/>
                <w:sz w:val="20"/>
                <w:szCs w:val="20"/>
              </w:rPr>
            </w:rPrChange>
          </w:rPr>
          <w:t xml:space="preserve">, </w:t>
        </w:r>
      </w:ins>
      <w:ins w:id="1592" w:author="Mariia Petryk" w:date="2023-08-06T12:01:00Z">
        <w:r w:rsidR="0077479A" w:rsidRPr="0077479A">
          <w:rPr>
            <w:rPrChange w:id="1593" w:author="Mariia Petryk" w:date="2023-08-06T12:03:00Z">
              <w:rPr>
                <w:rFonts w:ascii="AdvTT3258b86f" w:hAnsi="AdvTT3258b86f"/>
                <w:sz w:val="20"/>
                <w:szCs w:val="20"/>
              </w:rPr>
            </w:rPrChange>
          </w:rPr>
          <w:t xml:space="preserve">combining prior theoretical knowledge </w:t>
        </w:r>
      </w:ins>
      <w:ins w:id="1594" w:author="Mariia Petryk" w:date="2023-08-06T12:02:00Z">
        <w:r w:rsidR="0077479A" w:rsidRPr="0077479A">
          <w:rPr>
            <w:rPrChange w:id="1595" w:author="Mariia Petryk" w:date="2023-08-06T12:03:00Z">
              <w:rPr>
                <w:rFonts w:ascii="AdvTT3258b86f" w:hAnsi="AdvTT3258b86f"/>
                <w:sz w:val="20"/>
                <w:szCs w:val="20"/>
              </w:rPr>
            </w:rPrChange>
          </w:rPr>
          <w:t xml:space="preserve">into a congruent theory </w:t>
        </w:r>
      </w:ins>
      <w:ins w:id="1596" w:author="Mariia Petryk" w:date="2023-08-06T11:58:00Z">
        <w:r w:rsidR="0077479A" w:rsidRPr="0077479A">
          <w:rPr>
            <w:rPrChange w:id="1597" w:author="Mariia Petryk" w:date="2023-08-06T12:03:00Z">
              <w:rPr>
                <w:rFonts w:ascii="AdvTT3258b86f" w:hAnsi="AdvTT3258b86f"/>
                <w:sz w:val="20"/>
                <w:szCs w:val="20"/>
              </w:rPr>
            </w:rPrChange>
          </w:rPr>
          <w:t xml:space="preserve">is important for better understanding the phenomenon and </w:t>
        </w:r>
      </w:ins>
      <w:ins w:id="1598" w:author="Mariia Petryk" w:date="2023-08-06T12:02:00Z">
        <w:r w:rsidR="0077479A" w:rsidRPr="0077479A">
          <w:rPr>
            <w:rPrChange w:id="1599" w:author="Mariia Petryk" w:date="2023-08-06T12:03:00Z">
              <w:rPr>
                <w:rFonts w:ascii="AdvTT3258b86f" w:hAnsi="AdvTT3258b86f"/>
                <w:sz w:val="20"/>
                <w:szCs w:val="20"/>
              </w:rPr>
            </w:rPrChange>
          </w:rPr>
          <w:t>developing</w:t>
        </w:r>
      </w:ins>
      <w:ins w:id="1600" w:author="Mariia Petryk" w:date="2023-08-06T12:03:00Z">
        <w:r w:rsidR="0077479A" w:rsidRPr="0077479A">
          <w:rPr>
            <w:rPrChange w:id="1601" w:author="Mariia Petryk" w:date="2023-08-06T12:03:00Z">
              <w:rPr>
                <w:rFonts w:ascii="AdvTT3258b86f" w:hAnsi="AdvTT3258b86f"/>
                <w:sz w:val="20"/>
                <w:szCs w:val="20"/>
              </w:rPr>
            </w:rPrChange>
          </w:rPr>
          <w:t xml:space="preserve"> strategies on management of th</w:t>
        </w:r>
        <w:r w:rsidR="0077479A">
          <w:t>e new generation of the technological</w:t>
        </w:r>
        <w:r w:rsidR="0077479A" w:rsidRPr="0077479A">
          <w:rPr>
            <w:rPrChange w:id="1602" w:author="Mariia Petryk" w:date="2023-08-06T12:03:00Z">
              <w:rPr>
                <w:rFonts w:ascii="AdvTT3258b86f" w:hAnsi="AdvTT3258b86f"/>
                <w:sz w:val="20"/>
                <w:szCs w:val="20"/>
              </w:rPr>
            </w:rPrChange>
          </w:rPr>
          <w:t xml:space="preserve"> innovation</w:t>
        </w:r>
      </w:ins>
      <w:ins w:id="1603" w:author="Mariia Petryk" w:date="2023-08-06T11:58:00Z">
        <w:r w:rsidR="0077479A" w:rsidRPr="0077479A">
          <w:rPr>
            <w:rPrChange w:id="1604" w:author="Mariia Petryk" w:date="2023-08-06T12:03:00Z">
              <w:rPr>
                <w:rFonts w:ascii="AdvTT3258b86f" w:hAnsi="AdvTT3258b86f"/>
                <w:sz w:val="20"/>
                <w:szCs w:val="20"/>
              </w:rPr>
            </w:rPrChange>
          </w:rPr>
          <w:t xml:space="preserve">. </w:t>
        </w:r>
      </w:ins>
    </w:p>
    <w:p w14:paraId="4046E8EE" w14:textId="17720306" w:rsidR="002A3000" w:rsidRDefault="002A3000" w:rsidP="00B34340">
      <w:pPr>
        <w:ind w:firstLine="720"/>
        <w:jc w:val="both"/>
        <w:rPr>
          <w:ins w:id="1605" w:author="Mariia Petryk" w:date="2023-08-06T12:03:00Z"/>
        </w:rPr>
        <w:pPrChange w:id="1606" w:author="Mariia Petryk" w:date="2023-08-06T14:11:00Z">
          <w:pPr>
            <w:ind w:firstLine="720"/>
          </w:pPr>
        </w:pPrChange>
      </w:pPr>
      <w:ins w:id="1607" w:author="Mariia Petryk" w:date="2023-08-06T13:33:00Z">
        <w:r>
          <w:t xml:space="preserve">Using a </w:t>
        </w:r>
      </w:ins>
      <w:ins w:id="1608" w:author="Mariia Petryk" w:date="2023-08-06T13:49:00Z">
        <w:r w:rsidR="00DC723B">
          <w:t>big data</w:t>
        </w:r>
      </w:ins>
      <w:ins w:id="1609" w:author="Mariia Petryk" w:date="2023-08-06T13:33:00Z">
        <w:r>
          <w:t xml:space="preserve"> </w:t>
        </w:r>
      </w:ins>
      <w:ins w:id="1610" w:author="Mariia Petryk" w:date="2023-08-06T13:37:00Z">
        <w:r>
          <w:t>dataset from one of the larges blockchain communities</w:t>
        </w:r>
      </w:ins>
      <w:ins w:id="1611" w:author="Mariia Petryk" w:date="2023-08-06T13:49:00Z">
        <w:r w:rsidR="00DC723B">
          <w:t xml:space="preserve"> (Ethereum</w:t>
        </w:r>
      </w:ins>
      <w:ins w:id="1612" w:author="Mariia Petryk" w:date="2023-08-06T13:50:00Z">
        <w:r w:rsidR="00DC723B">
          <w:t>)</w:t>
        </w:r>
      </w:ins>
      <w:ins w:id="1613" w:author="Mariia Petryk" w:date="2023-08-06T13:49:00Z">
        <w:r w:rsidR="00DC723B">
          <w:t xml:space="preserve">, we </w:t>
        </w:r>
      </w:ins>
      <w:ins w:id="1614" w:author="Mariia Petryk" w:date="2023-08-06T13:50:00Z">
        <w:r w:rsidR="00DC723B">
          <w:t xml:space="preserve">test how the </w:t>
        </w:r>
      </w:ins>
      <w:ins w:id="1615" w:author="Mariia Petryk" w:date="2023-08-06T13:51:00Z">
        <w:r w:rsidR="00DC723B">
          <w:t xml:space="preserve">existing OSS hypotheses developed over past 15 </w:t>
        </w:r>
      </w:ins>
      <w:ins w:id="1616" w:author="Mariia Petryk" w:date="2023-08-07T09:58:00Z">
        <w:r w:rsidR="008854FE">
          <w:t xml:space="preserve">years </w:t>
        </w:r>
      </w:ins>
      <w:ins w:id="1617" w:author="Mariia Petryk" w:date="2023-08-06T13:51:00Z">
        <w:r w:rsidR="00DC723B">
          <w:t>interact</w:t>
        </w:r>
      </w:ins>
      <w:ins w:id="1618" w:author="Mariia Petryk" w:date="2023-08-07T09:58:00Z">
        <w:r w:rsidR="008854FE">
          <w:t xml:space="preserve"> with each other</w:t>
        </w:r>
      </w:ins>
      <w:ins w:id="1619" w:author="Mariia Petryk" w:date="2023-08-06T14:00:00Z">
        <w:r w:rsidR="007E4B85">
          <w:t xml:space="preserve">. We find that </w:t>
        </w:r>
        <w:r w:rsidR="007E4B85" w:rsidRPr="00BC19D7">
          <w:rPr>
            <w:highlight w:val="yellow"/>
            <w:rPrChange w:id="1620" w:author="Mariia Petryk" w:date="2023-08-06T14:12:00Z">
              <w:rPr/>
            </w:rPrChange>
          </w:rPr>
          <w:t>…</w:t>
        </w:r>
      </w:ins>
    </w:p>
    <w:p w14:paraId="551E4D8A" w14:textId="77777777" w:rsidR="00BA0AF5" w:rsidRDefault="00BA0AF5" w:rsidP="00B34340">
      <w:pPr>
        <w:rPr>
          <w:ins w:id="1621" w:author="Mariia Petryk" w:date="2023-08-06T12:03:00Z"/>
        </w:rPr>
        <w:pPrChange w:id="1622" w:author="Mariia Petryk" w:date="2023-08-06T14:11:00Z">
          <w:pPr>
            <w:ind w:firstLine="720"/>
          </w:pPr>
        </w:pPrChange>
      </w:pPr>
    </w:p>
    <w:p w14:paraId="74BD168C" w14:textId="77777777" w:rsidR="00DC723B" w:rsidRDefault="00DC723B" w:rsidP="0077479A">
      <w:pPr>
        <w:ind w:firstLine="720"/>
        <w:rPr>
          <w:ins w:id="1623" w:author="Mariia Petryk" w:date="2023-08-06T13:49:00Z"/>
        </w:rPr>
      </w:pPr>
    </w:p>
    <w:p w14:paraId="3C25B0A7" w14:textId="100AD1A1" w:rsidR="00126D76" w:rsidDel="0077479A" w:rsidRDefault="00126D76" w:rsidP="00126D76">
      <w:pPr>
        <w:ind w:firstLine="720"/>
        <w:rPr>
          <w:del w:id="1624" w:author="Mariia Petryk" w:date="2023-08-06T11:58:00Z"/>
        </w:rPr>
      </w:pPr>
    </w:p>
    <w:p w14:paraId="0CF6D59B" w14:textId="77777777" w:rsidR="00126D76" w:rsidRDefault="00126D76" w:rsidP="00126D76">
      <w:pPr>
        <w:pStyle w:val="Heading1"/>
      </w:pPr>
      <w:r>
        <w:t>Reference List</w:t>
      </w:r>
    </w:p>
    <w:p w14:paraId="746D541A"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Hoffa F. 2016. GitHub on BigQuery: Analyze all the </w:t>
      </w:r>
      <w:proofErr w:type="gramStart"/>
      <w:r w:rsidRPr="00EE0732">
        <w:rPr>
          <w:rFonts w:cs="Times New Roman"/>
          <w:color w:val="000000" w:themeColor="text1"/>
        </w:rPr>
        <w:t>open source</w:t>
      </w:r>
      <w:proofErr w:type="gramEnd"/>
      <w:r w:rsidRPr="00EE0732">
        <w:rPr>
          <w:rFonts w:cs="Times New Roman"/>
          <w:color w:val="000000" w:themeColor="text1"/>
        </w:rPr>
        <w:t xml:space="preserve"> code. </w:t>
      </w:r>
      <w:hyperlink r:id="rId14" w:history="1">
        <w:r w:rsidRPr="00EE0732">
          <w:rPr>
            <w:rStyle w:val="Hyperlink"/>
            <w:rFonts w:cs="Times New Roman"/>
            <w:color w:val="000000" w:themeColor="text1"/>
            <w:kern w:val="0"/>
          </w:rPr>
          <w:t>https://cloud.google.com/blog/topics/public-datasets/github-on-bigquery-analyze-all-the-open-source-code</w:t>
        </w:r>
      </w:hyperlink>
    </w:p>
    <w:p w14:paraId="21405D83"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BigQuery 2023. </w:t>
      </w:r>
      <w:hyperlink r:id="rId15" w:history="1">
        <w:r w:rsidRPr="00EE0732">
          <w:rPr>
            <w:rStyle w:val="Hyperlink"/>
            <w:rFonts w:cs="Times New Roman"/>
            <w:color w:val="000000" w:themeColor="text1"/>
            <w:kern w:val="0"/>
          </w:rPr>
          <w:t>https://cloud.google.com/bigquery/</w:t>
        </w:r>
      </w:hyperlink>
    </w:p>
    <w:p w14:paraId="3D502C01"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GitHub 2023. </w:t>
      </w:r>
      <w:hyperlink r:id="rId16" w:history="1">
        <w:r w:rsidRPr="00EE0732">
          <w:rPr>
            <w:rStyle w:val="Hyperlink"/>
            <w:rFonts w:cs="Times New Roman"/>
            <w:color w:val="000000" w:themeColor="text1"/>
            <w:kern w:val="0"/>
          </w:rPr>
          <w:t>https://docs.github.com/en/webhooks-and-events/webhooks/webhook-events-and-payloads</w:t>
        </w:r>
      </w:hyperlink>
    </w:p>
    <w:p w14:paraId="47B4EBCB" w14:textId="77777777" w:rsidR="00126D76" w:rsidRPr="00EE0732" w:rsidRDefault="00126D76" w:rsidP="00126D76">
      <w:pPr>
        <w:pStyle w:val="ListParagraph"/>
        <w:numPr>
          <w:ilvl w:val="0"/>
          <w:numId w:val="4"/>
        </w:numPr>
        <w:rPr>
          <w:rFonts w:cs="Times New Roman"/>
          <w:color w:val="000000" w:themeColor="text1"/>
        </w:rPr>
      </w:pPr>
      <w:proofErr w:type="spellStart"/>
      <w:r w:rsidRPr="00EE0732">
        <w:rPr>
          <w:rFonts w:cs="Times New Roman"/>
          <w:color w:val="000000" w:themeColor="text1"/>
        </w:rPr>
        <w:t>Mockus</w:t>
      </w:r>
      <w:proofErr w:type="spellEnd"/>
      <w:r w:rsidRPr="00EE0732">
        <w:rPr>
          <w:rFonts w:cs="Times New Roman"/>
          <w:color w:val="000000" w:themeColor="text1"/>
        </w:rPr>
        <w:t xml:space="preserve">, A., R. T. Fielding, J. D. </w:t>
      </w:r>
      <w:proofErr w:type="spellStart"/>
      <w:r w:rsidRPr="00EE0732">
        <w:rPr>
          <w:rFonts w:cs="Times New Roman"/>
          <w:color w:val="000000" w:themeColor="text1"/>
        </w:rPr>
        <w:t>Herbsleb</w:t>
      </w:r>
      <w:proofErr w:type="spellEnd"/>
      <w:r w:rsidRPr="00EE0732">
        <w:rPr>
          <w:rFonts w:cs="Times New Roman"/>
          <w:color w:val="000000" w:themeColor="text1"/>
        </w:rPr>
        <w:t xml:space="preserve">. 2002. Two case studies </w:t>
      </w:r>
      <w:proofErr w:type="spellStart"/>
      <w:r w:rsidRPr="00EE0732">
        <w:rPr>
          <w:rFonts w:cs="Times New Roman"/>
          <w:color w:val="000000" w:themeColor="text1"/>
        </w:rPr>
        <w:t>ofopen</w:t>
      </w:r>
      <w:proofErr w:type="spellEnd"/>
      <w:r w:rsidRPr="00EE0732">
        <w:rPr>
          <w:rFonts w:cs="Times New Roman"/>
          <w:color w:val="000000" w:themeColor="text1"/>
        </w:rPr>
        <w:t xml:space="preserve"> source software development: Apache and </w:t>
      </w:r>
      <w:proofErr w:type="spellStart"/>
      <w:r w:rsidRPr="00EE0732">
        <w:rPr>
          <w:rFonts w:cs="Times New Roman"/>
          <w:color w:val="000000" w:themeColor="text1"/>
        </w:rPr>
        <w:t>Mozilla.ACMTrans</w:t>
      </w:r>
      <w:proofErr w:type="spellEnd"/>
      <w:r w:rsidRPr="00EE0732">
        <w:rPr>
          <w:rFonts w:cs="Times New Roman"/>
          <w:color w:val="000000" w:themeColor="text1"/>
        </w:rPr>
        <w:t xml:space="preserve">. Software </w:t>
      </w:r>
      <w:proofErr w:type="spellStart"/>
      <w:r w:rsidRPr="00EE0732">
        <w:rPr>
          <w:rFonts w:cs="Times New Roman"/>
          <w:color w:val="000000" w:themeColor="text1"/>
        </w:rPr>
        <w:t>Engrg</w:t>
      </w:r>
      <w:proofErr w:type="spellEnd"/>
      <w:r w:rsidRPr="00EE0732">
        <w:rPr>
          <w:rFonts w:cs="Times New Roman"/>
          <w:color w:val="000000" w:themeColor="text1"/>
        </w:rPr>
        <w:t>. Methodology11(3) 309–346.</w:t>
      </w:r>
    </w:p>
    <w:p w14:paraId="02C6A4E4"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Petryk, M., Qiu, L., and Pathak, P. 2023. The Impact of Open-Source Community on Cryptocurrency Market Price: An Empirical Investigation. MISQ, Forthcoming.</w:t>
      </w:r>
    </w:p>
    <w:p w14:paraId="19B05FA6" w14:textId="77777777" w:rsidR="00126D76" w:rsidRPr="00EE0732"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EE0732">
        <w:rPr>
          <w:rFonts w:cs="Times New Roman"/>
          <w:color w:val="000000" w:themeColor="text1"/>
        </w:rPr>
        <w:t>Uzzi</w:t>
      </w:r>
      <w:proofErr w:type="spellEnd"/>
      <w:r w:rsidRPr="00EE0732">
        <w:rPr>
          <w:rFonts w:cs="Times New Roman"/>
          <w:color w:val="000000" w:themeColor="text1"/>
        </w:rPr>
        <w:t>, В. 1997. "Social Structure and Competition in Interfirm Networks: The Problem of Embeddedness," Administrative Science Quarterly (42:1), pp. 35-67. </w:t>
      </w:r>
    </w:p>
    <w:p w14:paraId="1E522C37" w14:textId="77777777" w:rsidR="00126D76" w:rsidRPr="00EE0732" w:rsidRDefault="00126D76" w:rsidP="00126D76">
      <w:pPr>
        <w:pStyle w:val="NormalWeb"/>
        <w:numPr>
          <w:ilvl w:val="0"/>
          <w:numId w:val="4"/>
        </w:numPr>
        <w:rPr>
          <w:color w:val="000000" w:themeColor="text1"/>
        </w:rPr>
      </w:pPr>
      <w:proofErr w:type="spellStart"/>
      <w:r w:rsidRPr="00EE0732">
        <w:rPr>
          <w:color w:val="000000" w:themeColor="text1"/>
        </w:rPr>
        <w:t>Ke</w:t>
      </w:r>
      <w:proofErr w:type="spellEnd"/>
      <w:r w:rsidRPr="00EE0732">
        <w:rPr>
          <w:color w:val="000000" w:themeColor="text1"/>
        </w:rPr>
        <w:t xml:space="preserve"> W, Zhang P (2010) The effects of extrinsic motivations and satisfaction in open-source software development. J. Assoc. Inform. Systems 11(12):784–808. </w:t>
      </w:r>
    </w:p>
    <w:p w14:paraId="5176FA58" w14:textId="77777777" w:rsidR="00126D76" w:rsidRPr="00EE0732" w:rsidRDefault="00126D76" w:rsidP="00126D76">
      <w:pPr>
        <w:pStyle w:val="NormalWeb"/>
        <w:numPr>
          <w:ilvl w:val="0"/>
          <w:numId w:val="4"/>
        </w:numPr>
        <w:rPr>
          <w:color w:val="000000" w:themeColor="text1"/>
        </w:rPr>
      </w:pPr>
      <w:r w:rsidRPr="00EE0732">
        <w:rPr>
          <w:color w:val="000000" w:themeColor="text1"/>
        </w:rPr>
        <w:t>Ryan RM, Deci EL (2000) Self-determination theory and the facilitation of intrinsic motivation, social development, and well-being. Amer. Psych. 55(February):68–78.</w:t>
      </w:r>
    </w:p>
    <w:p w14:paraId="5C6EDCEE" w14:textId="77777777" w:rsidR="00126D76" w:rsidRPr="0020034B"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20034B">
        <w:rPr>
          <w:rFonts w:cs="Times New Roman"/>
          <w:color w:val="000000" w:themeColor="text1"/>
        </w:rPr>
        <w:t>Crowston</w:t>
      </w:r>
      <w:proofErr w:type="spellEnd"/>
      <w:r w:rsidRPr="0020034B">
        <w:rPr>
          <w:rFonts w:cs="Times New Roman"/>
          <w:color w:val="000000" w:themeColor="text1"/>
        </w:rPr>
        <w:t xml:space="preserve">, K., H. </w:t>
      </w:r>
      <w:proofErr w:type="spellStart"/>
      <w:r w:rsidRPr="0020034B">
        <w:rPr>
          <w:rFonts w:cs="Times New Roman"/>
          <w:color w:val="000000" w:themeColor="text1"/>
        </w:rPr>
        <w:t>Annabi</w:t>
      </w:r>
      <w:proofErr w:type="spellEnd"/>
      <w:r w:rsidRPr="0020034B">
        <w:rPr>
          <w:rFonts w:cs="Times New Roman"/>
          <w:color w:val="000000" w:themeColor="text1"/>
        </w:rPr>
        <w:t xml:space="preserve">, J. </w:t>
      </w:r>
      <w:proofErr w:type="spellStart"/>
      <w:r w:rsidRPr="0020034B">
        <w:rPr>
          <w:rFonts w:cs="Times New Roman"/>
          <w:color w:val="000000" w:themeColor="text1"/>
        </w:rPr>
        <w:t>Howison</w:t>
      </w:r>
      <w:proofErr w:type="spellEnd"/>
      <w:r w:rsidRPr="0020034B">
        <w:rPr>
          <w:rFonts w:cs="Times New Roman"/>
          <w:color w:val="000000" w:themeColor="text1"/>
        </w:rPr>
        <w:t xml:space="preserve">. 2003. Defining </w:t>
      </w:r>
      <w:proofErr w:type="gramStart"/>
      <w:r w:rsidRPr="0020034B">
        <w:rPr>
          <w:rFonts w:cs="Times New Roman"/>
          <w:color w:val="000000" w:themeColor="text1"/>
        </w:rPr>
        <w:t>open source</w:t>
      </w:r>
      <w:proofErr w:type="gramEnd"/>
      <w:r w:rsidRPr="0020034B">
        <w:rPr>
          <w:rFonts w:cs="Times New Roman"/>
          <w:color w:val="000000" w:themeColor="text1"/>
        </w:rPr>
        <w:t xml:space="preserve"> software project success. Proc. </w:t>
      </w:r>
      <w:proofErr w:type="spellStart"/>
      <w:r w:rsidRPr="0020034B">
        <w:rPr>
          <w:rFonts w:cs="Times New Roman"/>
          <w:color w:val="000000" w:themeColor="text1"/>
        </w:rPr>
        <w:t>Internat.</w:t>
      </w:r>
      <w:proofErr w:type="spellEnd"/>
      <w:r w:rsidRPr="0020034B">
        <w:rPr>
          <w:rFonts w:cs="Times New Roman"/>
          <w:color w:val="000000" w:themeColor="text1"/>
        </w:rPr>
        <w:t xml:space="preserve"> Conf. Inform. Systems, ICIS, Seattle, WA, Association for Information Systems, Atlanta, GA. </w:t>
      </w:r>
    </w:p>
    <w:p w14:paraId="241E83EF" w14:textId="77777777" w:rsidR="00126D76" w:rsidRPr="0020034B"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20034B">
        <w:rPr>
          <w:rFonts w:cs="Times New Roman"/>
          <w:color w:val="000000" w:themeColor="text1"/>
        </w:rPr>
        <w:t>Boh</w:t>
      </w:r>
      <w:proofErr w:type="spellEnd"/>
      <w:r w:rsidRPr="0020034B">
        <w:rPr>
          <w:rFonts w:cs="Times New Roman"/>
          <w:color w:val="000000" w:themeColor="text1"/>
        </w:rPr>
        <w:t xml:space="preserve">, W., Slaughter, S., and Espinosa, J. 2007. "Learning from Experience in Software Development: A Multilevel Analysis," Management Science (53:8), pp. 1 </w:t>
      </w:r>
    </w:p>
    <w:p w14:paraId="41B829C3" w14:textId="77777777" w:rsidR="00126D76" w:rsidRPr="00EE0732" w:rsidRDefault="00126D76" w:rsidP="00126D76">
      <w:pPr>
        <w:pStyle w:val="NormalWeb"/>
        <w:rPr>
          <w:color w:val="000000" w:themeColor="text1"/>
        </w:rPr>
      </w:pPr>
    </w:p>
    <w:p w14:paraId="5126F1AF" w14:textId="77777777" w:rsidR="00126D76" w:rsidRPr="00E208F0" w:rsidRDefault="00126D76" w:rsidP="00126D76">
      <w:pPr>
        <w:jc w:val="center"/>
        <w:rPr>
          <w:b/>
          <w:bCs/>
        </w:rPr>
      </w:pPr>
      <w:r w:rsidRPr="00E208F0">
        <w:rPr>
          <w:b/>
          <w:bCs/>
        </w:rPr>
        <w:br w:type="page"/>
      </w:r>
    </w:p>
    <w:p w14:paraId="5E12AA3A" w14:textId="77777777" w:rsidR="00126D76" w:rsidRPr="00E208F0" w:rsidRDefault="00126D76" w:rsidP="00126D76">
      <w:pPr>
        <w:jc w:val="center"/>
        <w:rPr>
          <w:b/>
          <w:bCs/>
        </w:rPr>
      </w:pPr>
      <w:r w:rsidRPr="00E208F0">
        <w:rPr>
          <w:b/>
          <w:bCs/>
        </w:rPr>
        <w:lastRenderedPageBreak/>
        <w:t>Appendix</w:t>
      </w:r>
    </w:p>
    <w:p w14:paraId="0D19633E" w14:textId="77777777" w:rsidR="00126D76" w:rsidRPr="00E208F0" w:rsidRDefault="00126D76" w:rsidP="00126D76"/>
    <w:p w14:paraId="2200F1C8" w14:textId="77777777" w:rsidR="00126D76" w:rsidRPr="00E208F0" w:rsidRDefault="00126D76" w:rsidP="00126D76">
      <w:pPr>
        <w:jc w:val="center"/>
        <w:rPr>
          <w:b/>
          <w:bCs/>
        </w:rPr>
      </w:pPr>
      <w:r w:rsidRPr="00E208F0">
        <w:rPr>
          <w:b/>
          <w:bCs/>
        </w:rPr>
        <w:t xml:space="preserve">Table </w:t>
      </w:r>
      <w:r>
        <w:rPr>
          <w:b/>
          <w:bCs/>
        </w:rPr>
        <w:t>A1</w:t>
      </w:r>
      <w:r w:rsidRPr="00E208F0">
        <w:rPr>
          <w:b/>
          <w:bCs/>
        </w:rPr>
        <w:t>. Data Structure for Analysis</w:t>
      </w:r>
    </w:p>
    <w:tbl>
      <w:tblPr>
        <w:tblStyle w:val="TableGrid"/>
        <w:tblW w:w="5000" w:type="pct"/>
        <w:tblLook w:val="04A0" w:firstRow="1" w:lastRow="0" w:firstColumn="1" w:lastColumn="0" w:noHBand="0" w:noVBand="1"/>
      </w:tblPr>
      <w:tblGrid>
        <w:gridCol w:w="1345"/>
        <w:gridCol w:w="1477"/>
        <w:gridCol w:w="1313"/>
        <w:gridCol w:w="1711"/>
        <w:gridCol w:w="1978"/>
        <w:gridCol w:w="1526"/>
      </w:tblGrid>
      <w:tr w:rsidR="00126D76" w:rsidRPr="00E208F0" w14:paraId="29466E5E" w14:textId="77777777" w:rsidTr="001C0135">
        <w:tc>
          <w:tcPr>
            <w:tcW w:w="719" w:type="pct"/>
          </w:tcPr>
          <w:p w14:paraId="1948383C" w14:textId="77777777" w:rsidR="00126D76" w:rsidRPr="00E208F0" w:rsidRDefault="00126D76" w:rsidP="001C0135">
            <w:r w:rsidRPr="00E208F0">
              <w:t>Repository</w:t>
            </w:r>
          </w:p>
        </w:tc>
        <w:tc>
          <w:tcPr>
            <w:tcW w:w="790" w:type="pct"/>
          </w:tcPr>
          <w:p w14:paraId="02A22094" w14:textId="77777777" w:rsidR="00126D76" w:rsidRPr="00E208F0" w:rsidRDefault="00126D76" w:rsidP="001C0135">
            <w:r w:rsidRPr="00E208F0">
              <w:t>Date</w:t>
            </w:r>
          </w:p>
        </w:tc>
        <w:tc>
          <w:tcPr>
            <w:tcW w:w="702" w:type="pct"/>
          </w:tcPr>
          <w:p w14:paraId="20C88BE2" w14:textId="77777777" w:rsidR="00126D76" w:rsidRPr="00E208F0" w:rsidRDefault="00126D76" w:rsidP="001C0135">
            <w:r w:rsidRPr="00E208F0">
              <w:t>User login</w:t>
            </w:r>
          </w:p>
        </w:tc>
        <w:tc>
          <w:tcPr>
            <w:tcW w:w="915" w:type="pct"/>
          </w:tcPr>
          <w:p w14:paraId="48AB26D5" w14:textId="77777777" w:rsidR="00126D76" w:rsidRPr="00E208F0" w:rsidRDefault="00126D76" w:rsidP="001C0135">
            <w:r w:rsidRPr="00E208F0">
              <w:t>Is core (1/0)</w:t>
            </w:r>
          </w:p>
        </w:tc>
        <w:tc>
          <w:tcPr>
            <w:tcW w:w="1058" w:type="pct"/>
          </w:tcPr>
          <w:p w14:paraId="68FDA007" w14:textId="77777777" w:rsidR="00126D76" w:rsidRPr="00E208F0" w:rsidRDefault="00126D76" w:rsidP="001C0135">
            <w:r w:rsidRPr="00E208F0">
              <w:t>Is bot</w:t>
            </w:r>
          </w:p>
          <w:p w14:paraId="64F126E6" w14:textId="77777777" w:rsidR="00126D76" w:rsidRPr="00E208F0" w:rsidRDefault="00126D76" w:rsidP="001C0135">
            <w:r w:rsidRPr="00E208F0">
              <w:t>(1/0)</w:t>
            </w:r>
          </w:p>
        </w:tc>
        <w:tc>
          <w:tcPr>
            <w:tcW w:w="816" w:type="pct"/>
          </w:tcPr>
          <w:p w14:paraId="126E3726" w14:textId="77777777" w:rsidR="00126D76" w:rsidRPr="00E208F0" w:rsidRDefault="00126D76" w:rsidP="001C0135">
            <w:r w:rsidRPr="00E208F0">
              <w:t xml:space="preserve">Num activities </w:t>
            </w:r>
          </w:p>
        </w:tc>
      </w:tr>
      <w:tr w:rsidR="00126D76" w:rsidRPr="00E208F0" w14:paraId="3FF50899" w14:textId="77777777" w:rsidTr="001C0135">
        <w:tc>
          <w:tcPr>
            <w:tcW w:w="719" w:type="pct"/>
          </w:tcPr>
          <w:p w14:paraId="0E04E385" w14:textId="77777777" w:rsidR="00126D76" w:rsidRPr="00E208F0" w:rsidRDefault="00126D76" w:rsidP="001C0135">
            <w:r w:rsidRPr="00E208F0">
              <w:t>A</w:t>
            </w:r>
          </w:p>
        </w:tc>
        <w:tc>
          <w:tcPr>
            <w:tcW w:w="790" w:type="pct"/>
          </w:tcPr>
          <w:p w14:paraId="6C9910D9" w14:textId="77777777" w:rsidR="00126D76" w:rsidRPr="00E208F0" w:rsidRDefault="00126D76" w:rsidP="001C0135">
            <w:r>
              <w:t>Date1</w:t>
            </w:r>
          </w:p>
        </w:tc>
        <w:tc>
          <w:tcPr>
            <w:tcW w:w="702" w:type="pct"/>
          </w:tcPr>
          <w:p w14:paraId="47284320" w14:textId="77777777" w:rsidR="00126D76" w:rsidRPr="00E208F0" w:rsidRDefault="00126D76" w:rsidP="001C0135"/>
        </w:tc>
        <w:tc>
          <w:tcPr>
            <w:tcW w:w="915" w:type="pct"/>
          </w:tcPr>
          <w:p w14:paraId="6EA40AD9" w14:textId="77777777" w:rsidR="00126D76" w:rsidRPr="00E208F0" w:rsidRDefault="00126D76" w:rsidP="001C0135">
            <w:pPr>
              <w:rPr>
                <w:highlight w:val="yellow"/>
              </w:rPr>
            </w:pPr>
          </w:p>
        </w:tc>
        <w:tc>
          <w:tcPr>
            <w:tcW w:w="1058" w:type="pct"/>
          </w:tcPr>
          <w:p w14:paraId="26411A13" w14:textId="77777777" w:rsidR="00126D76" w:rsidRPr="00E208F0" w:rsidRDefault="00126D76" w:rsidP="001C0135"/>
        </w:tc>
        <w:tc>
          <w:tcPr>
            <w:tcW w:w="816" w:type="pct"/>
          </w:tcPr>
          <w:p w14:paraId="2A920C77" w14:textId="77777777" w:rsidR="00126D76" w:rsidRPr="00E208F0" w:rsidRDefault="00126D76" w:rsidP="001C0135"/>
        </w:tc>
      </w:tr>
      <w:tr w:rsidR="00126D76" w:rsidRPr="00E208F0" w14:paraId="756F596B" w14:textId="77777777" w:rsidTr="001C0135">
        <w:tc>
          <w:tcPr>
            <w:tcW w:w="719" w:type="pct"/>
          </w:tcPr>
          <w:p w14:paraId="3657A77B" w14:textId="77777777" w:rsidR="00126D76" w:rsidRPr="00E208F0" w:rsidRDefault="00126D76" w:rsidP="001C0135">
            <w:r w:rsidRPr="00E208F0">
              <w:t>…</w:t>
            </w:r>
          </w:p>
        </w:tc>
        <w:tc>
          <w:tcPr>
            <w:tcW w:w="790" w:type="pct"/>
          </w:tcPr>
          <w:p w14:paraId="5BC0E19D" w14:textId="77777777" w:rsidR="00126D76" w:rsidRPr="00E208F0" w:rsidRDefault="00126D76" w:rsidP="001C0135">
            <w:r w:rsidRPr="00E208F0">
              <w:t>…</w:t>
            </w:r>
          </w:p>
        </w:tc>
        <w:tc>
          <w:tcPr>
            <w:tcW w:w="702" w:type="pct"/>
          </w:tcPr>
          <w:p w14:paraId="119C2C43" w14:textId="77777777" w:rsidR="00126D76" w:rsidRPr="00E208F0" w:rsidRDefault="00126D76" w:rsidP="001C0135"/>
        </w:tc>
        <w:tc>
          <w:tcPr>
            <w:tcW w:w="915" w:type="pct"/>
          </w:tcPr>
          <w:p w14:paraId="2F5AD338" w14:textId="77777777" w:rsidR="00126D76" w:rsidRPr="00E208F0" w:rsidRDefault="00126D76" w:rsidP="001C0135">
            <w:pPr>
              <w:rPr>
                <w:highlight w:val="yellow"/>
              </w:rPr>
            </w:pPr>
          </w:p>
        </w:tc>
        <w:tc>
          <w:tcPr>
            <w:tcW w:w="1058" w:type="pct"/>
          </w:tcPr>
          <w:p w14:paraId="4A65CCC1" w14:textId="77777777" w:rsidR="00126D76" w:rsidRPr="00E208F0" w:rsidRDefault="00126D76" w:rsidP="001C0135"/>
        </w:tc>
        <w:tc>
          <w:tcPr>
            <w:tcW w:w="816" w:type="pct"/>
          </w:tcPr>
          <w:p w14:paraId="3E6CF7E8" w14:textId="77777777" w:rsidR="00126D76" w:rsidRPr="00E208F0" w:rsidRDefault="00126D76" w:rsidP="001C0135"/>
        </w:tc>
      </w:tr>
      <w:tr w:rsidR="00126D76" w:rsidRPr="00E208F0" w14:paraId="1C1E4788" w14:textId="77777777" w:rsidTr="001C0135">
        <w:tc>
          <w:tcPr>
            <w:tcW w:w="719" w:type="pct"/>
          </w:tcPr>
          <w:p w14:paraId="4BC64B6A" w14:textId="77777777" w:rsidR="00126D76" w:rsidRPr="00E208F0" w:rsidRDefault="00126D76" w:rsidP="001C0135"/>
        </w:tc>
        <w:tc>
          <w:tcPr>
            <w:tcW w:w="790" w:type="pct"/>
          </w:tcPr>
          <w:p w14:paraId="114810EE" w14:textId="77777777" w:rsidR="00126D76" w:rsidRPr="00E208F0" w:rsidRDefault="00126D76" w:rsidP="001C0135"/>
        </w:tc>
        <w:tc>
          <w:tcPr>
            <w:tcW w:w="702" w:type="pct"/>
          </w:tcPr>
          <w:p w14:paraId="14BE31C3" w14:textId="77777777" w:rsidR="00126D76" w:rsidRPr="00E208F0" w:rsidRDefault="00126D76" w:rsidP="001C0135"/>
        </w:tc>
        <w:tc>
          <w:tcPr>
            <w:tcW w:w="915" w:type="pct"/>
          </w:tcPr>
          <w:p w14:paraId="5F87BB43" w14:textId="77777777" w:rsidR="00126D76" w:rsidRPr="00E208F0" w:rsidRDefault="00126D76" w:rsidP="001C0135">
            <w:pPr>
              <w:rPr>
                <w:highlight w:val="yellow"/>
              </w:rPr>
            </w:pPr>
          </w:p>
        </w:tc>
        <w:tc>
          <w:tcPr>
            <w:tcW w:w="1058" w:type="pct"/>
          </w:tcPr>
          <w:p w14:paraId="7527E6BB" w14:textId="77777777" w:rsidR="00126D76" w:rsidRPr="00E208F0" w:rsidRDefault="00126D76" w:rsidP="001C0135"/>
        </w:tc>
        <w:tc>
          <w:tcPr>
            <w:tcW w:w="816" w:type="pct"/>
          </w:tcPr>
          <w:p w14:paraId="16CB9BA2" w14:textId="77777777" w:rsidR="00126D76" w:rsidRPr="00E208F0" w:rsidRDefault="00126D76" w:rsidP="001C0135"/>
        </w:tc>
      </w:tr>
      <w:tr w:rsidR="00126D76" w:rsidRPr="00E208F0" w14:paraId="1594E725" w14:textId="77777777" w:rsidTr="001C0135">
        <w:tc>
          <w:tcPr>
            <w:tcW w:w="719" w:type="pct"/>
          </w:tcPr>
          <w:p w14:paraId="50AAF04A" w14:textId="77777777" w:rsidR="00126D76" w:rsidRPr="00E208F0" w:rsidRDefault="00126D76" w:rsidP="001C0135">
            <w:r w:rsidRPr="00E208F0">
              <w:t>A</w:t>
            </w:r>
          </w:p>
        </w:tc>
        <w:tc>
          <w:tcPr>
            <w:tcW w:w="790" w:type="pct"/>
          </w:tcPr>
          <w:p w14:paraId="48D13673" w14:textId="77777777" w:rsidR="00126D76" w:rsidRPr="00E208F0" w:rsidRDefault="00126D76" w:rsidP="001C0135">
            <w:proofErr w:type="spellStart"/>
            <w:r>
              <w:t>DateN</w:t>
            </w:r>
            <w:proofErr w:type="spellEnd"/>
          </w:p>
        </w:tc>
        <w:tc>
          <w:tcPr>
            <w:tcW w:w="702" w:type="pct"/>
          </w:tcPr>
          <w:p w14:paraId="1D22C560" w14:textId="77777777" w:rsidR="00126D76" w:rsidRPr="00E208F0" w:rsidRDefault="00126D76" w:rsidP="001C0135"/>
        </w:tc>
        <w:tc>
          <w:tcPr>
            <w:tcW w:w="915" w:type="pct"/>
          </w:tcPr>
          <w:p w14:paraId="59FAC76B" w14:textId="77777777" w:rsidR="00126D76" w:rsidRPr="00E208F0" w:rsidRDefault="00126D76" w:rsidP="001C0135">
            <w:pPr>
              <w:rPr>
                <w:highlight w:val="yellow"/>
              </w:rPr>
            </w:pPr>
          </w:p>
        </w:tc>
        <w:tc>
          <w:tcPr>
            <w:tcW w:w="1058" w:type="pct"/>
          </w:tcPr>
          <w:p w14:paraId="04C14205" w14:textId="77777777" w:rsidR="00126D76" w:rsidRPr="00E208F0" w:rsidRDefault="00126D76" w:rsidP="001C0135"/>
        </w:tc>
        <w:tc>
          <w:tcPr>
            <w:tcW w:w="816" w:type="pct"/>
          </w:tcPr>
          <w:p w14:paraId="050E6DBF" w14:textId="77777777" w:rsidR="00126D76" w:rsidRPr="00E208F0" w:rsidRDefault="00126D76" w:rsidP="001C0135"/>
        </w:tc>
      </w:tr>
      <w:tr w:rsidR="00126D76" w:rsidRPr="00E208F0" w14:paraId="6E952B60" w14:textId="77777777" w:rsidTr="001C0135">
        <w:tc>
          <w:tcPr>
            <w:tcW w:w="719" w:type="pct"/>
          </w:tcPr>
          <w:p w14:paraId="0C74371C" w14:textId="77777777" w:rsidR="00126D76" w:rsidRPr="00E208F0" w:rsidRDefault="00126D76" w:rsidP="001C0135">
            <w:r w:rsidRPr="00E208F0">
              <w:t>B</w:t>
            </w:r>
          </w:p>
        </w:tc>
        <w:tc>
          <w:tcPr>
            <w:tcW w:w="790" w:type="pct"/>
          </w:tcPr>
          <w:p w14:paraId="6172D748" w14:textId="77777777" w:rsidR="00126D76" w:rsidRPr="00E208F0" w:rsidRDefault="00126D76" w:rsidP="001C0135">
            <w:r>
              <w:t>Date1</w:t>
            </w:r>
          </w:p>
        </w:tc>
        <w:tc>
          <w:tcPr>
            <w:tcW w:w="702" w:type="pct"/>
          </w:tcPr>
          <w:p w14:paraId="0DB9C225" w14:textId="77777777" w:rsidR="00126D76" w:rsidRPr="00E208F0" w:rsidRDefault="00126D76" w:rsidP="001C0135"/>
        </w:tc>
        <w:tc>
          <w:tcPr>
            <w:tcW w:w="915" w:type="pct"/>
          </w:tcPr>
          <w:p w14:paraId="2A59C8E1" w14:textId="77777777" w:rsidR="00126D76" w:rsidRPr="00E208F0" w:rsidRDefault="00126D76" w:rsidP="001C0135">
            <w:pPr>
              <w:rPr>
                <w:highlight w:val="yellow"/>
              </w:rPr>
            </w:pPr>
          </w:p>
        </w:tc>
        <w:tc>
          <w:tcPr>
            <w:tcW w:w="1058" w:type="pct"/>
          </w:tcPr>
          <w:p w14:paraId="517C257F" w14:textId="77777777" w:rsidR="00126D76" w:rsidRPr="00E208F0" w:rsidRDefault="00126D76" w:rsidP="001C0135"/>
        </w:tc>
        <w:tc>
          <w:tcPr>
            <w:tcW w:w="816" w:type="pct"/>
          </w:tcPr>
          <w:p w14:paraId="22B75719" w14:textId="77777777" w:rsidR="00126D76" w:rsidRPr="00E208F0" w:rsidRDefault="00126D76" w:rsidP="001C0135"/>
        </w:tc>
      </w:tr>
      <w:tr w:rsidR="00126D76" w:rsidRPr="00E208F0" w14:paraId="2F65EDAF" w14:textId="77777777" w:rsidTr="001C0135">
        <w:tc>
          <w:tcPr>
            <w:tcW w:w="719" w:type="pct"/>
          </w:tcPr>
          <w:p w14:paraId="6BAE0526" w14:textId="77777777" w:rsidR="00126D76" w:rsidRPr="00E208F0" w:rsidRDefault="00126D76" w:rsidP="001C0135">
            <w:r w:rsidRPr="00E208F0">
              <w:t>…</w:t>
            </w:r>
          </w:p>
        </w:tc>
        <w:tc>
          <w:tcPr>
            <w:tcW w:w="790" w:type="pct"/>
          </w:tcPr>
          <w:p w14:paraId="0E0865A3" w14:textId="77777777" w:rsidR="00126D76" w:rsidRPr="00E208F0" w:rsidRDefault="00126D76" w:rsidP="001C0135">
            <w:r w:rsidRPr="00E208F0">
              <w:t>…</w:t>
            </w:r>
          </w:p>
        </w:tc>
        <w:tc>
          <w:tcPr>
            <w:tcW w:w="702" w:type="pct"/>
          </w:tcPr>
          <w:p w14:paraId="732FE82B" w14:textId="77777777" w:rsidR="00126D76" w:rsidRPr="00E208F0" w:rsidRDefault="00126D76" w:rsidP="001C0135"/>
        </w:tc>
        <w:tc>
          <w:tcPr>
            <w:tcW w:w="915" w:type="pct"/>
          </w:tcPr>
          <w:p w14:paraId="0FEA9E2E" w14:textId="77777777" w:rsidR="00126D76" w:rsidRPr="00E208F0" w:rsidRDefault="00126D76" w:rsidP="001C0135">
            <w:pPr>
              <w:rPr>
                <w:highlight w:val="yellow"/>
              </w:rPr>
            </w:pPr>
          </w:p>
        </w:tc>
        <w:tc>
          <w:tcPr>
            <w:tcW w:w="1058" w:type="pct"/>
          </w:tcPr>
          <w:p w14:paraId="36C2F532" w14:textId="77777777" w:rsidR="00126D76" w:rsidRPr="00E208F0" w:rsidRDefault="00126D76" w:rsidP="001C0135"/>
        </w:tc>
        <w:tc>
          <w:tcPr>
            <w:tcW w:w="816" w:type="pct"/>
          </w:tcPr>
          <w:p w14:paraId="704558A0" w14:textId="77777777" w:rsidR="00126D76" w:rsidRPr="00E208F0" w:rsidRDefault="00126D76" w:rsidP="001C0135"/>
        </w:tc>
      </w:tr>
      <w:tr w:rsidR="00126D76" w:rsidRPr="00E208F0" w14:paraId="1E5DD939" w14:textId="77777777" w:rsidTr="001C0135">
        <w:tc>
          <w:tcPr>
            <w:tcW w:w="719" w:type="pct"/>
          </w:tcPr>
          <w:p w14:paraId="745C1A47" w14:textId="77777777" w:rsidR="00126D76" w:rsidRPr="00E208F0" w:rsidRDefault="00126D76" w:rsidP="001C0135"/>
        </w:tc>
        <w:tc>
          <w:tcPr>
            <w:tcW w:w="790" w:type="pct"/>
          </w:tcPr>
          <w:p w14:paraId="0C690F7B" w14:textId="77777777" w:rsidR="00126D76" w:rsidRPr="00E208F0" w:rsidRDefault="00126D76" w:rsidP="001C0135"/>
        </w:tc>
        <w:tc>
          <w:tcPr>
            <w:tcW w:w="702" w:type="pct"/>
          </w:tcPr>
          <w:p w14:paraId="35839490" w14:textId="77777777" w:rsidR="00126D76" w:rsidRPr="00E208F0" w:rsidRDefault="00126D76" w:rsidP="001C0135"/>
        </w:tc>
        <w:tc>
          <w:tcPr>
            <w:tcW w:w="915" w:type="pct"/>
          </w:tcPr>
          <w:p w14:paraId="13E7189B" w14:textId="77777777" w:rsidR="00126D76" w:rsidRPr="00E208F0" w:rsidRDefault="00126D76" w:rsidP="001C0135">
            <w:pPr>
              <w:rPr>
                <w:highlight w:val="yellow"/>
              </w:rPr>
            </w:pPr>
          </w:p>
        </w:tc>
        <w:tc>
          <w:tcPr>
            <w:tcW w:w="1058" w:type="pct"/>
          </w:tcPr>
          <w:p w14:paraId="23A79FF1" w14:textId="77777777" w:rsidR="00126D76" w:rsidRPr="00E208F0" w:rsidRDefault="00126D76" w:rsidP="001C0135"/>
        </w:tc>
        <w:tc>
          <w:tcPr>
            <w:tcW w:w="816" w:type="pct"/>
          </w:tcPr>
          <w:p w14:paraId="70AFABC7" w14:textId="77777777" w:rsidR="00126D76" w:rsidRPr="00E208F0" w:rsidRDefault="00126D76" w:rsidP="001C0135"/>
        </w:tc>
      </w:tr>
      <w:tr w:rsidR="00126D76" w:rsidRPr="00E208F0" w14:paraId="66E912E4" w14:textId="77777777" w:rsidTr="001C0135">
        <w:tc>
          <w:tcPr>
            <w:tcW w:w="719" w:type="pct"/>
          </w:tcPr>
          <w:p w14:paraId="116310CA" w14:textId="77777777" w:rsidR="00126D76" w:rsidRPr="00E208F0" w:rsidRDefault="00126D76" w:rsidP="001C0135">
            <w:r w:rsidRPr="00E208F0">
              <w:t>B</w:t>
            </w:r>
          </w:p>
        </w:tc>
        <w:tc>
          <w:tcPr>
            <w:tcW w:w="790" w:type="pct"/>
          </w:tcPr>
          <w:p w14:paraId="2087C7E3" w14:textId="77777777" w:rsidR="00126D76" w:rsidRPr="00E208F0" w:rsidRDefault="00126D76" w:rsidP="001C0135">
            <w:proofErr w:type="spellStart"/>
            <w:r>
              <w:t>DateN</w:t>
            </w:r>
            <w:proofErr w:type="spellEnd"/>
          </w:p>
        </w:tc>
        <w:tc>
          <w:tcPr>
            <w:tcW w:w="702" w:type="pct"/>
          </w:tcPr>
          <w:p w14:paraId="140C1347" w14:textId="77777777" w:rsidR="00126D76" w:rsidRPr="00E208F0" w:rsidRDefault="00126D76" w:rsidP="001C0135"/>
        </w:tc>
        <w:tc>
          <w:tcPr>
            <w:tcW w:w="915" w:type="pct"/>
          </w:tcPr>
          <w:p w14:paraId="2E4C4D08" w14:textId="77777777" w:rsidR="00126D76" w:rsidRPr="00E208F0" w:rsidRDefault="00126D76" w:rsidP="001C0135">
            <w:pPr>
              <w:rPr>
                <w:highlight w:val="yellow"/>
              </w:rPr>
            </w:pPr>
          </w:p>
        </w:tc>
        <w:tc>
          <w:tcPr>
            <w:tcW w:w="1058" w:type="pct"/>
          </w:tcPr>
          <w:p w14:paraId="4033F543" w14:textId="77777777" w:rsidR="00126D76" w:rsidRPr="00E208F0" w:rsidRDefault="00126D76" w:rsidP="001C0135"/>
        </w:tc>
        <w:tc>
          <w:tcPr>
            <w:tcW w:w="816" w:type="pct"/>
          </w:tcPr>
          <w:p w14:paraId="2454DE83" w14:textId="77777777" w:rsidR="00126D76" w:rsidRPr="00E208F0" w:rsidRDefault="00126D76" w:rsidP="001C0135"/>
        </w:tc>
      </w:tr>
    </w:tbl>
    <w:p w14:paraId="1686A3BA" w14:textId="77777777" w:rsidR="00126D76" w:rsidRPr="00E208F0" w:rsidRDefault="00126D76" w:rsidP="00126D76"/>
    <w:p w14:paraId="4643C374" w14:textId="77777777" w:rsidR="00126D76" w:rsidRPr="00E208F0" w:rsidRDefault="00126D76" w:rsidP="00126D76"/>
    <w:p w14:paraId="30AE0B6A" w14:textId="77777777" w:rsidR="00126D76" w:rsidRPr="00E208F0" w:rsidRDefault="00126D76" w:rsidP="00126D76"/>
    <w:p w14:paraId="1FF8A5EB" w14:textId="77777777" w:rsidR="00126D76" w:rsidRPr="00E208F0" w:rsidRDefault="00126D76" w:rsidP="00126D76">
      <w:pPr>
        <w:rPr>
          <w:sz w:val="20"/>
          <w:szCs w:val="20"/>
        </w:rPr>
      </w:pPr>
      <w:r w:rsidRPr="00E208F0">
        <w:rPr>
          <w:color w:val="000000"/>
          <w:sz w:val="22"/>
          <w:szCs w:val="22"/>
        </w:rPr>
        <w:t> </w:t>
      </w:r>
    </w:p>
    <w:p w14:paraId="2101FBFE" w14:textId="77777777" w:rsidR="00126D76" w:rsidRPr="001D2E35" w:rsidRDefault="00126D76" w:rsidP="00126D76">
      <w:pPr>
        <w:jc w:val="center"/>
        <w:rPr>
          <w:b/>
          <w:bCs/>
          <w:sz w:val="22"/>
          <w:szCs w:val="22"/>
        </w:rPr>
      </w:pPr>
      <w:r w:rsidRPr="001D2E35">
        <w:rPr>
          <w:b/>
          <w:bCs/>
          <w:sz w:val="22"/>
          <w:szCs w:val="22"/>
        </w:rPr>
        <w:t xml:space="preserve">Table </w:t>
      </w:r>
      <w:r>
        <w:rPr>
          <w:b/>
          <w:bCs/>
          <w:sz w:val="22"/>
          <w:szCs w:val="22"/>
        </w:rPr>
        <w:t>A2</w:t>
      </w:r>
      <w:r w:rsidRPr="001D2E35">
        <w:rPr>
          <w:b/>
          <w:bCs/>
          <w:sz w:val="22"/>
          <w:szCs w:val="22"/>
        </w:rPr>
        <w:t xml:space="preserve">. Auxiliary Data Structure to Compute </w:t>
      </w:r>
      <w:proofErr w:type="spellStart"/>
      <w:r w:rsidRPr="001D2E35">
        <w:rPr>
          <w:b/>
          <w:bCs/>
          <w:sz w:val="22"/>
          <w:szCs w:val="22"/>
        </w:rPr>
        <w:t>Is_Core</w:t>
      </w:r>
      <w:proofErr w:type="spellEnd"/>
      <w:r w:rsidRPr="001D2E35">
        <w:rPr>
          <w:b/>
          <w:bCs/>
          <w:sz w:val="22"/>
          <w:szCs w:val="22"/>
        </w:rPr>
        <w:t xml:space="preserve"> Developer Variable</w:t>
      </w:r>
    </w:p>
    <w:tbl>
      <w:tblPr>
        <w:tblStyle w:val="TableGrid"/>
        <w:tblW w:w="5000" w:type="pct"/>
        <w:tblLook w:val="04A0" w:firstRow="1" w:lastRow="0" w:firstColumn="1" w:lastColumn="0" w:noHBand="0" w:noVBand="1"/>
      </w:tblPr>
      <w:tblGrid>
        <w:gridCol w:w="564"/>
        <w:gridCol w:w="1910"/>
        <w:gridCol w:w="999"/>
        <w:gridCol w:w="1223"/>
        <w:gridCol w:w="1623"/>
        <w:gridCol w:w="3031"/>
      </w:tblGrid>
      <w:tr w:rsidR="00126D76" w:rsidRPr="00E208F0" w14:paraId="18B3F538" w14:textId="77777777" w:rsidTr="001C0135">
        <w:tc>
          <w:tcPr>
            <w:tcW w:w="478" w:type="pct"/>
            <w:noWrap/>
            <w:hideMark/>
          </w:tcPr>
          <w:p w14:paraId="642D0E05" w14:textId="77777777" w:rsidR="00126D76" w:rsidRPr="00E208F0" w:rsidRDefault="00126D76" w:rsidP="001C0135">
            <w:pPr>
              <w:rPr>
                <w:sz w:val="20"/>
                <w:szCs w:val="20"/>
              </w:rPr>
            </w:pPr>
            <w:r w:rsidRPr="00E208F0">
              <w:rPr>
                <w:color w:val="000000"/>
                <w:sz w:val="18"/>
                <w:szCs w:val="18"/>
              </w:rPr>
              <w:t>Row</w:t>
            </w:r>
          </w:p>
        </w:tc>
        <w:tc>
          <w:tcPr>
            <w:tcW w:w="1198" w:type="pct"/>
            <w:noWrap/>
            <w:hideMark/>
          </w:tcPr>
          <w:p w14:paraId="2F7FD259" w14:textId="77777777" w:rsidR="00126D76" w:rsidRPr="00E208F0" w:rsidRDefault="00126D76" w:rsidP="001C0135">
            <w:pPr>
              <w:textAlignment w:val="baseline"/>
              <w:rPr>
                <w:sz w:val="20"/>
                <w:szCs w:val="20"/>
              </w:rPr>
            </w:pPr>
            <w:r w:rsidRPr="00E208F0">
              <w:t>Repository</w:t>
            </w:r>
          </w:p>
        </w:tc>
        <w:tc>
          <w:tcPr>
            <w:tcW w:w="710" w:type="pct"/>
            <w:noWrap/>
            <w:hideMark/>
          </w:tcPr>
          <w:p w14:paraId="55B575D3" w14:textId="77777777" w:rsidR="00126D76" w:rsidRPr="00E208F0" w:rsidRDefault="00126D76" w:rsidP="001C0135">
            <w:pPr>
              <w:textAlignment w:val="baseline"/>
              <w:rPr>
                <w:sz w:val="20"/>
                <w:szCs w:val="20"/>
              </w:rPr>
            </w:pPr>
            <w:r w:rsidRPr="00E208F0">
              <w:t>Date</w:t>
            </w:r>
          </w:p>
        </w:tc>
        <w:tc>
          <w:tcPr>
            <w:tcW w:w="481" w:type="pct"/>
            <w:noWrap/>
            <w:hideMark/>
          </w:tcPr>
          <w:p w14:paraId="2D760329" w14:textId="77777777" w:rsidR="00126D76" w:rsidRPr="00E208F0" w:rsidRDefault="00126D76" w:rsidP="001C0135">
            <w:pPr>
              <w:textAlignment w:val="baseline"/>
              <w:rPr>
                <w:sz w:val="20"/>
                <w:szCs w:val="20"/>
              </w:rPr>
            </w:pPr>
            <w:r w:rsidRPr="00E208F0">
              <w:t>User login</w:t>
            </w:r>
          </w:p>
        </w:tc>
        <w:tc>
          <w:tcPr>
            <w:tcW w:w="976" w:type="pct"/>
            <w:noWrap/>
            <w:hideMark/>
          </w:tcPr>
          <w:p w14:paraId="2363F7C4" w14:textId="77777777" w:rsidR="00126D76" w:rsidRPr="00E208F0" w:rsidRDefault="00126D76" w:rsidP="001C0135">
            <w:pPr>
              <w:textAlignment w:val="baseline"/>
              <w:rPr>
                <w:sz w:val="20"/>
                <w:szCs w:val="20"/>
              </w:rPr>
            </w:pPr>
            <w:r w:rsidRPr="00E208F0">
              <w:t>Num activities</w:t>
            </w:r>
          </w:p>
        </w:tc>
        <w:tc>
          <w:tcPr>
            <w:tcW w:w="1157" w:type="pct"/>
            <w:noWrap/>
            <w:hideMark/>
          </w:tcPr>
          <w:p w14:paraId="4D24D2B3" w14:textId="77777777" w:rsidR="00126D76" w:rsidRPr="00E208F0" w:rsidRDefault="00126D76" w:rsidP="001C0135">
            <w:pPr>
              <w:textAlignment w:val="baseline"/>
              <w:rPr>
                <w:sz w:val="20"/>
                <w:szCs w:val="20"/>
              </w:rPr>
            </w:pPr>
            <w:r>
              <w:rPr>
                <w:color w:val="000000"/>
                <w:sz w:val="18"/>
                <w:szCs w:val="18"/>
                <w:bdr w:val="none" w:sz="0" w:space="0" w:color="auto" w:frame="1"/>
              </w:rPr>
              <w:t>R</w:t>
            </w:r>
            <w:r w:rsidRPr="00E208F0">
              <w:rPr>
                <w:color w:val="000000"/>
                <w:sz w:val="18"/>
                <w:szCs w:val="18"/>
                <w:bdr w:val="none" w:sz="0" w:space="0" w:color="auto" w:frame="1"/>
              </w:rPr>
              <w:t>olling</w:t>
            </w:r>
            <w:r>
              <w:rPr>
                <w:color w:val="000000"/>
                <w:sz w:val="18"/>
                <w:szCs w:val="18"/>
                <w:bdr w:val="none" w:sz="0" w:space="0" w:color="auto" w:frame="1"/>
              </w:rPr>
              <w:t xml:space="preserve"> count of activities, last </w:t>
            </w:r>
            <w:r w:rsidRPr="00E208F0">
              <w:rPr>
                <w:color w:val="000000"/>
                <w:sz w:val="18"/>
                <w:szCs w:val="18"/>
                <w:bdr w:val="none" w:sz="0" w:space="0" w:color="auto" w:frame="1"/>
              </w:rPr>
              <w:t>30</w:t>
            </w:r>
            <w:r>
              <w:rPr>
                <w:color w:val="000000"/>
                <w:sz w:val="18"/>
                <w:szCs w:val="18"/>
                <w:bdr w:val="none" w:sz="0" w:space="0" w:color="auto" w:frame="1"/>
              </w:rPr>
              <w:t xml:space="preserve"> </w:t>
            </w:r>
            <w:r w:rsidRPr="00E208F0">
              <w:rPr>
                <w:color w:val="000000"/>
                <w:sz w:val="18"/>
                <w:szCs w:val="18"/>
                <w:bdr w:val="none" w:sz="0" w:space="0" w:color="auto" w:frame="1"/>
              </w:rPr>
              <w:t>d</w:t>
            </w:r>
            <w:r>
              <w:rPr>
                <w:color w:val="000000"/>
                <w:sz w:val="18"/>
                <w:szCs w:val="18"/>
                <w:bdr w:val="none" w:sz="0" w:space="0" w:color="auto" w:frame="1"/>
              </w:rPr>
              <w:t>ays</w:t>
            </w:r>
          </w:p>
        </w:tc>
      </w:tr>
      <w:tr w:rsidR="00126D76" w:rsidRPr="00E208F0" w14:paraId="76FB8B9A" w14:textId="77777777" w:rsidTr="001C0135">
        <w:tc>
          <w:tcPr>
            <w:tcW w:w="478" w:type="pct"/>
            <w:noWrap/>
            <w:hideMark/>
          </w:tcPr>
          <w:p w14:paraId="4AD3372A" w14:textId="77777777" w:rsidR="00126D76" w:rsidRPr="00E208F0" w:rsidRDefault="00126D76" w:rsidP="001C0135">
            <w:pPr>
              <w:jc w:val="right"/>
              <w:rPr>
                <w:sz w:val="20"/>
                <w:szCs w:val="20"/>
              </w:rPr>
            </w:pPr>
            <w:r w:rsidRPr="00E208F0">
              <w:rPr>
                <w:color w:val="000000"/>
                <w:sz w:val="18"/>
                <w:szCs w:val="18"/>
              </w:rPr>
              <w:t>1</w:t>
            </w:r>
          </w:p>
        </w:tc>
        <w:tc>
          <w:tcPr>
            <w:tcW w:w="1198" w:type="pct"/>
            <w:hideMark/>
          </w:tcPr>
          <w:p w14:paraId="23F82D96"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02F9997B"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C81A9D3"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555CC896"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63881787" w14:textId="77777777" w:rsidR="00126D76" w:rsidRPr="00E208F0" w:rsidRDefault="00126D76" w:rsidP="001C0135">
            <w:pPr>
              <w:jc w:val="right"/>
              <w:textAlignment w:val="baseline"/>
              <w:rPr>
                <w:sz w:val="20"/>
                <w:szCs w:val="20"/>
              </w:rPr>
            </w:pPr>
            <w:r w:rsidRPr="00E208F0">
              <w:rPr>
                <w:color w:val="000000"/>
                <w:sz w:val="18"/>
                <w:szCs w:val="18"/>
              </w:rPr>
              <w:t>31</w:t>
            </w:r>
          </w:p>
        </w:tc>
      </w:tr>
      <w:tr w:rsidR="00126D76" w:rsidRPr="00E208F0" w14:paraId="53BF067E" w14:textId="77777777" w:rsidTr="001C0135">
        <w:tc>
          <w:tcPr>
            <w:tcW w:w="478" w:type="pct"/>
            <w:noWrap/>
            <w:hideMark/>
          </w:tcPr>
          <w:p w14:paraId="2B2792ED" w14:textId="77777777" w:rsidR="00126D76" w:rsidRPr="00E208F0" w:rsidRDefault="00126D76" w:rsidP="001C0135">
            <w:pPr>
              <w:jc w:val="right"/>
              <w:rPr>
                <w:sz w:val="20"/>
                <w:szCs w:val="20"/>
              </w:rPr>
            </w:pPr>
            <w:r w:rsidRPr="00E208F0">
              <w:rPr>
                <w:color w:val="000000"/>
                <w:sz w:val="18"/>
                <w:szCs w:val="18"/>
              </w:rPr>
              <w:t>2</w:t>
            </w:r>
          </w:p>
        </w:tc>
        <w:tc>
          <w:tcPr>
            <w:tcW w:w="1198" w:type="pct"/>
            <w:hideMark/>
          </w:tcPr>
          <w:p w14:paraId="283C4ADE"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2C10E60A"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1F55DABD"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3BB5349D"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31B04E77" w14:textId="77777777" w:rsidR="00126D76" w:rsidRPr="00E208F0" w:rsidRDefault="00126D76" w:rsidP="001C0135">
            <w:pPr>
              <w:jc w:val="right"/>
              <w:textAlignment w:val="baseline"/>
              <w:rPr>
                <w:sz w:val="20"/>
                <w:szCs w:val="20"/>
              </w:rPr>
            </w:pPr>
            <w:r w:rsidRPr="00E208F0">
              <w:rPr>
                <w:color w:val="000000"/>
                <w:sz w:val="18"/>
                <w:szCs w:val="18"/>
              </w:rPr>
              <w:t>32</w:t>
            </w:r>
          </w:p>
        </w:tc>
      </w:tr>
      <w:tr w:rsidR="00126D76" w:rsidRPr="00E208F0" w14:paraId="19E8B584" w14:textId="77777777" w:rsidTr="001C0135">
        <w:tc>
          <w:tcPr>
            <w:tcW w:w="478" w:type="pct"/>
            <w:noWrap/>
            <w:hideMark/>
          </w:tcPr>
          <w:p w14:paraId="6268F2C0" w14:textId="77777777" w:rsidR="00126D76" w:rsidRPr="00E208F0" w:rsidRDefault="00126D76" w:rsidP="001C0135">
            <w:pPr>
              <w:jc w:val="right"/>
              <w:rPr>
                <w:sz w:val="20"/>
                <w:szCs w:val="20"/>
              </w:rPr>
            </w:pPr>
            <w:r w:rsidRPr="00E208F0">
              <w:rPr>
                <w:color w:val="000000"/>
                <w:sz w:val="18"/>
                <w:szCs w:val="18"/>
              </w:rPr>
              <w:t>3</w:t>
            </w:r>
          </w:p>
        </w:tc>
        <w:tc>
          <w:tcPr>
            <w:tcW w:w="1198" w:type="pct"/>
            <w:hideMark/>
          </w:tcPr>
          <w:p w14:paraId="6F35ADED"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795E58CD"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381AC7B"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10C2B5D7"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8C6B3B4" w14:textId="77777777" w:rsidR="00126D76" w:rsidRPr="00E208F0" w:rsidRDefault="00126D76" w:rsidP="001C0135">
            <w:pPr>
              <w:jc w:val="right"/>
              <w:textAlignment w:val="baseline"/>
              <w:rPr>
                <w:sz w:val="20"/>
                <w:szCs w:val="20"/>
              </w:rPr>
            </w:pPr>
            <w:r w:rsidRPr="00E208F0">
              <w:rPr>
                <w:color w:val="000000"/>
                <w:sz w:val="18"/>
                <w:szCs w:val="18"/>
              </w:rPr>
              <w:t>32</w:t>
            </w:r>
          </w:p>
        </w:tc>
      </w:tr>
      <w:tr w:rsidR="00126D76" w:rsidRPr="00E208F0" w14:paraId="4079ED55" w14:textId="77777777" w:rsidTr="001C0135">
        <w:tc>
          <w:tcPr>
            <w:tcW w:w="478" w:type="pct"/>
            <w:noWrap/>
            <w:hideMark/>
          </w:tcPr>
          <w:p w14:paraId="0F885A7A" w14:textId="77777777" w:rsidR="00126D76" w:rsidRPr="00E208F0" w:rsidRDefault="00126D76" w:rsidP="001C0135">
            <w:pPr>
              <w:jc w:val="right"/>
              <w:rPr>
                <w:sz w:val="20"/>
                <w:szCs w:val="20"/>
              </w:rPr>
            </w:pPr>
            <w:r w:rsidRPr="00E208F0">
              <w:rPr>
                <w:color w:val="000000"/>
                <w:sz w:val="18"/>
                <w:szCs w:val="18"/>
              </w:rPr>
              <w:t>4</w:t>
            </w:r>
          </w:p>
        </w:tc>
        <w:tc>
          <w:tcPr>
            <w:tcW w:w="1198" w:type="pct"/>
            <w:hideMark/>
          </w:tcPr>
          <w:p w14:paraId="7D03C5C5"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14C71366"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43FFB35"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15950137"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05C501C" w14:textId="77777777" w:rsidR="00126D76" w:rsidRPr="00E208F0" w:rsidRDefault="00126D76" w:rsidP="001C0135">
            <w:pPr>
              <w:jc w:val="right"/>
              <w:textAlignment w:val="baseline"/>
              <w:rPr>
                <w:sz w:val="20"/>
                <w:szCs w:val="20"/>
              </w:rPr>
            </w:pPr>
            <w:r w:rsidRPr="00E208F0">
              <w:rPr>
                <w:color w:val="000000"/>
                <w:sz w:val="18"/>
                <w:szCs w:val="18"/>
              </w:rPr>
              <w:t>30</w:t>
            </w:r>
          </w:p>
        </w:tc>
      </w:tr>
      <w:tr w:rsidR="00126D76" w:rsidRPr="00E208F0" w14:paraId="23F39390" w14:textId="77777777" w:rsidTr="001C0135">
        <w:tc>
          <w:tcPr>
            <w:tcW w:w="478" w:type="pct"/>
            <w:noWrap/>
            <w:hideMark/>
          </w:tcPr>
          <w:p w14:paraId="2092A155" w14:textId="77777777" w:rsidR="00126D76" w:rsidRPr="00E208F0" w:rsidRDefault="00126D76" w:rsidP="001C0135">
            <w:pPr>
              <w:jc w:val="right"/>
              <w:rPr>
                <w:sz w:val="20"/>
                <w:szCs w:val="20"/>
              </w:rPr>
            </w:pPr>
            <w:r w:rsidRPr="00E208F0">
              <w:rPr>
                <w:color w:val="000000"/>
                <w:sz w:val="18"/>
                <w:szCs w:val="18"/>
              </w:rPr>
              <w:t>5</w:t>
            </w:r>
          </w:p>
        </w:tc>
        <w:tc>
          <w:tcPr>
            <w:tcW w:w="1198" w:type="pct"/>
            <w:hideMark/>
          </w:tcPr>
          <w:p w14:paraId="34441059"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3233F156"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0DBE4344"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57274511"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8919451" w14:textId="77777777" w:rsidR="00126D76" w:rsidRPr="00E208F0" w:rsidRDefault="00126D76" w:rsidP="001C0135">
            <w:pPr>
              <w:jc w:val="right"/>
              <w:textAlignment w:val="baseline"/>
              <w:rPr>
                <w:sz w:val="20"/>
                <w:szCs w:val="20"/>
              </w:rPr>
            </w:pPr>
            <w:r w:rsidRPr="00E208F0">
              <w:rPr>
                <w:color w:val="000000"/>
                <w:sz w:val="18"/>
                <w:szCs w:val="18"/>
              </w:rPr>
              <w:t>30</w:t>
            </w:r>
          </w:p>
        </w:tc>
      </w:tr>
    </w:tbl>
    <w:p w14:paraId="5270AE43" w14:textId="77777777" w:rsidR="00126D76" w:rsidRPr="00E208F0" w:rsidRDefault="00126D76" w:rsidP="00126D76"/>
    <w:p w14:paraId="47DA2DF6" w14:textId="77777777" w:rsidR="00126D76" w:rsidRPr="00E208F0" w:rsidRDefault="00126D76" w:rsidP="00126D76"/>
    <w:p w14:paraId="1822063E" w14:textId="77777777" w:rsidR="00126D76" w:rsidRPr="00E208F0" w:rsidRDefault="00126D76" w:rsidP="00126D76"/>
    <w:p w14:paraId="6C564420" w14:textId="77777777" w:rsidR="00126D76" w:rsidRPr="00E208F0" w:rsidRDefault="00126D76" w:rsidP="00126D76"/>
    <w:p w14:paraId="44806407" w14:textId="77777777" w:rsidR="00126D76" w:rsidRPr="00E208F0" w:rsidRDefault="00126D76" w:rsidP="00126D76"/>
    <w:p w14:paraId="3F85DA8A" w14:textId="319044C0" w:rsidR="5E424B0D" w:rsidRPr="00126D76" w:rsidRDefault="5E424B0D" w:rsidP="00126D76"/>
    <w:sectPr w:rsidR="5E424B0D" w:rsidRPr="00126D76" w:rsidSect="000F5C42">
      <w:footerReference w:type="even"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Mariia Petryk" w:date="2023-08-01T20:59:00Z" w:initials="MP">
    <w:p w14:paraId="39E87AE7" w14:textId="77777777" w:rsidR="002F26AC" w:rsidRDefault="002F26AC" w:rsidP="009E67F8">
      <w:r>
        <w:rPr>
          <w:rStyle w:val="CommentReference"/>
        </w:rPr>
        <w:annotationRef/>
      </w:r>
      <w:r>
        <w:rPr>
          <w:rFonts w:eastAsiaTheme="minorHAnsi" w:cstheme="minorBidi"/>
          <w:color w:val="000000"/>
          <w:kern w:val="2"/>
          <w:sz w:val="20"/>
          <w:szCs w:val="20"/>
          <w14:ligatures w14:val="standardContextual"/>
        </w:rPr>
        <w:t>https://www.alchemy.com/overviews/ethereum-statistics</w:t>
      </w:r>
    </w:p>
  </w:comment>
  <w:comment w:id="77" w:author="Mariia Petryk" w:date="2023-08-01T22:19:00Z" w:initials="MP">
    <w:p w14:paraId="17EB135E" w14:textId="77777777" w:rsidR="00CF5CF9" w:rsidRDefault="00CF5CF9" w:rsidP="00213459">
      <w:r>
        <w:rPr>
          <w:rStyle w:val="CommentReference"/>
        </w:rPr>
        <w:annotationRef/>
      </w:r>
      <w:r>
        <w:rPr>
          <w:rFonts w:eastAsiaTheme="minorHAnsi" w:cstheme="minorBidi"/>
          <w:color w:val="000000"/>
          <w:kern w:val="2"/>
          <w:sz w:val="20"/>
          <w:szCs w:val="20"/>
          <w14:ligatures w14:val="standardContextual"/>
        </w:rPr>
        <w:t>https://notes.ethereum.org/@djrtwo/academic-grants-wishlist-2023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87AE7" w15:done="0"/>
  <w15:commentEx w15:paraId="17EB1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F0BD" w16cex:dateUtc="2023-08-02T00:59:00Z"/>
  <w16cex:commentExtensible w16cex:durableId="28740385" w16cex:dateUtc="2023-08-02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87AE7" w16cid:durableId="2873F0BD"/>
  <w16cid:commentId w16cid:paraId="17EB135E" w16cid:durableId="28740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FD5E" w14:textId="77777777" w:rsidR="00C76515" w:rsidRDefault="00C76515" w:rsidP="004F6A6A">
      <w:r>
        <w:separator/>
      </w:r>
    </w:p>
  </w:endnote>
  <w:endnote w:type="continuationSeparator" w:id="0">
    <w:p w14:paraId="7E504319" w14:textId="77777777" w:rsidR="00C76515" w:rsidRDefault="00C76515" w:rsidP="004F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ode2000">
    <w:altName w:val="Cambria"/>
    <w:panose1 w:val="020B0604020202020204"/>
    <w:charset w:val="00"/>
    <w:family w:val="roman"/>
    <w:notTrueType/>
    <w:pitch w:val="default"/>
  </w:font>
  <w:font w:name="AdvTT3258b86f">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006165"/>
      <w:docPartObj>
        <w:docPartGallery w:val="Page Numbers (Bottom of Page)"/>
        <w:docPartUnique/>
      </w:docPartObj>
    </w:sdtPr>
    <w:sdtContent>
      <w:p w14:paraId="485B94CB" w14:textId="40D535A5" w:rsidR="004F6A6A" w:rsidRDefault="004F6A6A" w:rsidP="00E41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BB49" w14:textId="77777777" w:rsidR="004F6A6A" w:rsidRDefault="004F6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5289258"/>
      <w:docPartObj>
        <w:docPartGallery w:val="Page Numbers (Bottom of Page)"/>
        <w:docPartUnique/>
      </w:docPartObj>
    </w:sdtPr>
    <w:sdtContent>
      <w:p w14:paraId="3E48DB75" w14:textId="3650CD0B" w:rsidR="004F6A6A" w:rsidRDefault="004F6A6A" w:rsidP="00E41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9E451" w14:textId="77777777" w:rsidR="004F6A6A" w:rsidRDefault="004F6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758A" w14:textId="77777777" w:rsidR="00C76515" w:rsidRDefault="00C76515" w:rsidP="004F6A6A">
      <w:r>
        <w:separator/>
      </w:r>
    </w:p>
  </w:footnote>
  <w:footnote w:type="continuationSeparator" w:id="0">
    <w:p w14:paraId="1B81AAB9" w14:textId="77777777" w:rsidR="00C76515" w:rsidRDefault="00C76515" w:rsidP="004F6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C67"/>
    <w:multiLevelType w:val="hybridMultilevel"/>
    <w:tmpl w:val="BE00BC6C"/>
    <w:lvl w:ilvl="0" w:tplc="195077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312D0"/>
    <w:multiLevelType w:val="hybridMultilevel"/>
    <w:tmpl w:val="F588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92910"/>
    <w:multiLevelType w:val="hybridMultilevel"/>
    <w:tmpl w:val="6A360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231ED"/>
    <w:multiLevelType w:val="hybridMultilevel"/>
    <w:tmpl w:val="BF5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467036">
    <w:abstractNumId w:val="2"/>
  </w:num>
  <w:num w:numId="2" w16cid:durableId="1420058867">
    <w:abstractNumId w:val="1"/>
  </w:num>
  <w:num w:numId="3" w16cid:durableId="113645654">
    <w:abstractNumId w:val="0"/>
  </w:num>
  <w:num w:numId="4" w16cid:durableId="40862010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ia Petryk">
    <w15:presenceInfo w15:providerId="None" w15:userId="Mariia Petryk"/>
  </w15:person>
  <w15:person w15:author="Alina Yanzi Chen">
    <w15:presenceInfo w15:providerId="AD" w15:userId="S::achen40@gmu.edu::4634ff4e-7abd-4f6a-b977-6ce78e5d2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68"/>
    <w:rsid w:val="00003502"/>
    <w:rsid w:val="00013F99"/>
    <w:rsid w:val="0001403B"/>
    <w:rsid w:val="00016270"/>
    <w:rsid w:val="0003259F"/>
    <w:rsid w:val="00041DE0"/>
    <w:rsid w:val="00043C43"/>
    <w:rsid w:val="00045AA2"/>
    <w:rsid w:val="00047797"/>
    <w:rsid w:val="00061475"/>
    <w:rsid w:val="00085C4B"/>
    <w:rsid w:val="000874BC"/>
    <w:rsid w:val="000935D9"/>
    <w:rsid w:val="000946CD"/>
    <w:rsid w:val="000B2995"/>
    <w:rsid w:val="000C5E17"/>
    <w:rsid w:val="000F5C42"/>
    <w:rsid w:val="00101D1F"/>
    <w:rsid w:val="00120163"/>
    <w:rsid w:val="0012273A"/>
    <w:rsid w:val="00122CCC"/>
    <w:rsid w:val="00126D76"/>
    <w:rsid w:val="001346E7"/>
    <w:rsid w:val="001356FB"/>
    <w:rsid w:val="00144CEC"/>
    <w:rsid w:val="00155D74"/>
    <w:rsid w:val="00167535"/>
    <w:rsid w:val="00167B18"/>
    <w:rsid w:val="001876B4"/>
    <w:rsid w:val="001A554F"/>
    <w:rsid w:val="001A6132"/>
    <w:rsid w:val="001C1718"/>
    <w:rsid w:val="001C3C32"/>
    <w:rsid w:val="001C45A2"/>
    <w:rsid w:val="001D2E35"/>
    <w:rsid w:val="001E00E9"/>
    <w:rsid w:val="001E47DF"/>
    <w:rsid w:val="0024611E"/>
    <w:rsid w:val="00250624"/>
    <w:rsid w:val="002713BA"/>
    <w:rsid w:val="002749A1"/>
    <w:rsid w:val="0029241C"/>
    <w:rsid w:val="002A0850"/>
    <w:rsid w:val="002A3000"/>
    <w:rsid w:val="002A763D"/>
    <w:rsid w:val="002B2DEF"/>
    <w:rsid w:val="002F26AC"/>
    <w:rsid w:val="002F373F"/>
    <w:rsid w:val="002F4D40"/>
    <w:rsid w:val="0030314A"/>
    <w:rsid w:val="00304A37"/>
    <w:rsid w:val="00304EC9"/>
    <w:rsid w:val="00316E4B"/>
    <w:rsid w:val="0032731C"/>
    <w:rsid w:val="00331ECD"/>
    <w:rsid w:val="0034748C"/>
    <w:rsid w:val="00357B52"/>
    <w:rsid w:val="00362BBA"/>
    <w:rsid w:val="00377990"/>
    <w:rsid w:val="00392325"/>
    <w:rsid w:val="00396BB3"/>
    <w:rsid w:val="003A0653"/>
    <w:rsid w:val="003A4800"/>
    <w:rsid w:val="003B09C4"/>
    <w:rsid w:val="003B4D12"/>
    <w:rsid w:val="003D051A"/>
    <w:rsid w:val="003D1372"/>
    <w:rsid w:val="003D2D92"/>
    <w:rsid w:val="003D6D47"/>
    <w:rsid w:val="003E1E4A"/>
    <w:rsid w:val="003F0346"/>
    <w:rsid w:val="003F2795"/>
    <w:rsid w:val="00410FB7"/>
    <w:rsid w:val="00421A3A"/>
    <w:rsid w:val="00425DAC"/>
    <w:rsid w:val="00434FEF"/>
    <w:rsid w:val="004504CE"/>
    <w:rsid w:val="00464A24"/>
    <w:rsid w:val="004672D8"/>
    <w:rsid w:val="004709CE"/>
    <w:rsid w:val="004824C6"/>
    <w:rsid w:val="00482DEC"/>
    <w:rsid w:val="00483964"/>
    <w:rsid w:val="00485965"/>
    <w:rsid w:val="00490D7A"/>
    <w:rsid w:val="00491DA6"/>
    <w:rsid w:val="004A06AA"/>
    <w:rsid w:val="004A77AA"/>
    <w:rsid w:val="004E51C7"/>
    <w:rsid w:val="004F0481"/>
    <w:rsid w:val="004F4411"/>
    <w:rsid w:val="004F6A6A"/>
    <w:rsid w:val="004F7A85"/>
    <w:rsid w:val="005101B3"/>
    <w:rsid w:val="00516CC2"/>
    <w:rsid w:val="00520510"/>
    <w:rsid w:val="00526CD9"/>
    <w:rsid w:val="00530980"/>
    <w:rsid w:val="005328AC"/>
    <w:rsid w:val="00533FFC"/>
    <w:rsid w:val="00550072"/>
    <w:rsid w:val="00555E7D"/>
    <w:rsid w:val="0056036E"/>
    <w:rsid w:val="00560EF6"/>
    <w:rsid w:val="00563EAB"/>
    <w:rsid w:val="00577572"/>
    <w:rsid w:val="005822FC"/>
    <w:rsid w:val="005868B0"/>
    <w:rsid w:val="00593ADE"/>
    <w:rsid w:val="00595CE0"/>
    <w:rsid w:val="005A2CC7"/>
    <w:rsid w:val="005A3498"/>
    <w:rsid w:val="005A73DA"/>
    <w:rsid w:val="005B6B39"/>
    <w:rsid w:val="005C1129"/>
    <w:rsid w:val="005E2C23"/>
    <w:rsid w:val="005E649F"/>
    <w:rsid w:val="005F4CEE"/>
    <w:rsid w:val="00604A7A"/>
    <w:rsid w:val="006140F7"/>
    <w:rsid w:val="0063176B"/>
    <w:rsid w:val="0064682D"/>
    <w:rsid w:val="00650F2C"/>
    <w:rsid w:val="00663B7E"/>
    <w:rsid w:val="00670596"/>
    <w:rsid w:val="006759CE"/>
    <w:rsid w:val="0069358F"/>
    <w:rsid w:val="006949D1"/>
    <w:rsid w:val="0069506C"/>
    <w:rsid w:val="006961C1"/>
    <w:rsid w:val="006C19FE"/>
    <w:rsid w:val="006C35B8"/>
    <w:rsid w:val="006C62A7"/>
    <w:rsid w:val="006C6C29"/>
    <w:rsid w:val="006D2A11"/>
    <w:rsid w:val="006E4E3E"/>
    <w:rsid w:val="006F662F"/>
    <w:rsid w:val="0070181D"/>
    <w:rsid w:val="00711B52"/>
    <w:rsid w:val="0071595A"/>
    <w:rsid w:val="00752F0F"/>
    <w:rsid w:val="00753868"/>
    <w:rsid w:val="007642AC"/>
    <w:rsid w:val="007667B3"/>
    <w:rsid w:val="0077479A"/>
    <w:rsid w:val="00782794"/>
    <w:rsid w:val="007827FE"/>
    <w:rsid w:val="00790A3A"/>
    <w:rsid w:val="00793225"/>
    <w:rsid w:val="00794FB6"/>
    <w:rsid w:val="00797828"/>
    <w:rsid w:val="007A52DC"/>
    <w:rsid w:val="007B3EF9"/>
    <w:rsid w:val="007C113B"/>
    <w:rsid w:val="007C5958"/>
    <w:rsid w:val="007D032C"/>
    <w:rsid w:val="007D2F67"/>
    <w:rsid w:val="007E3F20"/>
    <w:rsid w:val="007E4B85"/>
    <w:rsid w:val="007E5509"/>
    <w:rsid w:val="00811291"/>
    <w:rsid w:val="0081218F"/>
    <w:rsid w:val="008226B6"/>
    <w:rsid w:val="00840CEC"/>
    <w:rsid w:val="00841167"/>
    <w:rsid w:val="0084559B"/>
    <w:rsid w:val="00867026"/>
    <w:rsid w:val="008854FE"/>
    <w:rsid w:val="008B3397"/>
    <w:rsid w:val="008D5627"/>
    <w:rsid w:val="008E4311"/>
    <w:rsid w:val="008E599F"/>
    <w:rsid w:val="00902595"/>
    <w:rsid w:val="00910887"/>
    <w:rsid w:val="009122F9"/>
    <w:rsid w:val="009220A2"/>
    <w:rsid w:val="0092339A"/>
    <w:rsid w:val="00926551"/>
    <w:rsid w:val="0093659C"/>
    <w:rsid w:val="00967837"/>
    <w:rsid w:val="00976B0D"/>
    <w:rsid w:val="00990299"/>
    <w:rsid w:val="009A330E"/>
    <w:rsid w:val="009A624E"/>
    <w:rsid w:val="009B3DF4"/>
    <w:rsid w:val="009C1162"/>
    <w:rsid w:val="009C6C81"/>
    <w:rsid w:val="009D459E"/>
    <w:rsid w:val="009E7AFF"/>
    <w:rsid w:val="009F2F4F"/>
    <w:rsid w:val="00A06F29"/>
    <w:rsid w:val="00A13C61"/>
    <w:rsid w:val="00A16FA1"/>
    <w:rsid w:val="00A22340"/>
    <w:rsid w:val="00A63C06"/>
    <w:rsid w:val="00A67C08"/>
    <w:rsid w:val="00A701B1"/>
    <w:rsid w:val="00A73901"/>
    <w:rsid w:val="00A8590A"/>
    <w:rsid w:val="00A86072"/>
    <w:rsid w:val="00A94214"/>
    <w:rsid w:val="00AA69DA"/>
    <w:rsid w:val="00AC124C"/>
    <w:rsid w:val="00AD0554"/>
    <w:rsid w:val="00AE3D68"/>
    <w:rsid w:val="00AE5D8F"/>
    <w:rsid w:val="00AF7C32"/>
    <w:rsid w:val="00B32C6D"/>
    <w:rsid w:val="00B34340"/>
    <w:rsid w:val="00B35C1F"/>
    <w:rsid w:val="00B5701E"/>
    <w:rsid w:val="00B64723"/>
    <w:rsid w:val="00B8247C"/>
    <w:rsid w:val="00B828A0"/>
    <w:rsid w:val="00BA0A63"/>
    <w:rsid w:val="00BA0AF5"/>
    <w:rsid w:val="00BC19D7"/>
    <w:rsid w:val="00BC582B"/>
    <w:rsid w:val="00BD0112"/>
    <w:rsid w:val="00BD193E"/>
    <w:rsid w:val="00BE0A52"/>
    <w:rsid w:val="00BF2B15"/>
    <w:rsid w:val="00C06262"/>
    <w:rsid w:val="00C12E5C"/>
    <w:rsid w:val="00C154B4"/>
    <w:rsid w:val="00C45165"/>
    <w:rsid w:val="00C658B6"/>
    <w:rsid w:val="00C66A2E"/>
    <w:rsid w:val="00C67171"/>
    <w:rsid w:val="00C74733"/>
    <w:rsid w:val="00C76515"/>
    <w:rsid w:val="00C922B4"/>
    <w:rsid w:val="00C93936"/>
    <w:rsid w:val="00CA0903"/>
    <w:rsid w:val="00CA6800"/>
    <w:rsid w:val="00CB2059"/>
    <w:rsid w:val="00CB72FB"/>
    <w:rsid w:val="00CC5B41"/>
    <w:rsid w:val="00CD2BEC"/>
    <w:rsid w:val="00CD79E4"/>
    <w:rsid w:val="00CF5CF9"/>
    <w:rsid w:val="00CF5EC3"/>
    <w:rsid w:val="00D02D0F"/>
    <w:rsid w:val="00D41676"/>
    <w:rsid w:val="00D46719"/>
    <w:rsid w:val="00D60856"/>
    <w:rsid w:val="00D61C73"/>
    <w:rsid w:val="00D62C57"/>
    <w:rsid w:val="00D8114C"/>
    <w:rsid w:val="00D8251B"/>
    <w:rsid w:val="00DA0AAC"/>
    <w:rsid w:val="00DA4912"/>
    <w:rsid w:val="00DB44D0"/>
    <w:rsid w:val="00DB60CA"/>
    <w:rsid w:val="00DC57B6"/>
    <w:rsid w:val="00DC723B"/>
    <w:rsid w:val="00DF300C"/>
    <w:rsid w:val="00E021D0"/>
    <w:rsid w:val="00E208F0"/>
    <w:rsid w:val="00E33361"/>
    <w:rsid w:val="00E34335"/>
    <w:rsid w:val="00E52C95"/>
    <w:rsid w:val="00E56183"/>
    <w:rsid w:val="00E601B0"/>
    <w:rsid w:val="00E703F2"/>
    <w:rsid w:val="00E748CF"/>
    <w:rsid w:val="00E84DB3"/>
    <w:rsid w:val="00E917A3"/>
    <w:rsid w:val="00E946B6"/>
    <w:rsid w:val="00EA0D2B"/>
    <w:rsid w:val="00EA2E75"/>
    <w:rsid w:val="00EB3202"/>
    <w:rsid w:val="00EC3375"/>
    <w:rsid w:val="00EC767A"/>
    <w:rsid w:val="00ED0650"/>
    <w:rsid w:val="00EE76FD"/>
    <w:rsid w:val="00F02DCE"/>
    <w:rsid w:val="00F15F31"/>
    <w:rsid w:val="00F46959"/>
    <w:rsid w:val="00F51A1E"/>
    <w:rsid w:val="00F56912"/>
    <w:rsid w:val="00F57820"/>
    <w:rsid w:val="00F64C50"/>
    <w:rsid w:val="00F64CDE"/>
    <w:rsid w:val="00F76037"/>
    <w:rsid w:val="00F770F8"/>
    <w:rsid w:val="00FB6860"/>
    <w:rsid w:val="00FB7BE1"/>
    <w:rsid w:val="00FD2112"/>
    <w:rsid w:val="39690105"/>
    <w:rsid w:val="5E42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69ECD"/>
  <w14:defaultImageDpi w14:val="32767"/>
  <w15:chartTrackingRefBased/>
  <w15:docId w15:val="{5E033760-4A91-4F47-B2E6-D0D4C21A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35B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08F0"/>
    <w:pPr>
      <w:keepNext/>
      <w:keepLines/>
      <w:spacing w:before="240"/>
      <w:outlineLvl w:val="0"/>
    </w:pPr>
    <w:rPr>
      <w:rFonts w:eastAsiaTheme="majorEastAsia" w:cstheme="majorBidi"/>
      <w:b/>
      <w:color w:val="000000" w:themeColor="text1"/>
      <w:kern w:val="2"/>
      <w:sz w:val="28"/>
      <w:szCs w:val="32"/>
      <w14:ligatures w14:val="standardContextual"/>
    </w:rPr>
  </w:style>
  <w:style w:type="paragraph" w:styleId="Heading2">
    <w:name w:val="heading 2"/>
    <w:basedOn w:val="Normal"/>
    <w:next w:val="Normal"/>
    <w:link w:val="Heading2Char"/>
    <w:uiPriority w:val="9"/>
    <w:unhideWhenUsed/>
    <w:qFormat/>
    <w:rsid w:val="00E208F0"/>
    <w:pPr>
      <w:keepNext/>
      <w:keepLines/>
      <w:spacing w:before="40"/>
      <w:outlineLvl w:val="1"/>
    </w:pPr>
    <w:rPr>
      <w:rFonts w:eastAsiaTheme="majorEastAsia" w:cstheme="majorBidi"/>
      <w:b/>
      <w:color w:val="000000" w:themeColor="text1"/>
      <w:kern w:val="2"/>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B4"/>
    <w:pPr>
      <w:ind w:left="720"/>
      <w:contextualSpacing/>
    </w:pPr>
    <w:rPr>
      <w:rFonts w:eastAsiaTheme="minorHAnsi" w:cstheme="minorBidi"/>
      <w:kern w:val="2"/>
      <w14:ligatures w14:val="standardContextual"/>
    </w:rPr>
  </w:style>
  <w:style w:type="table" w:styleId="TableGrid">
    <w:name w:val="Table Grid"/>
    <w:basedOn w:val="TableNormal"/>
    <w:uiPriority w:val="39"/>
    <w:rsid w:val="00014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57B52"/>
  </w:style>
  <w:style w:type="character" w:customStyle="1" w:styleId="normaltextrun">
    <w:name w:val="normaltextrun"/>
    <w:basedOn w:val="DefaultParagraphFont"/>
    <w:rsid w:val="00392325"/>
  </w:style>
  <w:style w:type="character" w:styleId="Emphasis">
    <w:name w:val="Emphasis"/>
    <w:basedOn w:val="DefaultParagraphFont"/>
    <w:uiPriority w:val="20"/>
    <w:qFormat/>
    <w:rsid w:val="004504CE"/>
    <w:rPr>
      <w:i/>
      <w:iCs/>
    </w:rPr>
  </w:style>
  <w:style w:type="character" w:styleId="Hyperlink">
    <w:name w:val="Hyperlink"/>
    <w:basedOn w:val="DefaultParagraphFont"/>
    <w:uiPriority w:val="99"/>
    <w:unhideWhenUsed/>
    <w:rsid w:val="004504CE"/>
    <w:rPr>
      <w:color w:val="0563C1" w:themeColor="hyperlink"/>
      <w:u w:val="single"/>
    </w:rPr>
  </w:style>
  <w:style w:type="character" w:styleId="UnresolvedMention">
    <w:name w:val="Unresolved Mention"/>
    <w:basedOn w:val="DefaultParagraphFont"/>
    <w:uiPriority w:val="99"/>
    <w:rsid w:val="004504CE"/>
    <w:rPr>
      <w:color w:val="605E5C"/>
      <w:shd w:val="clear" w:color="auto" w:fill="E1DFDD"/>
    </w:rPr>
  </w:style>
  <w:style w:type="paragraph" w:styleId="Caption">
    <w:name w:val="caption"/>
    <w:basedOn w:val="Normal"/>
    <w:next w:val="Normal"/>
    <w:uiPriority w:val="35"/>
    <w:unhideWhenUsed/>
    <w:qFormat/>
    <w:rsid w:val="00CF5EC3"/>
    <w:pPr>
      <w:spacing w:after="200"/>
    </w:pPr>
    <w:rPr>
      <w:rFonts w:eastAsiaTheme="minorHAnsi" w:cstheme="minorBidi"/>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6140F7"/>
    <w:rPr>
      <w:sz w:val="16"/>
      <w:szCs w:val="16"/>
    </w:rPr>
  </w:style>
  <w:style w:type="paragraph" w:styleId="CommentText">
    <w:name w:val="annotation text"/>
    <w:basedOn w:val="Normal"/>
    <w:link w:val="CommentTextChar"/>
    <w:uiPriority w:val="99"/>
    <w:semiHidden/>
    <w:unhideWhenUsed/>
    <w:rsid w:val="006140F7"/>
    <w:rPr>
      <w:rFonts w:eastAsia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6140F7"/>
    <w:rPr>
      <w:sz w:val="20"/>
      <w:szCs w:val="20"/>
    </w:rPr>
  </w:style>
  <w:style w:type="paragraph" w:styleId="CommentSubject">
    <w:name w:val="annotation subject"/>
    <w:basedOn w:val="CommentText"/>
    <w:next w:val="CommentText"/>
    <w:link w:val="CommentSubjectChar"/>
    <w:uiPriority w:val="99"/>
    <w:semiHidden/>
    <w:unhideWhenUsed/>
    <w:rsid w:val="006140F7"/>
    <w:rPr>
      <w:b/>
      <w:bCs/>
    </w:rPr>
  </w:style>
  <w:style w:type="character" w:customStyle="1" w:styleId="CommentSubjectChar">
    <w:name w:val="Comment Subject Char"/>
    <w:basedOn w:val="CommentTextChar"/>
    <w:link w:val="CommentSubject"/>
    <w:uiPriority w:val="99"/>
    <w:semiHidden/>
    <w:rsid w:val="006140F7"/>
    <w:rPr>
      <w:b/>
      <w:bCs/>
      <w:sz w:val="20"/>
      <w:szCs w:val="20"/>
    </w:rPr>
  </w:style>
  <w:style w:type="paragraph" w:styleId="Footer">
    <w:name w:val="footer"/>
    <w:basedOn w:val="Normal"/>
    <w:link w:val="FooterChar"/>
    <w:uiPriority w:val="99"/>
    <w:unhideWhenUsed/>
    <w:rsid w:val="004F6A6A"/>
    <w:pPr>
      <w:tabs>
        <w:tab w:val="center" w:pos="4680"/>
        <w:tab w:val="right" w:pos="9360"/>
      </w:tabs>
    </w:pPr>
    <w:rPr>
      <w:rFonts w:eastAsiaTheme="minorHAnsi" w:cstheme="minorBidi"/>
      <w:kern w:val="2"/>
      <w14:ligatures w14:val="standardContextual"/>
    </w:rPr>
  </w:style>
  <w:style w:type="character" w:customStyle="1" w:styleId="FooterChar">
    <w:name w:val="Footer Char"/>
    <w:basedOn w:val="DefaultParagraphFont"/>
    <w:link w:val="Footer"/>
    <w:uiPriority w:val="99"/>
    <w:rsid w:val="004F6A6A"/>
  </w:style>
  <w:style w:type="character" w:styleId="PageNumber">
    <w:name w:val="page number"/>
    <w:basedOn w:val="DefaultParagraphFont"/>
    <w:uiPriority w:val="99"/>
    <w:semiHidden/>
    <w:unhideWhenUsed/>
    <w:rsid w:val="004F6A6A"/>
  </w:style>
  <w:style w:type="character" w:customStyle="1" w:styleId="Heading1Char">
    <w:name w:val="Heading 1 Char"/>
    <w:basedOn w:val="DefaultParagraphFont"/>
    <w:link w:val="Heading1"/>
    <w:uiPriority w:val="9"/>
    <w:rsid w:val="00E208F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208F0"/>
    <w:rPr>
      <w:rFonts w:ascii="Times New Roman" w:eastAsiaTheme="majorEastAsia" w:hAnsi="Times New Roman" w:cstheme="majorBidi"/>
      <w:b/>
      <w:color w:val="000000" w:themeColor="text1"/>
      <w:szCs w:val="26"/>
    </w:rPr>
  </w:style>
  <w:style w:type="paragraph" w:styleId="NoSpacing">
    <w:name w:val="No Spacing"/>
    <w:uiPriority w:val="1"/>
    <w:qFormat/>
    <w:rsid w:val="00E208F0"/>
    <w:rPr>
      <w:rFonts w:ascii="Times New Roman" w:hAnsi="Times New Roman"/>
      <w:b/>
      <w:color w:val="000000" w:themeColor="text1"/>
    </w:rPr>
  </w:style>
  <w:style w:type="paragraph" w:styleId="NormalWeb">
    <w:name w:val="Normal (Web)"/>
    <w:basedOn w:val="Normal"/>
    <w:uiPriority w:val="99"/>
    <w:unhideWhenUsed/>
    <w:rsid w:val="00D8114C"/>
    <w:pPr>
      <w:spacing w:before="100" w:beforeAutospacing="1" w:after="100" w:afterAutospacing="1"/>
    </w:pPr>
  </w:style>
  <w:style w:type="character" w:styleId="PlaceholderText">
    <w:name w:val="Placeholder Text"/>
    <w:basedOn w:val="DefaultParagraphFont"/>
    <w:uiPriority w:val="99"/>
    <w:semiHidden/>
    <w:rsid w:val="00126D76"/>
    <w:rPr>
      <w:color w:val="808080"/>
    </w:rPr>
  </w:style>
  <w:style w:type="paragraph" w:styleId="Revision">
    <w:name w:val="Revision"/>
    <w:hidden/>
    <w:uiPriority w:val="99"/>
    <w:semiHidden/>
    <w:rsid w:val="00793225"/>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2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6940">
      <w:bodyDiv w:val="1"/>
      <w:marLeft w:val="0"/>
      <w:marRight w:val="0"/>
      <w:marTop w:val="0"/>
      <w:marBottom w:val="0"/>
      <w:divBdr>
        <w:top w:val="none" w:sz="0" w:space="0" w:color="auto"/>
        <w:left w:val="none" w:sz="0" w:space="0" w:color="auto"/>
        <w:bottom w:val="none" w:sz="0" w:space="0" w:color="auto"/>
        <w:right w:val="none" w:sz="0" w:space="0" w:color="auto"/>
      </w:divBdr>
    </w:div>
    <w:div w:id="141195791">
      <w:bodyDiv w:val="1"/>
      <w:marLeft w:val="0"/>
      <w:marRight w:val="0"/>
      <w:marTop w:val="0"/>
      <w:marBottom w:val="0"/>
      <w:divBdr>
        <w:top w:val="none" w:sz="0" w:space="0" w:color="auto"/>
        <w:left w:val="none" w:sz="0" w:space="0" w:color="auto"/>
        <w:bottom w:val="none" w:sz="0" w:space="0" w:color="auto"/>
        <w:right w:val="none" w:sz="0" w:space="0" w:color="auto"/>
      </w:divBdr>
      <w:divsChild>
        <w:div w:id="567808555">
          <w:marLeft w:val="0"/>
          <w:marRight w:val="0"/>
          <w:marTop w:val="0"/>
          <w:marBottom w:val="0"/>
          <w:divBdr>
            <w:top w:val="none" w:sz="0" w:space="0" w:color="auto"/>
            <w:left w:val="none" w:sz="0" w:space="0" w:color="auto"/>
            <w:bottom w:val="none" w:sz="0" w:space="0" w:color="auto"/>
            <w:right w:val="none" w:sz="0" w:space="0" w:color="auto"/>
          </w:divBdr>
          <w:divsChild>
            <w:div w:id="659889909">
              <w:marLeft w:val="0"/>
              <w:marRight w:val="0"/>
              <w:marTop w:val="0"/>
              <w:marBottom w:val="0"/>
              <w:divBdr>
                <w:top w:val="none" w:sz="0" w:space="0" w:color="auto"/>
                <w:left w:val="none" w:sz="0" w:space="0" w:color="auto"/>
                <w:bottom w:val="none" w:sz="0" w:space="0" w:color="auto"/>
                <w:right w:val="none" w:sz="0" w:space="0" w:color="auto"/>
              </w:divBdr>
              <w:divsChild>
                <w:div w:id="636032603">
                  <w:marLeft w:val="0"/>
                  <w:marRight w:val="0"/>
                  <w:marTop w:val="0"/>
                  <w:marBottom w:val="0"/>
                  <w:divBdr>
                    <w:top w:val="none" w:sz="0" w:space="0" w:color="auto"/>
                    <w:left w:val="none" w:sz="0" w:space="0" w:color="auto"/>
                    <w:bottom w:val="none" w:sz="0" w:space="0" w:color="auto"/>
                    <w:right w:val="none" w:sz="0" w:space="0" w:color="auto"/>
                  </w:divBdr>
                  <w:divsChild>
                    <w:div w:id="20458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169356">
      <w:bodyDiv w:val="1"/>
      <w:marLeft w:val="0"/>
      <w:marRight w:val="0"/>
      <w:marTop w:val="0"/>
      <w:marBottom w:val="0"/>
      <w:divBdr>
        <w:top w:val="none" w:sz="0" w:space="0" w:color="auto"/>
        <w:left w:val="none" w:sz="0" w:space="0" w:color="auto"/>
        <w:bottom w:val="none" w:sz="0" w:space="0" w:color="auto"/>
        <w:right w:val="none" w:sz="0" w:space="0" w:color="auto"/>
      </w:divBdr>
    </w:div>
    <w:div w:id="221527547">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402065299">
      <w:bodyDiv w:val="1"/>
      <w:marLeft w:val="0"/>
      <w:marRight w:val="0"/>
      <w:marTop w:val="0"/>
      <w:marBottom w:val="0"/>
      <w:divBdr>
        <w:top w:val="none" w:sz="0" w:space="0" w:color="auto"/>
        <w:left w:val="none" w:sz="0" w:space="0" w:color="auto"/>
        <w:bottom w:val="none" w:sz="0" w:space="0" w:color="auto"/>
        <w:right w:val="none" w:sz="0" w:space="0" w:color="auto"/>
      </w:divBdr>
    </w:div>
    <w:div w:id="531723950">
      <w:bodyDiv w:val="1"/>
      <w:marLeft w:val="0"/>
      <w:marRight w:val="0"/>
      <w:marTop w:val="0"/>
      <w:marBottom w:val="0"/>
      <w:divBdr>
        <w:top w:val="none" w:sz="0" w:space="0" w:color="auto"/>
        <w:left w:val="none" w:sz="0" w:space="0" w:color="auto"/>
        <w:bottom w:val="none" w:sz="0" w:space="0" w:color="auto"/>
        <w:right w:val="none" w:sz="0" w:space="0" w:color="auto"/>
      </w:divBdr>
    </w:div>
    <w:div w:id="547380196">
      <w:bodyDiv w:val="1"/>
      <w:marLeft w:val="0"/>
      <w:marRight w:val="0"/>
      <w:marTop w:val="0"/>
      <w:marBottom w:val="0"/>
      <w:divBdr>
        <w:top w:val="none" w:sz="0" w:space="0" w:color="auto"/>
        <w:left w:val="none" w:sz="0" w:space="0" w:color="auto"/>
        <w:bottom w:val="none" w:sz="0" w:space="0" w:color="auto"/>
        <w:right w:val="none" w:sz="0" w:space="0" w:color="auto"/>
      </w:divBdr>
    </w:div>
    <w:div w:id="670911626">
      <w:bodyDiv w:val="1"/>
      <w:marLeft w:val="0"/>
      <w:marRight w:val="0"/>
      <w:marTop w:val="0"/>
      <w:marBottom w:val="0"/>
      <w:divBdr>
        <w:top w:val="none" w:sz="0" w:space="0" w:color="auto"/>
        <w:left w:val="none" w:sz="0" w:space="0" w:color="auto"/>
        <w:bottom w:val="none" w:sz="0" w:space="0" w:color="auto"/>
        <w:right w:val="none" w:sz="0" w:space="0" w:color="auto"/>
      </w:divBdr>
      <w:divsChild>
        <w:div w:id="360977934">
          <w:marLeft w:val="0"/>
          <w:marRight w:val="0"/>
          <w:marTop w:val="0"/>
          <w:marBottom w:val="0"/>
          <w:divBdr>
            <w:top w:val="none" w:sz="0" w:space="0" w:color="auto"/>
            <w:left w:val="none" w:sz="0" w:space="0" w:color="auto"/>
            <w:bottom w:val="none" w:sz="0" w:space="0" w:color="auto"/>
            <w:right w:val="none" w:sz="0" w:space="0" w:color="auto"/>
          </w:divBdr>
          <w:divsChild>
            <w:div w:id="1774016635">
              <w:marLeft w:val="0"/>
              <w:marRight w:val="0"/>
              <w:marTop w:val="0"/>
              <w:marBottom w:val="0"/>
              <w:divBdr>
                <w:top w:val="none" w:sz="0" w:space="0" w:color="auto"/>
                <w:left w:val="none" w:sz="0" w:space="0" w:color="auto"/>
                <w:bottom w:val="none" w:sz="0" w:space="0" w:color="auto"/>
                <w:right w:val="none" w:sz="0" w:space="0" w:color="auto"/>
              </w:divBdr>
              <w:divsChild>
                <w:div w:id="1676498876">
                  <w:marLeft w:val="0"/>
                  <w:marRight w:val="0"/>
                  <w:marTop w:val="0"/>
                  <w:marBottom w:val="0"/>
                  <w:divBdr>
                    <w:top w:val="none" w:sz="0" w:space="0" w:color="auto"/>
                    <w:left w:val="none" w:sz="0" w:space="0" w:color="auto"/>
                    <w:bottom w:val="none" w:sz="0" w:space="0" w:color="auto"/>
                    <w:right w:val="none" w:sz="0" w:space="0" w:color="auto"/>
                  </w:divBdr>
                  <w:divsChild>
                    <w:div w:id="8673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9366">
      <w:bodyDiv w:val="1"/>
      <w:marLeft w:val="0"/>
      <w:marRight w:val="0"/>
      <w:marTop w:val="0"/>
      <w:marBottom w:val="0"/>
      <w:divBdr>
        <w:top w:val="none" w:sz="0" w:space="0" w:color="auto"/>
        <w:left w:val="none" w:sz="0" w:space="0" w:color="auto"/>
        <w:bottom w:val="none" w:sz="0" w:space="0" w:color="auto"/>
        <w:right w:val="none" w:sz="0" w:space="0" w:color="auto"/>
      </w:divBdr>
    </w:div>
    <w:div w:id="697006246">
      <w:bodyDiv w:val="1"/>
      <w:marLeft w:val="0"/>
      <w:marRight w:val="0"/>
      <w:marTop w:val="0"/>
      <w:marBottom w:val="0"/>
      <w:divBdr>
        <w:top w:val="none" w:sz="0" w:space="0" w:color="auto"/>
        <w:left w:val="none" w:sz="0" w:space="0" w:color="auto"/>
        <w:bottom w:val="none" w:sz="0" w:space="0" w:color="auto"/>
        <w:right w:val="none" w:sz="0" w:space="0" w:color="auto"/>
      </w:divBdr>
      <w:divsChild>
        <w:div w:id="596987283">
          <w:marLeft w:val="0"/>
          <w:marRight w:val="0"/>
          <w:marTop w:val="0"/>
          <w:marBottom w:val="0"/>
          <w:divBdr>
            <w:top w:val="none" w:sz="0" w:space="0" w:color="auto"/>
            <w:left w:val="none" w:sz="0" w:space="0" w:color="auto"/>
            <w:bottom w:val="none" w:sz="0" w:space="0" w:color="auto"/>
            <w:right w:val="none" w:sz="0" w:space="0" w:color="auto"/>
          </w:divBdr>
          <w:divsChild>
            <w:div w:id="180709201">
              <w:marLeft w:val="0"/>
              <w:marRight w:val="0"/>
              <w:marTop w:val="0"/>
              <w:marBottom w:val="0"/>
              <w:divBdr>
                <w:top w:val="none" w:sz="0" w:space="0" w:color="auto"/>
                <w:left w:val="none" w:sz="0" w:space="0" w:color="auto"/>
                <w:bottom w:val="none" w:sz="0" w:space="0" w:color="auto"/>
                <w:right w:val="none" w:sz="0" w:space="0" w:color="auto"/>
              </w:divBdr>
              <w:divsChild>
                <w:div w:id="7485117">
                  <w:marLeft w:val="0"/>
                  <w:marRight w:val="0"/>
                  <w:marTop w:val="0"/>
                  <w:marBottom w:val="0"/>
                  <w:divBdr>
                    <w:top w:val="none" w:sz="0" w:space="0" w:color="auto"/>
                    <w:left w:val="none" w:sz="0" w:space="0" w:color="auto"/>
                    <w:bottom w:val="none" w:sz="0" w:space="0" w:color="auto"/>
                    <w:right w:val="none" w:sz="0" w:space="0" w:color="auto"/>
                  </w:divBdr>
                  <w:divsChild>
                    <w:div w:id="918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12527">
      <w:bodyDiv w:val="1"/>
      <w:marLeft w:val="0"/>
      <w:marRight w:val="0"/>
      <w:marTop w:val="0"/>
      <w:marBottom w:val="0"/>
      <w:divBdr>
        <w:top w:val="none" w:sz="0" w:space="0" w:color="auto"/>
        <w:left w:val="none" w:sz="0" w:space="0" w:color="auto"/>
        <w:bottom w:val="none" w:sz="0" w:space="0" w:color="auto"/>
        <w:right w:val="none" w:sz="0" w:space="0" w:color="auto"/>
      </w:divBdr>
      <w:divsChild>
        <w:div w:id="500313571">
          <w:marLeft w:val="0"/>
          <w:marRight w:val="0"/>
          <w:marTop w:val="0"/>
          <w:marBottom w:val="0"/>
          <w:divBdr>
            <w:top w:val="single" w:sz="2" w:space="0" w:color="E5E7EB"/>
            <w:left w:val="single" w:sz="2" w:space="0" w:color="E5E7EB"/>
            <w:bottom w:val="single" w:sz="2" w:space="0" w:color="E5E7EB"/>
            <w:right w:val="single" w:sz="2" w:space="0" w:color="E5E7EB"/>
          </w:divBdr>
        </w:div>
        <w:div w:id="203013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690061">
      <w:bodyDiv w:val="1"/>
      <w:marLeft w:val="0"/>
      <w:marRight w:val="0"/>
      <w:marTop w:val="0"/>
      <w:marBottom w:val="0"/>
      <w:divBdr>
        <w:top w:val="none" w:sz="0" w:space="0" w:color="auto"/>
        <w:left w:val="none" w:sz="0" w:space="0" w:color="auto"/>
        <w:bottom w:val="none" w:sz="0" w:space="0" w:color="auto"/>
        <w:right w:val="none" w:sz="0" w:space="0" w:color="auto"/>
      </w:divBdr>
    </w:div>
    <w:div w:id="1210923816">
      <w:bodyDiv w:val="1"/>
      <w:marLeft w:val="0"/>
      <w:marRight w:val="0"/>
      <w:marTop w:val="0"/>
      <w:marBottom w:val="0"/>
      <w:divBdr>
        <w:top w:val="none" w:sz="0" w:space="0" w:color="auto"/>
        <w:left w:val="none" w:sz="0" w:space="0" w:color="auto"/>
        <w:bottom w:val="none" w:sz="0" w:space="0" w:color="auto"/>
        <w:right w:val="none" w:sz="0" w:space="0" w:color="auto"/>
      </w:divBdr>
    </w:div>
    <w:div w:id="1236402630">
      <w:bodyDiv w:val="1"/>
      <w:marLeft w:val="0"/>
      <w:marRight w:val="0"/>
      <w:marTop w:val="0"/>
      <w:marBottom w:val="0"/>
      <w:divBdr>
        <w:top w:val="none" w:sz="0" w:space="0" w:color="auto"/>
        <w:left w:val="none" w:sz="0" w:space="0" w:color="auto"/>
        <w:bottom w:val="none" w:sz="0" w:space="0" w:color="auto"/>
        <w:right w:val="none" w:sz="0" w:space="0" w:color="auto"/>
      </w:divBdr>
      <w:divsChild>
        <w:div w:id="224268958">
          <w:marLeft w:val="0"/>
          <w:marRight w:val="0"/>
          <w:marTop w:val="0"/>
          <w:marBottom w:val="0"/>
          <w:divBdr>
            <w:top w:val="none" w:sz="0" w:space="0" w:color="auto"/>
            <w:left w:val="none" w:sz="0" w:space="0" w:color="auto"/>
            <w:bottom w:val="none" w:sz="0" w:space="0" w:color="auto"/>
            <w:right w:val="none" w:sz="0" w:space="0" w:color="auto"/>
          </w:divBdr>
          <w:divsChild>
            <w:div w:id="250235913">
              <w:marLeft w:val="0"/>
              <w:marRight w:val="0"/>
              <w:marTop w:val="0"/>
              <w:marBottom w:val="0"/>
              <w:divBdr>
                <w:top w:val="none" w:sz="0" w:space="0" w:color="auto"/>
                <w:left w:val="none" w:sz="0" w:space="0" w:color="auto"/>
                <w:bottom w:val="none" w:sz="0" w:space="0" w:color="auto"/>
                <w:right w:val="none" w:sz="0" w:space="0" w:color="auto"/>
              </w:divBdr>
              <w:divsChild>
                <w:div w:id="23219633">
                  <w:marLeft w:val="0"/>
                  <w:marRight w:val="0"/>
                  <w:marTop w:val="0"/>
                  <w:marBottom w:val="0"/>
                  <w:divBdr>
                    <w:top w:val="none" w:sz="0" w:space="0" w:color="auto"/>
                    <w:left w:val="none" w:sz="0" w:space="0" w:color="auto"/>
                    <w:bottom w:val="none" w:sz="0" w:space="0" w:color="auto"/>
                    <w:right w:val="none" w:sz="0" w:space="0" w:color="auto"/>
                  </w:divBdr>
                  <w:divsChild>
                    <w:div w:id="1846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7157">
      <w:bodyDiv w:val="1"/>
      <w:marLeft w:val="0"/>
      <w:marRight w:val="0"/>
      <w:marTop w:val="0"/>
      <w:marBottom w:val="0"/>
      <w:divBdr>
        <w:top w:val="none" w:sz="0" w:space="0" w:color="auto"/>
        <w:left w:val="none" w:sz="0" w:space="0" w:color="auto"/>
        <w:bottom w:val="none" w:sz="0" w:space="0" w:color="auto"/>
        <w:right w:val="none" w:sz="0" w:space="0" w:color="auto"/>
      </w:divBdr>
      <w:divsChild>
        <w:div w:id="2030521555">
          <w:marLeft w:val="0"/>
          <w:marRight w:val="0"/>
          <w:marTop w:val="0"/>
          <w:marBottom w:val="0"/>
          <w:divBdr>
            <w:top w:val="none" w:sz="0" w:space="0" w:color="auto"/>
            <w:left w:val="none" w:sz="0" w:space="0" w:color="auto"/>
            <w:bottom w:val="none" w:sz="0" w:space="0" w:color="auto"/>
            <w:right w:val="none" w:sz="0" w:space="0" w:color="auto"/>
          </w:divBdr>
          <w:divsChild>
            <w:div w:id="844705315">
              <w:marLeft w:val="0"/>
              <w:marRight w:val="0"/>
              <w:marTop w:val="0"/>
              <w:marBottom w:val="0"/>
              <w:divBdr>
                <w:top w:val="none" w:sz="0" w:space="0" w:color="auto"/>
                <w:left w:val="none" w:sz="0" w:space="0" w:color="auto"/>
                <w:bottom w:val="none" w:sz="0" w:space="0" w:color="auto"/>
                <w:right w:val="none" w:sz="0" w:space="0" w:color="auto"/>
              </w:divBdr>
              <w:divsChild>
                <w:div w:id="1834569154">
                  <w:marLeft w:val="0"/>
                  <w:marRight w:val="0"/>
                  <w:marTop w:val="0"/>
                  <w:marBottom w:val="0"/>
                  <w:divBdr>
                    <w:top w:val="none" w:sz="0" w:space="0" w:color="auto"/>
                    <w:left w:val="none" w:sz="0" w:space="0" w:color="auto"/>
                    <w:bottom w:val="none" w:sz="0" w:space="0" w:color="auto"/>
                    <w:right w:val="none" w:sz="0" w:space="0" w:color="auto"/>
                  </w:divBdr>
                  <w:divsChild>
                    <w:div w:id="6324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5197">
      <w:bodyDiv w:val="1"/>
      <w:marLeft w:val="0"/>
      <w:marRight w:val="0"/>
      <w:marTop w:val="0"/>
      <w:marBottom w:val="0"/>
      <w:divBdr>
        <w:top w:val="none" w:sz="0" w:space="0" w:color="auto"/>
        <w:left w:val="none" w:sz="0" w:space="0" w:color="auto"/>
        <w:bottom w:val="none" w:sz="0" w:space="0" w:color="auto"/>
        <w:right w:val="none" w:sz="0" w:space="0" w:color="auto"/>
      </w:divBdr>
    </w:div>
    <w:div w:id="1298949662">
      <w:bodyDiv w:val="1"/>
      <w:marLeft w:val="0"/>
      <w:marRight w:val="0"/>
      <w:marTop w:val="0"/>
      <w:marBottom w:val="0"/>
      <w:divBdr>
        <w:top w:val="none" w:sz="0" w:space="0" w:color="auto"/>
        <w:left w:val="none" w:sz="0" w:space="0" w:color="auto"/>
        <w:bottom w:val="none" w:sz="0" w:space="0" w:color="auto"/>
        <w:right w:val="none" w:sz="0" w:space="0" w:color="auto"/>
      </w:divBdr>
    </w:div>
    <w:div w:id="1343581917">
      <w:bodyDiv w:val="1"/>
      <w:marLeft w:val="0"/>
      <w:marRight w:val="0"/>
      <w:marTop w:val="0"/>
      <w:marBottom w:val="0"/>
      <w:divBdr>
        <w:top w:val="none" w:sz="0" w:space="0" w:color="auto"/>
        <w:left w:val="none" w:sz="0" w:space="0" w:color="auto"/>
        <w:bottom w:val="none" w:sz="0" w:space="0" w:color="auto"/>
        <w:right w:val="none" w:sz="0" w:space="0" w:color="auto"/>
      </w:divBdr>
    </w:div>
    <w:div w:id="1349671644">
      <w:bodyDiv w:val="1"/>
      <w:marLeft w:val="0"/>
      <w:marRight w:val="0"/>
      <w:marTop w:val="0"/>
      <w:marBottom w:val="0"/>
      <w:divBdr>
        <w:top w:val="none" w:sz="0" w:space="0" w:color="auto"/>
        <w:left w:val="none" w:sz="0" w:space="0" w:color="auto"/>
        <w:bottom w:val="none" w:sz="0" w:space="0" w:color="auto"/>
        <w:right w:val="none" w:sz="0" w:space="0" w:color="auto"/>
      </w:divBdr>
    </w:div>
    <w:div w:id="1355572433">
      <w:bodyDiv w:val="1"/>
      <w:marLeft w:val="0"/>
      <w:marRight w:val="0"/>
      <w:marTop w:val="0"/>
      <w:marBottom w:val="0"/>
      <w:divBdr>
        <w:top w:val="none" w:sz="0" w:space="0" w:color="auto"/>
        <w:left w:val="none" w:sz="0" w:space="0" w:color="auto"/>
        <w:bottom w:val="none" w:sz="0" w:space="0" w:color="auto"/>
        <w:right w:val="none" w:sz="0" w:space="0" w:color="auto"/>
      </w:divBdr>
      <w:divsChild>
        <w:div w:id="1765614189">
          <w:marLeft w:val="0"/>
          <w:marRight w:val="0"/>
          <w:marTop w:val="0"/>
          <w:marBottom w:val="0"/>
          <w:divBdr>
            <w:top w:val="none" w:sz="0" w:space="0" w:color="auto"/>
            <w:left w:val="none" w:sz="0" w:space="0" w:color="auto"/>
            <w:bottom w:val="none" w:sz="0" w:space="0" w:color="auto"/>
            <w:right w:val="none" w:sz="0" w:space="0" w:color="auto"/>
          </w:divBdr>
          <w:divsChild>
            <w:div w:id="1855730644">
              <w:marLeft w:val="0"/>
              <w:marRight w:val="0"/>
              <w:marTop w:val="0"/>
              <w:marBottom w:val="0"/>
              <w:divBdr>
                <w:top w:val="none" w:sz="0" w:space="0" w:color="auto"/>
                <w:left w:val="none" w:sz="0" w:space="0" w:color="auto"/>
                <w:bottom w:val="none" w:sz="0" w:space="0" w:color="auto"/>
                <w:right w:val="none" w:sz="0" w:space="0" w:color="auto"/>
              </w:divBdr>
              <w:divsChild>
                <w:div w:id="1693148233">
                  <w:marLeft w:val="0"/>
                  <w:marRight w:val="0"/>
                  <w:marTop w:val="0"/>
                  <w:marBottom w:val="0"/>
                  <w:divBdr>
                    <w:top w:val="none" w:sz="0" w:space="0" w:color="auto"/>
                    <w:left w:val="none" w:sz="0" w:space="0" w:color="auto"/>
                    <w:bottom w:val="none" w:sz="0" w:space="0" w:color="auto"/>
                    <w:right w:val="none" w:sz="0" w:space="0" w:color="auto"/>
                  </w:divBdr>
                  <w:divsChild>
                    <w:div w:id="15558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7446">
      <w:bodyDiv w:val="1"/>
      <w:marLeft w:val="0"/>
      <w:marRight w:val="0"/>
      <w:marTop w:val="0"/>
      <w:marBottom w:val="0"/>
      <w:divBdr>
        <w:top w:val="none" w:sz="0" w:space="0" w:color="auto"/>
        <w:left w:val="none" w:sz="0" w:space="0" w:color="auto"/>
        <w:bottom w:val="none" w:sz="0" w:space="0" w:color="auto"/>
        <w:right w:val="none" w:sz="0" w:space="0" w:color="auto"/>
      </w:divBdr>
    </w:div>
    <w:div w:id="1538808073">
      <w:bodyDiv w:val="1"/>
      <w:marLeft w:val="0"/>
      <w:marRight w:val="0"/>
      <w:marTop w:val="0"/>
      <w:marBottom w:val="0"/>
      <w:divBdr>
        <w:top w:val="none" w:sz="0" w:space="0" w:color="auto"/>
        <w:left w:val="none" w:sz="0" w:space="0" w:color="auto"/>
        <w:bottom w:val="none" w:sz="0" w:space="0" w:color="auto"/>
        <w:right w:val="none" w:sz="0" w:space="0" w:color="auto"/>
      </w:divBdr>
      <w:divsChild>
        <w:div w:id="1516774388">
          <w:marLeft w:val="0"/>
          <w:marRight w:val="0"/>
          <w:marTop w:val="0"/>
          <w:marBottom w:val="0"/>
          <w:divBdr>
            <w:top w:val="none" w:sz="0" w:space="0" w:color="auto"/>
            <w:left w:val="none" w:sz="0" w:space="0" w:color="auto"/>
            <w:bottom w:val="none" w:sz="0" w:space="0" w:color="auto"/>
            <w:right w:val="none" w:sz="0" w:space="0" w:color="auto"/>
          </w:divBdr>
          <w:divsChild>
            <w:div w:id="984429033">
              <w:marLeft w:val="0"/>
              <w:marRight w:val="0"/>
              <w:marTop w:val="0"/>
              <w:marBottom w:val="0"/>
              <w:divBdr>
                <w:top w:val="none" w:sz="0" w:space="0" w:color="auto"/>
                <w:left w:val="none" w:sz="0" w:space="0" w:color="auto"/>
                <w:bottom w:val="none" w:sz="0" w:space="0" w:color="auto"/>
                <w:right w:val="none" w:sz="0" w:space="0" w:color="auto"/>
              </w:divBdr>
              <w:divsChild>
                <w:div w:id="650602154">
                  <w:marLeft w:val="0"/>
                  <w:marRight w:val="0"/>
                  <w:marTop w:val="0"/>
                  <w:marBottom w:val="0"/>
                  <w:divBdr>
                    <w:top w:val="none" w:sz="0" w:space="0" w:color="auto"/>
                    <w:left w:val="none" w:sz="0" w:space="0" w:color="auto"/>
                    <w:bottom w:val="none" w:sz="0" w:space="0" w:color="auto"/>
                    <w:right w:val="none" w:sz="0" w:space="0" w:color="auto"/>
                  </w:divBdr>
                  <w:divsChild>
                    <w:div w:id="1500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09524">
      <w:bodyDiv w:val="1"/>
      <w:marLeft w:val="0"/>
      <w:marRight w:val="0"/>
      <w:marTop w:val="0"/>
      <w:marBottom w:val="0"/>
      <w:divBdr>
        <w:top w:val="none" w:sz="0" w:space="0" w:color="auto"/>
        <w:left w:val="none" w:sz="0" w:space="0" w:color="auto"/>
        <w:bottom w:val="none" w:sz="0" w:space="0" w:color="auto"/>
        <w:right w:val="none" w:sz="0" w:space="0" w:color="auto"/>
      </w:divBdr>
    </w:div>
    <w:div w:id="1809931127">
      <w:bodyDiv w:val="1"/>
      <w:marLeft w:val="0"/>
      <w:marRight w:val="0"/>
      <w:marTop w:val="0"/>
      <w:marBottom w:val="0"/>
      <w:divBdr>
        <w:top w:val="none" w:sz="0" w:space="0" w:color="auto"/>
        <w:left w:val="none" w:sz="0" w:space="0" w:color="auto"/>
        <w:bottom w:val="none" w:sz="0" w:space="0" w:color="auto"/>
        <w:right w:val="none" w:sz="0" w:space="0" w:color="auto"/>
      </w:divBdr>
    </w:div>
    <w:div w:id="1983846061">
      <w:bodyDiv w:val="1"/>
      <w:marLeft w:val="0"/>
      <w:marRight w:val="0"/>
      <w:marTop w:val="0"/>
      <w:marBottom w:val="0"/>
      <w:divBdr>
        <w:top w:val="none" w:sz="0" w:space="0" w:color="auto"/>
        <w:left w:val="none" w:sz="0" w:space="0" w:color="auto"/>
        <w:bottom w:val="none" w:sz="0" w:space="0" w:color="auto"/>
        <w:right w:val="none" w:sz="0" w:space="0" w:color="auto"/>
      </w:divBdr>
    </w:div>
    <w:div w:id="2087410876">
      <w:bodyDiv w:val="1"/>
      <w:marLeft w:val="0"/>
      <w:marRight w:val="0"/>
      <w:marTop w:val="0"/>
      <w:marBottom w:val="0"/>
      <w:divBdr>
        <w:top w:val="none" w:sz="0" w:space="0" w:color="auto"/>
        <w:left w:val="none" w:sz="0" w:space="0" w:color="auto"/>
        <w:bottom w:val="none" w:sz="0" w:space="0" w:color="auto"/>
        <w:right w:val="none" w:sz="0" w:space="0" w:color="auto"/>
      </w:divBdr>
      <w:divsChild>
        <w:div w:id="378165267">
          <w:marLeft w:val="0"/>
          <w:marRight w:val="0"/>
          <w:marTop w:val="0"/>
          <w:marBottom w:val="0"/>
          <w:divBdr>
            <w:top w:val="none" w:sz="0" w:space="0" w:color="auto"/>
            <w:left w:val="none" w:sz="0" w:space="0" w:color="auto"/>
            <w:bottom w:val="none" w:sz="0" w:space="0" w:color="auto"/>
            <w:right w:val="none" w:sz="0" w:space="0" w:color="auto"/>
          </w:divBdr>
          <w:divsChild>
            <w:div w:id="1506019239">
              <w:marLeft w:val="0"/>
              <w:marRight w:val="0"/>
              <w:marTop w:val="0"/>
              <w:marBottom w:val="0"/>
              <w:divBdr>
                <w:top w:val="none" w:sz="0" w:space="0" w:color="auto"/>
                <w:left w:val="none" w:sz="0" w:space="0" w:color="auto"/>
                <w:bottom w:val="none" w:sz="0" w:space="0" w:color="auto"/>
                <w:right w:val="none" w:sz="0" w:space="0" w:color="auto"/>
              </w:divBdr>
              <w:divsChild>
                <w:div w:id="87122720">
                  <w:marLeft w:val="0"/>
                  <w:marRight w:val="0"/>
                  <w:marTop w:val="0"/>
                  <w:marBottom w:val="0"/>
                  <w:divBdr>
                    <w:top w:val="none" w:sz="0" w:space="0" w:color="auto"/>
                    <w:left w:val="none" w:sz="0" w:space="0" w:color="auto"/>
                    <w:bottom w:val="none" w:sz="0" w:space="0" w:color="auto"/>
                    <w:right w:val="none" w:sz="0" w:space="0" w:color="auto"/>
                  </w:divBdr>
                  <w:divsChild>
                    <w:div w:id="1210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ethereu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github.com/ethereu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github.com/en/webhooks-and-events/webhooks/webhook-events-and-payload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thereum" TargetMode="External"/><Relationship Id="rId5" Type="http://schemas.openxmlformats.org/officeDocument/2006/relationships/footnotes" Target="footnotes.xml"/><Relationship Id="rId15" Type="http://schemas.openxmlformats.org/officeDocument/2006/relationships/hyperlink" Target="https://cloud.google.com/bigquery/"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loud.google.com/blog/topics/public-datasets/github-on-bigquery-analyze-all-the-open-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5497</Words>
  <Characters>31335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Petryk,Mariia</dc:creator>
  <cp:keywords/>
  <dc:description/>
  <cp:lastModifiedBy>Mariia Petryk</cp:lastModifiedBy>
  <cp:revision>38</cp:revision>
  <dcterms:created xsi:type="dcterms:W3CDTF">2023-08-06T19:12:00Z</dcterms:created>
  <dcterms:modified xsi:type="dcterms:W3CDTF">2023-08-08T02:16:00Z</dcterms:modified>
</cp:coreProperties>
</file>