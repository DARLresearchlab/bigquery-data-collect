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6A9D" w14:textId="55C1E1B1" w:rsidR="00FE7512" w:rsidRPr="0085367C" w:rsidRDefault="0085367C" w:rsidP="0085367C">
      <w:pPr>
        <w:pStyle w:val="Title"/>
        <w:rPr>
          <w:sz w:val="52"/>
          <w:szCs w:val="52"/>
        </w:rPr>
      </w:pPr>
      <w:r w:rsidRPr="0085367C">
        <w:rPr>
          <w:sz w:val="52"/>
          <w:szCs w:val="52"/>
        </w:rPr>
        <w:t>Ethereum Project: Data Collection Manuscript</w:t>
      </w:r>
    </w:p>
    <w:p w14:paraId="135C1437" w14:textId="650803AF" w:rsidR="0085367C" w:rsidRDefault="0085367C" w:rsidP="0085367C">
      <w:r>
        <w:t>Alina Chen</w:t>
      </w:r>
      <w:r w:rsidR="008B09E1">
        <w:t>, Mariia Petryk, Jiasun Li</w:t>
      </w:r>
    </w:p>
    <w:p w14:paraId="7167D640" w14:textId="7B9A475A" w:rsidR="0085367C" w:rsidRDefault="00034039" w:rsidP="0085367C">
      <w:pPr>
        <w:pStyle w:val="Heading1"/>
      </w:pPr>
      <w:r>
        <w:t>All Events</w:t>
      </w:r>
    </w:p>
    <w:p w14:paraId="3362E227" w14:textId="77777777" w:rsidR="002B38A8" w:rsidRDefault="002B38A8" w:rsidP="0085367C"/>
    <w:p w14:paraId="79ED1870" w14:textId="5256FCA4" w:rsidR="0085367C" w:rsidRDefault="002B38A8" w:rsidP="0085367C">
      <w:r>
        <w:t xml:space="preserve">You will need access to </w:t>
      </w:r>
      <w:hyperlink r:id="rId6" w:history="1">
        <w:r w:rsidRPr="002B38A8">
          <w:rPr>
            <w:rStyle w:val="Hyperlink"/>
          </w:rPr>
          <w:t>BigQuery</w:t>
        </w:r>
      </w:hyperlink>
      <w:r>
        <w:t xml:space="preserve">, a data warehouse created by Google to manage and analyze data, and </w:t>
      </w:r>
      <w:hyperlink r:id="rId7" w:history="1">
        <w:r w:rsidRPr="002B38A8">
          <w:rPr>
            <w:rStyle w:val="Hyperlink"/>
          </w:rPr>
          <w:t>GH Archive</w:t>
        </w:r>
      </w:hyperlink>
      <w:r>
        <w:t>, a project that records and archives the public GitHub timeline.</w:t>
      </w:r>
    </w:p>
    <w:p w14:paraId="1C1E47D4" w14:textId="77777777" w:rsidR="002B38A8" w:rsidRDefault="002B38A8" w:rsidP="002B38A8">
      <w:pPr>
        <w:pStyle w:val="Heading2"/>
      </w:pPr>
    </w:p>
    <w:p w14:paraId="672A3BD4" w14:textId="2B520BA7" w:rsidR="002B38A8" w:rsidRDefault="002B38A8" w:rsidP="002B38A8">
      <w:pPr>
        <w:pStyle w:val="Heading2"/>
      </w:pPr>
      <w:r>
        <w:t>2015 to Present</w:t>
      </w:r>
    </w:p>
    <w:p w14:paraId="1F19B2E3" w14:textId="77777777" w:rsidR="007B15A6" w:rsidRDefault="007B15A6" w:rsidP="007B15A6"/>
    <w:p w14:paraId="154B6700" w14:textId="2D974408" w:rsidR="007B15A6" w:rsidRDefault="007B15A6" w:rsidP="007B15A6">
      <w:r>
        <w:t xml:space="preserve">On BigQuery, run the following script: </w:t>
      </w:r>
      <w:hyperlink r:id="rId8" w:history="1">
        <w:r w:rsidRPr="00B47587">
          <w:rPr>
            <w:rStyle w:val="Hyperlink"/>
          </w:rPr>
          <w:t>https://docs.google.com/document/d/1EgzNXdJjzMDhnUz9BjEuB-uMK0V9h5Z47QJSQcJSVnY/edit?usp=sharing</w:t>
        </w:r>
      </w:hyperlink>
      <w:r>
        <w:t>.</w:t>
      </w:r>
    </w:p>
    <w:p w14:paraId="43752AE0" w14:textId="77777777" w:rsidR="007B15A6" w:rsidRDefault="007B15A6" w:rsidP="007B15A6"/>
    <w:p w14:paraId="2BA5EAB9" w14:textId="6624E99A" w:rsidR="007B15A6" w:rsidRDefault="007B15A6" w:rsidP="007B15A6">
      <w:r>
        <w:t xml:space="preserve">This script calculates and returns the frequency of twenty-eight different events: 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 xml:space="preserve">num_activities, </w:t>
      </w:r>
      <w:r>
        <w:rPr>
          <w:rFonts w:ascii="Roboto Mono" w:hAnsi="Roboto Mono"/>
          <w:color w:val="000000"/>
          <w:sz w:val="18"/>
          <w:szCs w:val="18"/>
        </w:rPr>
        <w:t>num_dist_commits, num_dist_commitcomments, num_actors_pushevents, num_actors_pusheventscomment, num_dist_pullreqopened, num_dist_pullreqclosed, num_dist_pullreqAll, num_dist_pullreqcomments, num_actors_pullreq, num_actors_pullreqcomment, num_actors_pullreq_opened, num_actors_pullreq_closed, num_dist_issuesopened, num_dist_issuesclosed, num_dist_issuesAll, num_dist_issuecomments, num_actors_issues, num_actors_issuescomment, num_actors_allevents, num_actors_issues_opened, num_actors_issues_closed, num_forks_event, num_actors_forks, num_watch_event, num_actors_watch, num_releases, release_payload</w:t>
      </w:r>
      <w:r>
        <w:t>.</w:t>
      </w:r>
    </w:p>
    <w:p w14:paraId="08BB20CD" w14:textId="77777777" w:rsidR="007B15A6" w:rsidRDefault="007B15A6" w:rsidP="007B15A6"/>
    <w:p w14:paraId="54A9B74E" w14:textId="77777777" w:rsidR="00E660B8" w:rsidRDefault="007B15A6" w:rsidP="007B15A6">
      <w:pPr>
        <w:shd w:val="clear" w:color="auto" w:fill="FFFFFF"/>
        <w:spacing w:line="270" w:lineRule="atLeast"/>
      </w:pPr>
      <w:r>
        <w:t>BigQuery should return a table with entries that specify repositories, dates, actor IDs, actor logins, and the different recorded events for the year 2015.</w:t>
      </w:r>
    </w:p>
    <w:p w14:paraId="646291B3" w14:textId="77777777" w:rsidR="00E660B8" w:rsidRDefault="00E660B8" w:rsidP="007B15A6">
      <w:pPr>
        <w:shd w:val="clear" w:color="auto" w:fill="FFFFFF"/>
        <w:spacing w:line="270" w:lineRule="atLeast"/>
      </w:pPr>
    </w:p>
    <w:p w14:paraId="7F38FD0C" w14:textId="0DE9FB83" w:rsidR="002B38A8" w:rsidRPr="007B15A6" w:rsidRDefault="007B15A6" w:rsidP="007B15A6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t>Save the results as a local CSV file. Repeat the script for 2016, 2017, 2018, 2019, 2020, 2021, 2022, and 2023 by changing the line “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`githubarchive.month.*`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_TABLE_SUFFIX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5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01'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5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12'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repo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'ethereum/%'</w:t>
      </w:r>
      <w:r>
        <w:t xml:space="preserve">” accordingly. Save </w:t>
      </w:r>
      <w:r w:rsidR="00E660B8">
        <w:t>each result</w:t>
      </w:r>
      <w:r>
        <w:t xml:space="preserve"> as a</w:t>
      </w:r>
      <w:r w:rsidR="00E660B8">
        <w:t xml:space="preserve"> CSV</w:t>
      </w:r>
      <w:r>
        <w:t xml:space="preserve"> file.</w:t>
      </w:r>
    </w:p>
    <w:p w14:paraId="0AAC293B" w14:textId="77777777" w:rsidR="002B38A8" w:rsidRDefault="002B38A8" w:rsidP="002B38A8">
      <w:pPr>
        <w:pStyle w:val="Heading2"/>
      </w:pPr>
    </w:p>
    <w:p w14:paraId="1182B4D1" w14:textId="49778EC0" w:rsidR="002B38A8" w:rsidRDefault="002B38A8" w:rsidP="002B38A8">
      <w:pPr>
        <w:pStyle w:val="Heading2"/>
      </w:pPr>
      <w:r>
        <w:t>2013 and 2014</w:t>
      </w:r>
    </w:p>
    <w:p w14:paraId="4F49B270" w14:textId="77777777" w:rsidR="002400BD" w:rsidRDefault="002400BD" w:rsidP="002400BD"/>
    <w:p w14:paraId="55AFE0C1" w14:textId="65FF3C40" w:rsidR="002400BD" w:rsidRPr="002400BD" w:rsidRDefault="002400BD" w:rsidP="002400BD">
      <w:r>
        <w:t>Due to information shortages, we will begin to work locally on BigQuery</w:t>
      </w:r>
      <w:r w:rsidR="009A0ED6">
        <w:t xml:space="preserve">, instead of relying on </w:t>
      </w:r>
      <w:r w:rsidR="00FF571F">
        <w:t>GitHub</w:t>
      </w:r>
      <w:r w:rsidR="009A0ED6">
        <w:t xml:space="preserve"> Archive</w:t>
      </w:r>
      <w:r>
        <w:t>.</w:t>
      </w:r>
      <w:r w:rsidR="00CD2E54">
        <w:t xml:space="preserve"> Prior to 2015, only actor logins were used to identify actors. Actor IDs had not been assigned to users. This resulted in slightly different changes in the scripts we used.</w:t>
      </w:r>
    </w:p>
    <w:p w14:paraId="530F47F7" w14:textId="17041395" w:rsidR="002B38A8" w:rsidRDefault="002B38A8" w:rsidP="002B38A8"/>
    <w:p w14:paraId="6B975CAD" w14:textId="7E5F81E4" w:rsidR="007B15A6" w:rsidRDefault="007B15A6" w:rsidP="002B38A8">
      <w:r>
        <w:t>*mariia explain how you retrieved the individual data files for each month of 2013 and 2014*</w:t>
      </w:r>
    </w:p>
    <w:p w14:paraId="7F347AD2" w14:textId="77777777" w:rsidR="00134BC5" w:rsidRDefault="00134BC5" w:rsidP="002B38A8"/>
    <w:p w14:paraId="39F822F4" w14:textId="0E7B9F30" w:rsidR="00134BC5" w:rsidRDefault="00134BC5" w:rsidP="002B38A8">
      <w:r>
        <w:t>On any IDE, such as Visual Studio Code, run the following Python script:</w:t>
      </w:r>
    </w:p>
    <w:p w14:paraId="139EFDBA" w14:textId="2168C257" w:rsidR="00134BC5" w:rsidRDefault="00000000" w:rsidP="002B38A8">
      <w:hyperlink r:id="rId9" w:history="1">
        <w:r w:rsidR="00034039" w:rsidRPr="0061629B">
          <w:rPr>
            <w:rStyle w:val="Hyperlink"/>
          </w:rPr>
          <w:t>https://docs.google.com/document/d/1XePirIttPQVDBOA5PNg7YpgknRt947mQkitOEz4IyB4/edit?usp=sharing</w:t>
        </w:r>
      </w:hyperlink>
      <w:r w:rsidR="00034039">
        <w:t>.</w:t>
      </w:r>
    </w:p>
    <w:p w14:paraId="2136AFBA" w14:textId="77777777" w:rsidR="00034039" w:rsidRDefault="00034039" w:rsidP="002B38A8"/>
    <w:p w14:paraId="298F1B1A" w14:textId="19EDBC16" w:rsidR="00134BC5" w:rsidRDefault="00134BC5" w:rsidP="002B38A8">
      <w:r>
        <w:t>This script</w:t>
      </w:r>
      <w:r w:rsidR="00034039">
        <w:t xml:space="preserve"> combines each CSV file into one called AllData20132014.csv.</w:t>
      </w:r>
    </w:p>
    <w:p w14:paraId="77E68F99" w14:textId="77777777" w:rsidR="00BC0CB1" w:rsidRDefault="00BC0CB1" w:rsidP="002B38A8"/>
    <w:p w14:paraId="277105B5" w14:textId="1AA852D8" w:rsidR="00362413" w:rsidRDefault="00BC0CB1" w:rsidP="00BC0CB1">
      <w:pPr>
        <w:rPr>
          <w:ins w:id="0" w:author="Mariia Petryk" w:date="2023-07-21T17:03:00Z"/>
        </w:rPr>
      </w:pPr>
      <w:r>
        <w:t>*</w:t>
      </w:r>
      <w:r w:rsidR="008C5843">
        <w:t>m</w:t>
      </w:r>
      <w:r>
        <w:t>ariia used her own SQL script to generate another merged file</w:t>
      </w:r>
      <w:r w:rsidR="002400BD">
        <w:t xml:space="preserve"> maybe have that ins</w:t>
      </w:r>
      <w:r w:rsidR="008C5843">
        <w:t>tead*</w:t>
      </w:r>
    </w:p>
    <w:p w14:paraId="146EB013" w14:textId="77777777" w:rsidR="007F2409" w:rsidRDefault="007F2409" w:rsidP="00BC0CB1">
      <w:pPr>
        <w:rPr>
          <w:ins w:id="1" w:author="Mariia Petryk" w:date="2023-07-21T16:56:00Z"/>
        </w:rPr>
      </w:pPr>
    </w:p>
    <w:p w14:paraId="2EC8915E" w14:textId="02C4253A" w:rsidR="00362413" w:rsidRDefault="00362413" w:rsidP="00BC0CB1">
      <w:pPr>
        <w:rPr>
          <w:ins w:id="2" w:author="Mariia Petryk" w:date="2023-07-21T16:57:00Z"/>
        </w:rPr>
      </w:pPr>
      <w:ins w:id="3" w:author="Mariia Petryk" w:date="2023-07-21T16:57:00Z">
        <w:r>
          <w:t xml:space="preserve">After extracting 2013-2014 data from GH Archive on BigQuery, we </w:t>
        </w:r>
      </w:ins>
      <w:ins w:id="4" w:author="Mariia Petryk" w:date="2023-07-21T16:58:00Z">
        <w:r>
          <w:t xml:space="preserve">extract fields from json strings to match the format of our 2015-2023 data. First, we extract the repository name (repo_name) from </w:t>
        </w:r>
      </w:ins>
      <w:ins w:id="5" w:author="Mariia Petryk" w:date="2023-07-21T16:59:00Z">
        <w:r>
          <w:t xml:space="preserve">JSON </w:t>
        </w:r>
      </w:ins>
      <w:ins w:id="6" w:author="Mariia Petryk" w:date="2023-07-21T16:58:00Z">
        <w:r>
          <w:t>repo field</w:t>
        </w:r>
      </w:ins>
      <w:ins w:id="7" w:author="Mariia Petryk" w:date="2023-07-21T16:59:00Z">
        <w:r>
          <w:t xml:space="preserve">. Next, we </w:t>
        </w:r>
        <w:r>
          <w:t xml:space="preserve">extract the </w:t>
        </w:r>
        <w:r>
          <w:t>actor login</w:t>
        </w:r>
        <w:r>
          <w:t xml:space="preserve"> (</w:t>
        </w:r>
        <w:r>
          <w:t>actor_login</w:t>
        </w:r>
        <w:r>
          <w:t xml:space="preserve">) from JSON </w:t>
        </w:r>
        <w:r>
          <w:t>actor</w:t>
        </w:r>
        <w:r>
          <w:t xml:space="preserve"> field</w:t>
        </w:r>
        <w:r>
          <w:t xml:space="preserve">. </w:t>
        </w:r>
      </w:ins>
      <w:ins w:id="8" w:author="Mariia Petryk" w:date="2023-07-21T17:05:00Z">
        <w:r w:rsidR="007F2409">
          <w:t xml:space="preserve">The Python script to retrieve the </w:t>
        </w:r>
        <w:r w:rsidR="007F2409">
          <w:t xml:space="preserve">listed fields is accessible via </w:t>
        </w:r>
      </w:ins>
      <w:ins w:id="9" w:author="Mariia Petryk" w:date="2023-07-21T17:12:00Z">
        <w:r w:rsidR="007F2409">
          <w:fldChar w:fldCharType="begin"/>
        </w:r>
        <w:r w:rsidR="007F2409">
          <w:instrText>HYPERLINK "https://www.dropbox.com/scl/fi/dr1qnwd6s4xnvgyky5cho/Data-2013_2014_Analysis-To-Share-Clean-Copy.py?rlkey=irahziqp1frhe40yugsk3r2gx&amp;dl=0"</w:instrText>
        </w:r>
        <w:r w:rsidR="007F2409">
          <w:fldChar w:fldCharType="separate"/>
        </w:r>
        <w:r w:rsidR="007F2409" w:rsidRPr="007F2409">
          <w:rPr>
            <w:rStyle w:val="Hyperlink"/>
          </w:rPr>
          <w:t>link</w:t>
        </w:r>
        <w:r w:rsidR="007F2409">
          <w:fldChar w:fldCharType="end"/>
        </w:r>
      </w:ins>
      <w:ins w:id="10" w:author="Mariia Petryk" w:date="2023-07-21T17:05:00Z">
        <w:r w:rsidR="007F2409">
          <w:t xml:space="preserve">. </w:t>
        </w:r>
      </w:ins>
      <w:ins w:id="11" w:author="Mariia Petryk" w:date="2023-07-21T17:02:00Z">
        <w:r>
          <w:t>In case we not</w:t>
        </w:r>
      </w:ins>
      <w:ins w:id="12" w:author="Mariia Petryk" w:date="2023-07-21T17:03:00Z">
        <w:r>
          <w:t>ice</w:t>
        </w:r>
      </w:ins>
      <w:ins w:id="13" w:author="Mariia Petryk" w:date="2023-07-21T17:02:00Z">
        <w:r>
          <w:t xml:space="preserve"> t</w:t>
        </w:r>
      </w:ins>
      <w:ins w:id="14" w:author="Mariia Petryk" w:date="2023-07-21T17:03:00Z">
        <w:r>
          <w:t xml:space="preserve">hat some of the information is left blank, we parse the payload field to extract the missing data. </w:t>
        </w:r>
      </w:ins>
    </w:p>
    <w:p w14:paraId="529F6568" w14:textId="77777777" w:rsidR="00362413" w:rsidRDefault="00362413" w:rsidP="00BC0CB1"/>
    <w:p w14:paraId="2BCFD22F" w14:textId="439FF837" w:rsidR="00BC0CB1" w:rsidDel="00362413" w:rsidRDefault="00BC0CB1" w:rsidP="00BC0CB1">
      <w:pPr>
        <w:rPr>
          <w:del w:id="15" w:author="Mariia Petryk" w:date="2023-07-21T16:57:00Z"/>
        </w:rPr>
      </w:pPr>
    </w:p>
    <w:p w14:paraId="66BFA0F4" w14:textId="6EF8A148" w:rsidR="00BC0CB1" w:rsidRDefault="002400BD" w:rsidP="00BC0CB1">
      <w:r>
        <w:t xml:space="preserve">On BigQuery, click add to upload a local file. Select AllData20132014.csv and a dataset to create the table. Then, run the following script: </w:t>
      </w:r>
      <w:hyperlink r:id="rId10" w:history="1">
        <w:r w:rsidRPr="0061629B">
          <w:rPr>
            <w:rStyle w:val="Hyperlink"/>
          </w:rPr>
          <w:t>https://docs.google.com/document/d/1at-KWEDrOUjcGVi8TT8X3ndWlIEPeA4fP4e1ztx6Yj8/edit?usp=sharing</w:t>
        </w:r>
      </w:hyperlink>
      <w:r>
        <w:t>.</w:t>
      </w:r>
    </w:p>
    <w:p w14:paraId="043668DC" w14:textId="77777777" w:rsidR="002400BD" w:rsidRDefault="002400BD" w:rsidP="00BC0CB1"/>
    <w:p w14:paraId="47C33DB5" w14:textId="402F4975" w:rsidR="002400BD" w:rsidRDefault="002400BD" w:rsidP="00BC0CB1">
      <w:r>
        <w:t xml:space="preserve">Replace this line, </w:t>
      </w:r>
      <w:r w:rsidR="008C5843">
        <w:rPr>
          <w:rFonts w:ascii="Roboto Mono" w:hAnsi="Roboto Mono"/>
          <w:color w:val="3367D6"/>
          <w:sz w:val="18"/>
          <w:szCs w:val="18"/>
        </w:rPr>
        <w:t>from</w:t>
      </w:r>
      <w:r w:rsidR="008C5843">
        <w:rPr>
          <w:rFonts w:ascii="Roboto Mono" w:hAnsi="Roboto Mono"/>
          <w:color w:val="3A474E"/>
          <w:sz w:val="18"/>
          <w:szCs w:val="18"/>
        </w:rPr>
        <w:t xml:space="preserve"> </w:t>
      </w:r>
      <w:r w:rsidR="008C5843">
        <w:rPr>
          <w:rFonts w:ascii="Roboto Mono" w:hAnsi="Roboto Mono"/>
          <w:color w:val="000000"/>
          <w:sz w:val="18"/>
          <w:szCs w:val="18"/>
        </w:rPr>
        <w:t>ethereum</w:t>
      </w:r>
      <w:r w:rsidR="008C5843">
        <w:rPr>
          <w:rFonts w:ascii="Roboto Mono" w:hAnsi="Roboto Mono"/>
          <w:color w:val="37474F"/>
          <w:sz w:val="18"/>
          <w:szCs w:val="18"/>
        </w:rPr>
        <w:t>-</w:t>
      </w:r>
      <w:r w:rsidR="008C5843">
        <w:rPr>
          <w:rFonts w:ascii="Roboto Mono" w:hAnsi="Roboto Mono"/>
          <w:color w:val="3367D6"/>
          <w:sz w:val="18"/>
          <w:szCs w:val="18"/>
        </w:rPr>
        <w:t>project</w:t>
      </w:r>
      <w:r w:rsidR="008C5843">
        <w:rPr>
          <w:rFonts w:ascii="Roboto Mono" w:hAnsi="Roboto Mono"/>
          <w:color w:val="37474F"/>
          <w:sz w:val="18"/>
          <w:szCs w:val="18"/>
        </w:rPr>
        <w:t>-</w:t>
      </w:r>
      <w:r w:rsidR="008C5843">
        <w:rPr>
          <w:rFonts w:ascii="Roboto Mono" w:hAnsi="Roboto Mono"/>
          <w:color w:val="F4511E"/>
          <w:sz w:val="18"/>
          <w:szCs w:val="18"/>
        </w:rPr>
        <w:t>383415</w:t>
      </w:r>
      <w:r w:rsidR="008C5843">
        <w:rPr>
          <w:rFonts w:ascii="Roboto Mono" w:hAnsi="Roboto Mono"/>
          <w:color w:val="3A474E"/>
          <w:sz w:val="18"/>
          <w:szCs w:val="18"/>
        </w:rPr>
        <w:t>.</w:t>
      </w:r>
      <w:r w:rsidR="008C5843">
        <w:rPr>
          <w:rFonts w:ascii="Roboto Mono" w:hAnsi="Roboto Mono"/>
          <w:color w:val="3367D6"/>
          <w:sz w:val="18"/>
          <w:szCs w:val="18"/>
        </w:rPr>
        <w:t>Data</w:t>
      </w:r>
      <w:r w:rsidR="008C5843">
        <w:rPr>
          <w:rFonts w:ascii="Roboto Mono" w:hAnsi="Roboto Mono"/>
          <w:color w:val="3A474E"/>
          <w:sz w:val="18"/>
          <w:szCs w:val="18"/>
        </w:rPr>
        <w:t>.</w:t>
      </w:r>
      <w:r w:rsidR="008C5843">
        <w:rPr>
          <w:rFonts w:ascii="Roboto Mono" w:hAnsi="Roboto Mono"/>
          <w:color w:val="000000"/>
          <w:sz w:val="18"/>
          <w:szCs w:val="18"/>
        </w:rPr>
        <w:t>Data20132014Merged</w:t>
      </w:r>
      <w:r>
        <w:t>, with your project and dataset name. My project is named ethereum-project-383415 and my dataset is named Data. This can vary, depending on user preferences.</w:t>
      </w:r>
    </w:p>
    <w:p w14:paraId="32264C6B" w14:textId="77777777" w:rsidR="00E660B8" w:rsidRDefault="00E660B8" w:rsidP="00BC0CB1"/>
    <w:p w14:paraId="15074455" w14:textId="729FC7A6" w:rsidR="00E660B8" w:rsidRPr="002B38A8" w:rsidRDefault="00E660B8" w:rsidP="00BC0CB1">
      <w:r>
        <w:t>This should generate twenty-eight different events for the years 2013 and 2014. Save the result as a CSV file.</w:t>
      </w:r>
    </w:p>
    <w:p w14:paraId="246497BC" w14:textId="68B02F52" w:rsidR="0085367C" w:rsidRDefault="00034039" w:rsidP="0085367C">
      <w:pPr>
        <w:pStyle w:val="Heading1"/>
      </w:pPr>
      <w:r>
        <w:t>Core Users</w:t>
      </w:r>
    </w:p>
    <w:p w14:paraId="57C2FDF3" w14:textId="77777777" w:rsidR="00034039" w:rsidRDefault="00034039" w:rsidP="00034039"/>
    <w:p w14:paraId="6E914B4E" w14:textId="470F6383" w:rsidR="00034039" w:rsidRDefault="00034039" w:rsidP="00034039">
      <w:pPr>
        <w:pStyle w:val="Heading2"/>
      </w:pPr>
      <w:r>
        <w:t>2015 to Present</w:t>
      </w:r>
    </w:p>
    <w:p w14:paraId="02DB4383" w14:textId="77777777" w:rsidR="00034039" w:rsidRDefault="00034039" w:rsidP="00034039"/>
    <w:p w14:paraId="4EE71A25" w14:textId="508DB4E2" w:rsidR="00034039" w:rsidRDefault="00CD2E54" w:rsidP="00034039">
      <w:r>
        <w:t>To test our first hypothesis,</w:t>
      </w:r>
      <w:r w:rsidR="003D6E1B">
        <w:t xml:space="preserve"> run the following Python script using an IDE: </w:t>
      </w:r>
      <w:hyperlink r:id="rId11" w:history="1">
        <w:r w:rsidR="000261D0" w:rsidRPr="000261D0">
          <w:rPr>
            <w:rStyle w:val="Hyperlink"/>
          </w:rPr>
          <w:t>https://docs.google.com/document/d/1ZHnmQ78TM00MtUnYASRu1zEaS27ve95XuVL7YlXi97k/edit?usp=sharing</w:t>
        </w:r>
      </w:hyperlink>
      <w:r w:rsidR="000261D0">
        <w:t>.</w:t>
      </w:r>
    </w:p>
    <w:p w14:paraId="3E1B8CD3" w14:textId="77777777" w:rsidR="000261D0" w:rsidRDefault="000261D0" w:rsidP="00034039"/>
    <w:p w14:paraId="65C35C6C" w14:textId="1DF0F3F0" w:rsidR="000261D0" w:rsidRDefault="000261D0" w:rsidP="00034039">
      <w:r>
        <w:t xml:space="preserve">Change the following lines: </w:t>
      </w:r>
      <w:r>
        <w:rPr>
          <w:rFonts w:ascii="Courier New" w:hAnsi="Courier New" w:cs="Courier New"/>
          <w:color w:val="000000"/>
          <w:sz w:val="18"/>
          <w:szCs w:val="18"/>
        </w:rPr>
        <w:t>df = pd.read_csv('Data2015.csv', low_memory = False), merged_df[columns_to_display].to_csv('Data2015CoreUser.csv', index = False)</w:t>
      </w:r>
      <w:r>
        <w:t xml:space="preserve"> to match the corresponding year. Repeat the script for 2016, 2017, 2018, 2019, 2020, 2021, 2022, and 2023. A file containing the results for each year should be generated in the chosen directory.</w:t>
      </w:r>
    </w:p>
    <w:p w14:paraId="5D6541D6" w14:textId="77777777" w:rsidR="00034039" w:rsidRDefault="00034039" w:rsidP="00034039"/>
    <w:p w14:paraId="6E1CE7BC" w14:textId="540A8CB1" w:rsidR="00034039" w:rsidRDefault="00034039" w:rsidP="00034039">
      <w:pPr>
        <w:pStyle w:val="Heading2"/>
      </w:pPr>
      <w:r>
        <w:t>2013 and 2014</w:t>
      </w:r>
    </w:p>
    <w:p w14:paraId="65F31027" w14:textId="77777777" w:rsidR="00034039" w:rsidRDefault="00034039" w:rsidP="00034039"/>
    <w:p w14:paraId="4258613D" w14:textId="44BF4CF4" w:rsidR="0085367C" w:rsidRDefault="003D6E1B" w:rsidP="0085367C">
      <w:r>
        <w:t>In the CSV file that contains all the events for 2013 and 2014, create a</w:t>
      </w:r>
      <w:r w:rsidR="00F94C00">
        <w:t>n empty</w:t>
      </w:r>
      <w:r>
        <w:t xml:space="preserve"> column called actor_id to the right of date1 and to the left of actor_login.</w:t>
      </w:r>
    </w:p>
    <w:p w14:paraId="140977C2" w14:textId="77777777" w:rsidR="000261D0" w:rsidRDefault="000261D0" w:rsidP="0085367C"/>
    <w:p w14:paraId="3171B972" w14:textId="73B16759" w:rsidR="000261D0" w:rsidRDefault="000261D0" w:rsidP="0085367C">
      <w:r>
        <w:lastRenderedPageBreak/>
        <w:t xml:space="preserve">Now, run the following Python script using an IDE: </w:t>
      </w:r>
      <w:hyperlink r:id="rId12" w:history="1">
        <w:r w:rsidRPr="0061629B">
          <w:rPr>
            <w:rStyle w:val="Hyperlink"/>
          </w:rPr>
          <w:t>https://docs.google.com/document/d/18EIGAKRlG2rcNQChECNuSr52YKeBc5bCjYg3vyx2ibw/edit?usp=sharing</w:t>
        </w:r>
      </w:hyperlink>
      <w:r>
        <w:t>.</w:t>
      </w:r>
    </w:p>
    <w:p w14:paraId="39FA56D4" w14:textId="77777777" w:rsidR="000261D0" w:rsidRDefault="000261D0" w:rsidP="0085367C"/>
    <w:p w14:paraId="00BDC522" w14:textId="3FC55B71" w:rsidR="000261D0" w:rsidRDefault="007633B7" w:rsidP="0085367C">
      <w:r>
        <w:t>actor</w:t>
      </w:r>
      <w:r w:rsidR="000261D0">
        <w:t>_login is used as the unique identifier instead of actor_id.</w:t>
      </w:r>
    </w:p>
    <w:p w14:paraId="52129401" w14:textId="77777777" w:rsidR="000261D0" w:rsidRDefault="000261D0" w:rsidP="0085367C"/>
    <w:p w14:paraId="71A1E54F" w14:textId="2A7C045D" w:rsidR="000261D0" w:rsidRPr="0085367C" w:rsidRDefault="000261D0" w:rsidP="0085367C">
      <w:r>
        <w:t xml:space="preserve">Please email </w:t>
      </w:r>
      <w:hyperlink r:id="rId13" w:history="1">
        <w:r w:rsidRPr="0061629B">
          <w:rPr>
            <w:rStyle w:val="Hyperlink"/>
          </w:rPr>
          <w:t>alinachen2028@gmail.com</w:t>
        </w:r>
      </w:hyperlink>
      <w:r>
        <w:t xml:space="preserve"> if you encounter any issues.</w:t>
      </w:r>
    </w:p>
    <w:sectPr w:rsidR="000261D0" w:rsidRPr="0085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0A0"/>
    <w:multiLevelType w:val="hybridMultilevel"/>
    <w:tmpl w:val="F732DAA4"/>
    <w:lvl w:ilvl="0" w:tplc="E9585E7A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687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ia Petryk">
    <w15:presenceInfo w15:providerId="None" w15:userId="Mariia Petry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39"/>
    <w:rsid w:val="000261D0"/>
    <w:rsid w:val="00034039"/>
    <w:rsid w:val="00100380"/>
    <w:rsid w:val="00134BC5"/>
    <w:rsid w:val="002400BD"/>
    <w:rsid w:val="002B38A8"/>
    <w:rsid w:val="00362413"/>
    <w:rsid w:val="003B4E7E"/>
    <w:rsid w:val="003D6E1B"/>
    <w:rsid w:val="005407E3"/>
    <w:rsid w:val="00744A45"/>
    <w:rsid w:val="007633B7"/>
    <w:rsid w:val="007B15A6"/>
    <w:rsid w:val="007F2409"/>
    <w:rsid w:val="0085367C"/>
    <w:rsid w:val="008B09E1"/>
    <w:rsid w:val="008C5843"/>
    <w:rsid w:val="009A0ED6"/>
    <w:rsid w:val="00B407CC"/>
    <w:rsid w:val="00B47587"/>
    <w:rsid w:val="00BC0CB1"/>
    <w:rsid w:val="00C255B2"/>
    <w:rsid w:val="00C90339"/>
    <w:rsid w:val="00CD2E54"/>
    <w:rsid w:val="00E660B8"/>
    <w:rsid w:val="00F94C00"/>
    <w:rsid w:val="00FE7512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1368"/>
  <w15:chartTrackingRefBased/>
  <w15:docId w15:val="{46684054-7E78-014E-8CA1-DB606510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6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3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475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0CB1"/>
    <w:pPr>
      <w:ind w:left="720"/>
      <w:contextualSpacing/>
    </w:pPr>
  </w:style>
  <w:style w:type="paragraph" w:styleId="Revision">
    <w:name w:val="Revision"/>
    <w:hidden/>
    <w:uiPriority w:val="99"/>
    <w:semiHidden/>
    <w:rsid w:val="0036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gzNXdJjzMDhnUz9BjEuB-uMK0V9h5Z47QJSQcJSVnY/edit?usp=sharing" TargetMode="External"/><Relationship Id="rId13" Type="http://schemas.openxmlformats.org/officeDocument/2006/relationships/hyperlink" Target="mailto:alinachen202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harchive.org/" TargetMode="External"/><Relationship Id="rId12" Type="http://schemas.openxmlformats.org/officeDocument/2006/relationships/hyperlink" Target="https://docs.google.com/document/d/18EIGAKRlG2rcNQChECNuSr52YKeBc5bCjYg3vyx2ibw/edit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bigquery" TargetMode="External"/><Relationship Id="rId11" Type="http://schemas.openxmlformats.org/officeDocument/2006/relationships/hyperlink" Target="https://docs.google.com/document/d/1ZHnmQ78TM00MtUnYASRu1zEaS27ve95XuVL7YlXi97k/edit?usp=sharing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docs.google.com/document/d/1at-KWEDrOUjcGVi8TT8X3ndWlIEPeA4fP4e1ztx6Yj8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XePirIttPQVDBOA5PNg7YpgknRt947mQkitOEz4IyB4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C18D2F-6851-574A-A9AD-41BB08F2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Yanzi Chen</dc:creator>
  <cp:keywords/>
  <dc:description/>
  <cp:lastModifiedBy>Mariia Petryk</cp:lastModifiedBy>
  <cp:revision>19</cp:revision>
  <dcterms:created xsi:type="dcterms:W3CDTF">2023-07-09T20:17:00Z</dcterms:created>
  <dcterms:modified xsi:type="dcterms:W3CDTF">2023-07-21T21:12:00Z</dcterms:modified>
</cp:coreProperties>
</file>